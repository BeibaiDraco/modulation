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DD9EB" w14:textId="590DC046" w:rsidR="001562B4" w:rsidRPr="0097516D" w:rsidRDefault="00BF5907" w:rsidP="000D13A2">
      <w:pPr>
        <w:suppressLineNumbers/>
        <w:rPr>
          <w:lang w:val="en-GB"/>
        </w:rPr>
      </w:pPr>
      <w:bookmarkStart w:id="0" w:name="_Toc68019062"/>
      <w:r w:rsidRPr="0097516D">
        <w:rPr>
          <w:b/>
          <w:bCs/>
          <w:sz w:val="28"/>
          <w:szCs w:val="28"/>
        </w:rPr>
        <w:t xml:space="preserve">Not Noise: Correlated Variability </w:t>
      </w:r>
      <w:r w:rsidRPr="0097516D">
        <w:rPr>
          <w:b/>
          <w:bCs/>
          <w:sz w:val="28"/>
          <w:szCs w:val="28"/>
          <w:highlight w:val="yellow"/>
        </w:rPr>
        <w:t>Channels Task-relevant Information in Sensory Neurons</w:t>
      </w:r>
    </w:p>
    <w:p w14:paraId="7ADECA46" w14:textId="1415201B" w:rsidR="008B32E5" w:rsidRPr="0097516D" w:rsidRDefault="00A323F6" w:rsidP="000D13A2">
      <w:pPr>
        <w:suppressLineNumbers/>
      </w:pPr>
      <w:r w:rsidRPr="0097516D">
        <w:t>Ramanujan Srinath</w:t>
      </w:r>
      <w:r w:rsidRPr="00C46287">
        <w:rPr>
          <w:vertAlign w:val="superscript"/>
        </w:rPr>
        <w:t>1</w:t>
      </w:r>
      <w:r w:rsidRPr="0097516D">
        <w:t>,</w:t>
      </w:r>
      <w:r w:rsidR="004251FC" w:rsidRPr="0097516D">
        <w:t xml:space="preserve"> </w:t>
      </w:r>
      <w:r w:rsidR="00BF5907" w:rsidRPr="0097516D">
        <w:t>Yunlong Xu</w:t>
      </w:r>
      <w:r w:rsidR="00BF5907" w:rsidRPr="00C46287">
        <w:rPr>
          <w:vertAlign w:val="superscript"/>
        </w:rPr>
        <w:t>2</w:t>
      </w:r>
      <w:r w:rsidR="00BF5907" w:rsidRPr="0097516D">
        <w:t xml:space="preserve">, </w:t>
      </w:r>
      <w:r w:rsidR="004251FC" w:rsidRPr="0097516D">
        <w:t>Douglas A. Ruff</w:t>
      </w:r>
      <w:r w:rsidR="004251FC" w:rsidRPr="00C46287">
        <w:rPr>
          <w:vertAlign w:val="superscript"/>
        </w:rPr>
        <w:t>1</w:t>
      </w:r>
      <w:r w:rsidR="004251FC" w:rsidRPr="0097516D">
        <w:t>,</w:t>
      </w:r>
      <w:r w:rsidRPr="0097516D">
        <w:t xml:space="preserve"> </w:t>
      </w:r>
      <w:r w:rsidR="0064583A" w:rsidRPr="0097516D">
        <w:t>Amy M. N</w:t>
      </w:r>
      <w:r w:rsidR="004251FC" w:rsidRPr="0097516D">
        <w:t>i</w:t>
      </w:r>
      <w:r w:rsidR="004251FC" w:rsidRPr="00C46287">
        <w:rPr>
          <w:vertAlign w:val="superscript"/>
        </w:rPr>
        <w:t>1</w:t>
      </w:r>
      <w:r w:rsidRPr="0097516D">
        <w:t>,</w:t>
      </w:r>
      <w:r w:rsidR="004251FC" w:rsidRPr="0097516D">
        <w:t xml:space="preserve"> Brent Doiron</w:t>
      </w:r>
      <w:r w:rsidR="00C46287" w:rsidRPr="00C46287">
        <w:rPr>
          <w:vertAlign w:val="superscript"/>
        </w:rPr>
        <w:t>1,</w:t>
      </w:r>
      <w:r w:rsidR="004251FC" w:rsidRPr="00C46287">
        <w:rPr>
          <w:vertAlign w:val="superscript"/>
        </w:rPr>
        <w:t>2,3</w:t>
      </w:r>
      <w:r w:rsidR="004251FC" w:rsidRPr="0097516D">
        <w:t>,</w:t>
      </w:r>
      <w:r w:rsidRPr="0097516D">
        <w:t xml:space="preserve"> Marlene R. </w:t>
      </w:r>
      <w:r w:rsidR="008B32E5" w:rsidRPr="0097516D">
        <w:t>Cohen</w:t>
      </w:r>
      <w:r w:rsidR="008B32E5" w:rsidRPr="00C46287">
        <w:rPr>
          <w:vertAlign w:val="superscript"/>
        </w:rPr>
        <w:t>1</w:t>
      </w:r>
    </w:p>
    <w:p w14:paraId="1789AFC7" w14:textId="77777777" w:rsidR="008B32E5" w:rsidRPr="0097516D" w:rsidRDefault="008B32E5" w:rsidP="000D13A2">
      <w:pPr>
        <w:suppressLineNumbers/>
      </w:pPr>
    </w:p>
    <w:p w14:paraId="27CFBE15" w14:textId="2EDB041A" w:rsidR="004251FC" w:rsidRPr="0097516D" w:rsidRDefault="00A323F6" w:rsidP="000D13A2">
      <w:pPr>
        <w:suppressLineNumbers/>
      </w:pPr>
      <w:r w:rsidRPr="00C46287">
        <w:rPr>
          <w:vertAlign w:val="superscript"/>
        </w:rPr>
        <w:t>1</w:t>
      </w:r>
      <w:r w:rsidRPr="0097516D">
        <w:t>Department of Neurobiology and Neuroscience Institute, The University of Chicago, Chicago, IL 60637, USA</w:t>
      </w:r>
    </w:p>
    <w:p w14:paraId="67BBF07C" w14:textId="5EA6CD4D" w:rsidR="004251FC" w:rsidRPr="0097516D" w:rsidRDefault="004251FC" w:rsidP="000D13A2">
      <w:pPr>
        <w:suppressLineNumbers/>
      </w:pPr>
      <w:r w:rsidRPr="00C46287">
        <w:rPr>
          <w:vertAlign w:val="superscript"/>
        </w:rPr>
        <w:t>2</w:t>
      </w:r>
      <w:r w:rsidRPr="0097516D">
        <w:t>Grossman Center for Quantitative Biology and Human Behavior, University of Chicago, Chicago, IL, USA</w:t>
      </w:r>
    </w:p>
    <w:p w14:paraId="691683EE" w14:textId="401EEE92" w:rsidR="004251FC" w:rsidRPr="0097516D" w:rsidRDefault="004251FC" w:rsidP="000D13A2">
      <w:pPr>
        <w:suppressLineNumbers/>
      </w:pPr>
      <w:r w:rsidRPr="00C46287">
        <w:rPr>
          <w:vertAlign w:val="superscript"/>
        </w:rPr>
        <w:t>3</w:t>
      </w:r>
      <w:r w:rsidRPr="0097516D">
        <w:t>Department of Statistics, University of Chicago, Chicago, IL, USA</w:t>
      </w:r>
    </w:p>
    <w:p w14:paraId="2470A8D2" w14:textId="77777777" w:rsidR="00DA23B4" w:rsidRPr="0097516D" w:rsidRDefault="00DA23B4" w:rsidP="000D13A2">
      <w:pPr>
        <w:suppressLineNumbers/>
      </w:pPr>
    </w:p>
    <w:p w14:paraId="77B41C5B" w14:textId="11109115" w:rsidR="00DA23B4" w:rsidRPr="0097516D" w:rsidRDefault="00DA23B4" w:rsidP="000D13A2">
      <w:pPr>
        <w:rPr>
          <w:lang w:val="en-GB"/>
        </w:rPr>
      </w:pPr>
      <w:r w:rsidRPr="0097516D">
        <w:rPr>
          <w:b/>
          <w:bCs/>
          <w:u w:val="single"/>
        </w:rPr>
        <w:t>Acknowledgements:</w:t>
      </w:r>
      <w:r w:rsidRPr="0097516D">
        <w:t xml:space="preserve"> We are grateful to K. McKracken for providing technical assistance, </w:t>
      </w:r>
      <w:r w:rsidRPr="00C43F50">
        <w:rPr>
          <w:highlight w:val="yellow"/>
        </w:rPr>
        <w:t>to XX and XX for comments on an earlier version of this manuscript</w:t>
      </w:r>
      <w:r w:rsidR="00A609B2" w:rsidRPr="0097516D">
        <w:t>,</w:t>
      </w:r>
      <w:r w:rsidRPr="0097516D">
        <w:t xml:space="preserve"> and for helpful comments and suggestions regarding data analysis.</w:t>
      </w:r>
      <w:r w:rsidR="00AA770F">
        <w:t xml:space="preserve"> </w:t>
      </w:r>
      <w:r w:rsidR="00AA770F" w:rsidRPr="00AA770F">
        <w:rPr>
          <w:highlight w:val="yellow"/>
        </w:rPr>
        <w:t>We would also like to thank Dr. Lori Holt and the Holt lab for guidance and support with the</w:t>
      </w:r>
      <w:r w:rsidR="00AA770F">
        <w:rPr>
          <w:highlight w:val="yellow"/>
        </w:rPr>
        <w:t xml:space="preserve"> online</w:t>
      </w:r>
      <w:r w:rsidR="00AA770F" w:rsidRPr="00AA770F">
        <w:rPr>
          <w:highlight w:val="yellow"/>
        </w:rPr>
        <w:t xml:space="preserve"> human psychophysics experiments.</w:t>
      </w:r>
      <w:r w:rsidR="00AA770F">
        <w:t xml:space="preserve"> </w:t>
      </w:r>
      <w:r w:rsidRPr="0097516D">
        <w:t xml:space="preserve">This work </w:t>
      </w:r>
      <w:r w:rsidRPr="0097516D">
        <w:rPr>
          <w:lang w:val="en-GB"/>
        </w:rPr>
        <w:t xml:space="preserve">is supported by </w:t>
      </w:r>
      <w:r w:rsidRPr="0097516D">
        <w:t xml:space="preserve">Eric and Wendy Schmidt AI in Science Postdoctoral Fellowship (to R.S.), </w:t>
      </w:r>
      <w:r w:rsidRPr="0097516D">
        <w:rPr>
          <w:lang w:val="en-GB"/>
        </w:rPr>
        <w:t>National Eye Institute of the National Institutes of Health (award K99 EY035362 to R.S.), the Simons Foundation (Simons Collaboration on the Global Brain award 542961SPI to M.R.C), and the National Eye Institute of the National Institutes of Health (awards R01EY022930, R01EY034723, and RF1NS121913 to M.R.C).</w:t>
      </w:r>
    </w:p>
    <w:p w14:paraId="51BAE14F" w14:textId="4A132F9A" w:rsidR="007E45BA" w:rsidRPr="0097516D" w:rsidRDefault="007E45BA" w:rsidP="000D13A2">
      <w:r w:rsidRPr="0075385C">
        <w:rPr>
          <w:highlight w:val="yellow"/>
          <w:lang w:val="en-GB"/>
        </w:rPr>
        <w:t>XX BRENT AND DRACO GRANTS</w:t>
      </w:r>
    </w:p>
    <w:p w14:paraId="53B0BEED" w14:textId="77777777" w:rsidR="00DA23B4" w:rsidRPr="0097516D" w:rsidRDefault="00DA23B4" w:rsidP="000D13A2"/>
    <w:p w14:paraId="74131BF5" w14:textId="77777777" w:rsidR="00703577" w:rsidRPr="0097516D" w:rsidRDefault="00DA23B4" w:rsidP="000D13A2">
      <w:r w:rsidRPr="0097516D">
        <w:rPr>
          <w:b/>
          <w:bCs/>
          <w:u w:val="single"/>
        </w:rPr>
        <w:t>Author Contributions:</w:t>
      </w:r>
      <w:r w:rsidRPr="0097516D">
        <w:t xml:space="preserve"> </w:t>
      </w:r>
    </w:p>
    <w:p w14:paraId="3733045F" w14:textId="454D93D7" w:rsidR="00703577" w:rsidRPr="0097516D" w:rsidRDefault="00703577" w:rsidP="000D13A2">
      <w:r w:rsidRPr="0097516D">
        <w:t xml:space="preserve">Study conception: </w:t>
      </w:r>
      <w:r w:rsidR="00BB5A8A" w:rsidRPr="0097516D">
        <w:t>RS</w:t>
      </w:r>
      <w:r w:rsidRPr="0097516D">
        <w:t>, BD, and MRC.</w:t>
      </w:r>
    </w:p>
    <w:p w14:paraId="499249A9" w14:textId="77777777" w:rsidR="00703577" w:rsidRPr="0097516D" w:rsidRDefault="00703577" w:rsidP="000D13A2">
      <w:r w:rsidRPr="0097516D">
        <w:t xml:space="preserve">Electrophysiological data collection: Figure 1: AMN and DAR, Figure 3-5: RS, Figure 6: DAR. </w:t>
      </w:r>
    </w:p>
    <w:p w14:paraId="0451C50A" w14:textId="2C1A341A" w:rsidR="00DA23B4" w:rsidRPr="0097516D" w:rsidRDefault="00703577" w:rsidP="000D13A2">
      <w:r w:rsidRPr="0097516D">
        <w:t>Computational</w:t>
      </w:r>
      <w:r w:rsidR="009650BD" w:rsidRPr="0097516D">
        <w:t xml:space="preserve"> and </w:t>
      </w:r>
      <w:r w:rsidRPr="0097516D">
        <w:t>statistical analysis</w:t>
      </w:r>
      <w:r w:rsidR="009650BD" w:rsidRPr="0097516D">
        <w:t xml:space="preserve"> and visualization</w:t>
      </w:r>
      <w:r w:rsidRPr="0097516D">
        <w:t>: RS.</w:t>
      </w:r>
    </w:p>
    <w:p w14:paraId="7D89DB0A" w14:textId="58DEBD59" w:rsidR="00703577" w:rsidRPr="0097516D" w:rsidRDefault="00703577" w:rsidP="000D13A2">
      <w:r w:rsidRPr="0097516D">
        <w:t xml:space="preserve">Rate model and related analysis in Figure 2: </w:t>
      </w:r>
      <w:r w:rsidR="00027024" w:rsidRPr="0097516D">
        <w:t>Y</w:t>
      </w:r>
      <w:r w:rsidRPr="0097516D">
        <w:t>X</w:t>
      </w:r>
      <w:r w:rsidR="009650BD" w:rsidRPr="0097516D">
        <w:t>.</w:t>
      </w:r>
    </w:p>
    <w:p w14:paraId="1637FF61" w14:textId="57EC516C" w:rsidR="009650BD" w:rsidRPr="0097516D" w:rsidRDefault="009650BD" w:rsidP="000D13A2">
      <w:pPr>
        <w:rPr>
          <w:lang w:eastAsia="zh-CN"/>
        </w:rPr>
      </w:pPr>
      <w:r w:rsidRPr="0097516D">
        <w:t>Original writing: RS and MRC.</w:t>
      </w:r>
    </w:p>
    <w:p w14:paraId="1E1EE607" w14:textId="3405160D" w:rsidR="009650BD" w:rsidRPr="0097516D" w:rsidRDefault="009650BD" w:rsidP="000D13A2">
      <w:r w:rsidRPr="0097516D">
        <w:t>Reviewing and editing: All authors.</w:t>
      </w:r>
    </w:p>
    <w:p w14:paraId="06416200" w14:textId="076AFE4E" w:rsidR="009650BD" w:rsidRPr="0097516D" w:rsidRDefault="009650BD" w:rsidP="000D13A2">
      <w:r w:rsidRPr="0097516D">
        <w:t>Project administration and s</w:t>
      </w:r>
      <w:r w:rsidR="00703577" w:rsidRPr="0097516D">
        <w:t>upervision: BD and MRC</w:t>
      </w:r>
      <w:r w:rsidRPr="0097516D">
        <w:t>.</w:t>
      </w:r>
    </w:p>
    <w:p w14:paraId="357D6C15" w14:textId="77777777" w:rsidR="00BB5A8A" w:rsidRPr="0097516D" w:rsidRDefault="00BB5A8A" w:rsidP="000D13A2"/>
    <w:p w14:paraId="3210BD99" w14:textId="77777777" w:rsidR="00DA23B4" w:rsidRPr="0097516D" w:rsidRDefault="00DA23B4" w:rsidP="000D13A2">
      <w:r w:rsidRPr="0097516D">
        <w:rPr>
          <w:b/>
          <w:bCs/>
          <w:u w:val="single"/>
        </w:rPr>
        <w:t>Conflict of Interest:</w:t>
      </w:r>
      <w:r w:rsidRPr="0097516D">
        <w:t xml:space="preserve"> The authors declare no competing financial interests.</w:t>
      </w:r>
    </w:p>
    <w:p w14:paraId="47466329" w14:textId="77777777" w:rsidR="00DA23B4" w:rsidRPr="0097516D" w:rsidRDefault="00DA23B4" w:rsidP="000D13A2"/>
    <w:p w14:paraId="1FD21EAE" w14:textId="6B68A8C9" w:rsidR="00022302" w:rsidRPr="0097516D" w:rsidRDefault="00DA23B4" w:rsidP="000D13A2">
      <w:pPr>
        <w:suppressLineNumbers/>
      </w:pPr>
      <w:r w:rsidRPr="0097516D">
        <w:rPr>
          <w:b/>
          <w:bCs/>
          <w:u w:val="single"/>
        </w:rPr>
        <w:t>Data and Code Availability:</w:t>
      </w:r>
      <w:r w:rsidRPr="0097516D">
        <w:t xml:space="preserve"> The code </w:t>
      </w:r>
      <w:r w:rsidR="007E45BA" w:rsidRPr="0097516D">
        <w:t xml:space="preserve">used to perform the analyses and generate the figures in this study has been deposited in a public GitHub repository </w:t>
      </w:r>
      <w:hyperlink r:id="rId8" w:history="1">
        <w:r w:rsidR="00022302" w:rsidRPr="0097516D">
          <w:rPr>
            <w:rStyle w:val="Hyperlink"/>
            <w:rFonts w:eastAsiaTheme="minorHAnsi"/>
          </w:rPr>
          <w:t>https://github.com/ramanujansrinath/corrvar</w:t>
        </w:r>
      </w:hyperlink>
      <w:r w:rsidR="007E45BA" w:rsidRPr="0097516D">
        <w:t>.</w:t>
      </w:r>
      <w:r w:rsidR="00022302" w:rsidRPr="0097516D">
        <w:t xml:space="preserve"> The electrophysiological data analyzed here are from various datasets, all of which are deposited and freely available at the following locations. </w:t>
      </w:r>
    </w:p>
    <w:p w14:paraId="5097C519" w14:textId="642DB607" w:rsidR="00022302" w:rsidRPr="0097516D" w:rsidRDefault="00022302" w:rsidP="000D13A2">
      <w:pPr>
        <w:suppressLineNumbers/>
      </w:pPr>
      <w:r w:rsidRPr="0097516D">
        <w:t>Figure 1: Open Science Framework at </w:t>
      </w:r>
      <w:hyperlink r:id="rId9" w:history="1">
        <w:r w:rsidRPr="0097516D">
          <w:rPr>
            <w:rStyle w:val="Hyperlink"/>
          </w:rPr>
          <w:t>https://doi.org/10.17605/OSF.IO/RN7TU</w:t>
        </w:r>
      </w:hyperlink>
      <w:r w:rsidR="007E45BA" w:rsidRPr="0097516D">
        <w:t xml:space="preserve"> </w:t>
      </w:r>
      <w:r w:rsidR="00896C7C">
        <w:t xml:space="preserve">and </w:t>
      </w:r>
      <w:hyperlink r:id="rId10" w:history="1">
        <w:r w:rsidR="00896C7C" w:rsidRPr="00D55C04">
          <w:rPr>
            <w:rStyle w:val="Hyperlink"/>
          </w:rPr>
          <w:t>https://github.com/hcc11/GeneralDecoder</w:t>
        </w:r>
      </w:hyperlink>
      <w:r w:rsidR="00896C7C">
        <w:t xml:space="preserve"> </w:t>
      </w:r>
    </w:p>
    <w:p w14:paraId="7CDBC491" w14:textId="18DFF7EC" w:rsidR="00022302" w:rsidRPr="0097516D" w:rsidRDefault="00022302" w:rsidP="000D13A2">
      <w:pPr>
        <w:suppressLineNumbers/>
      </w:pPr>
      <w:r w:rsidRPr="00C43F50">
        <w:rPr>
          <w:highlight w:val="yellow"/>
        </w:rPr>
        <w:t xml:space="preserve">Figure 2: </w:t>
      </w:r>
      <w:r w:rsidR="005C74AE" w:rsidRPr="00C43F50">
        <w:rPr>
          <w:highlight w:val="yellow"/>
        </w:rPr>
        <w:t>GitHub</w:t>
      </w:r>
      <w:r w:rsidRPr="00C43F50">
        <w:rPr>
          <w:highlight w:val="yellow"/>
        </w:rPr>
        <w:t xml:space="preserve"> repository at </w:t>
      </w:r>
      <w:ins w:id="1" w:author="Draco Xu" w:date="2025-06-24T23:05:00Z" w16du:dateUtc="2025-06-24T14:05:00Z">
        <w:r w:rsidR="006C30EA" w:rsidRPr="006C30EA">
          <w:t>https://github.com/Beibaibaby/modulation</w:t>
        </w:r>
      </w:ins>
      <w:del w:id="2" w:author="Draco Xu" w:date="2025-06-24T23:05:00Z" w16du:dateUtc="2025-06-24T14:05:00Z">
        <w:r w:rsidRPr="00C43F50" w:rsidDel="006C30EA">
          <w:rPr>
            <w:highlight w:val="yellow"/>
          </w:rPr>
          <w:delText>XX</w:delText>
        </w:r>
      </w:del>
    </w:p>
    <w:p w14:paraId="0A18D600" w14:textId="3BDD8685" w:rsidR="00022302" w:rsidRPr="0097516D" w:rsidRDefault="00022302" w:rsidP="000D13A2">
      <w:pPr>
        <w:suppressLineNumbers/>
      </w:pPr>
      <w:r w:rsidRPr="0097516D">
        <w:t>F</w:t>
      </w:r>
      <w:r w:rsidR="007E45BA" w:rsidRPr="0097516D">
        <w:t>igures 3-5</w:t>
      </w:r>
      <w:r w:rsidRPr="0097516D">
        <w:t xml:space="preserve">: </w:t>
      </w:r>
      <w:r w:rsidR="005C74AE" w:rsidRPr="0097516D">
        <w:t>GitHub</w:t>
      </w:r>
      <w:r w:rsidRPr="0097516D">
        <w:t xml:space="preserve"> repository at</w:t>
      </w:r>
      <w:r w:rsidR="007E45BA" w:rsidRPr="0097516D">
        <w:t xml:space="preserve"> </w:t>
      </w:r>
      <w:hyperlink r:id="rId11" w:history="1">
        <w:r w:rsidR="007E45BA" w:rsidRPr="0097516D">
          <w:rPr>
            <w:rStyle w:val="Hyperlink"/>
            <w:rFonts w:eastAsiaTheme="minorHAnsi"/>
          </w:rPr>
          <w:t>https://github.com/ramanujansrinath/flexigain</w:t>
        </w:r>
      </w:hyperlink>
      <w:r w:rsidR="007E45BA" w:rsidRPr="0097516D">
        <w:t>.</w:t>
      </w:r>
      <w:r w:rsidR="00DA23B4" w:rsidRPr="0097516D">
        <w:t xml:space="preserve"> </w:t>
      </w:r>
    </w:p>
    <w:p w14:paraId="3D1CFA64" w14:textId="586B4684" w:rsidR="00022302" w:rsidRPr="0097516D" w:rsidRDefault="00022302" w:rsidP="000D13A2">
      <w:pPr>
        <w:suppressLineNumbers/>
      </w:pPr>
      <w:r w:rsidRPr="0097516D">
        <w:t xml:space="preserve">Figure 6: </w:t>
      </w:r>
      <w:r w:rsidR="005C74AE" w:rsidRPr="0097516D">
        <w:t>GitHub</w:t>
      </w:r>
      <w:r w:rsidRPr="0097516D">
        <w:t xml:space="preserve"> repository at </w:t>
      </w:r>
      <w:hyperlink r:id="rId12" w:history="1">
        <w:r w:rsidRPr="0097516D">
          <w:rPr>
            <w:rStyle w:val="Hyperlink"/>
            <w:rFonts w:eastAsiaTheme="minorHAnsi"/>
          </w:rPr>
          <w:t>https://github.com/ramanujansrinath/corrvar</w:t>
        </w:r>
      </w:hyperlink>
      <w:r w:rsidRPr="0097516D">
        <w:t xml:space="preserve">. </w:t>
      </w:r>
    </w:p>
    <w:p w14:paraId="476DE76D" w14:textId="75D6663C" w:rsidR="002B10ED" w:rsidRPr="0097516D" w:rsidRDefault="00DA23B4" w:rsidP="000D13A2">
      <w:pPr>
        <w:suppressLineNumbers/>
        <w:rPr>
          <w:lang w:val="en-GB"/>
        </w:rPr>
      </w:pPr>
      <w:r w:rsidRPr="0097516D">
        <w:t>Further information and requests for data or custom MATLAB code should be directed to and will be fulfilled by the corresponding author, Ramanujan Srinath (</w:t>
      </w:r>
      <w:hyperlink r:id="rId13" w:history="1">
        <w:r w:rsidRPr="0097516D">
          <w:rPr>
            <w:rStyle w:val="Hyperlink"/>
          </w:rPr>
          <w:t>ramsrinath@uchicago.edu</w:t>
        </w:r>
      </w:hyperlink>
      <w:r w:rsidRPr="0097516D">
        <w:t>).</w:t>
      </w:r>
      <w:r w:rsidR="002B10ED" w:rsidRPr="0097516D">
        <w:br w:type="page"/>
      </w:r>
    </w:p>
    <w:p w14:paraId="0C80ADE7" w14:textId="1ECE0C9C" w:rsidR="00490F64" w:rsidRPr="0097516D" w:rsidRDefault="00490F64" w:rsidP="000D13A2">
      <w:pPr>
        <w:pStyle w:val="Heading1"/>
      </w:pPr>
      <w:bookmarkStart w:id="3" w:name="_Toc68019064"/>
      <w:bookmarkEnd w:id="0"/>
      <w:r w:rsidRPr="0097516D">
        <w:lastRenderedPageBreak/>
        <w:t>Abstract</w:t>
      </w:r>
    </w:p>
    <w:p w14:paraId="5105C0D0" w14:textId="766C59A5" w:rsidR="000D13A2" w:rsidRPr="0097516D" w:rsidRDefault="00DA23B4" w:rsidP="000D13A2">
      <w:r w:rsidRPr="0097516D">
        <w:t xml:space="preserve">Improvements in perceptual performance (such as those associated with stimulus contrast, attention, learning, task-switching, or arousal/motivation) are typically accompanied by decreases in the </w:t>
      </w:r>
      <w:r w:rsidR="00E37185" w:rsidRPr="0097516D">
        <w:t xml:space="preserve">shared </w:t>
      </w:r>
      <w:r w:rsidRPr="0097516D">
        <w:t xml:space="preserve">trial-to-trial variability of responses from pairs of sensory neurons to repeated presentations of the same stimulus. This widespread observation </w:t>
      </w:r>
      <w:r w:rsidR="00E37185" w:rsidRPr="0097516D">
        <w:t xml:space="preserve">appears paradoxical </w:t>
      </w:r>
      <w:proofErr w:type="gramStart"/>
      <w:r w:rsidR="00E37185" w:rsidRPr="0097516D">
        <w:t>in light of</w:t>
      </w:r>
      <w:proofErr w:type="gramEnd"/>
      <w:r w:rsidRPr="0097516D">
        <w:t xml:space="preserve"> recent </w:t>
      </w:r>
      <w:r w:rsidR="00E37185" w:rsidRPr="0097516D">
        <w:t>findings suggesting</w:t>
      </w:r>
      <w:r w:rsidRPr="0097516D">
        <w:t xml:space="preserve"> that stimulus properties can, in principle, be decoded from neural populations uncorrupted by correlated variability. </w:t>
      </w:r>
      <w:r w:rsidR="00E37185" w:rsidRPr="0097516D">
        <w:t>C</w:t>
      </w:r>
      <w:r w:rsidRPr="0097516D">
        <w:t>orrelated variability largely fluctuates along one or a small number of axes in neural population space (or the ‘correlated variability axis’)</w:t>
      </w:r>
      <w:r w:rsidR="00E37185" w:rsidRPr="0097516D">
        <w:t>, meaning that it could easily be ignored</w:t>
      </w:r>
      <w:r w:rsidRPr="0097516D">
        <w:t xml:space="preserve">. To </w:t>
      </w:r>
      <w:r w:rsidR="00E37185" w:rsidRPr="0097516D">
        <w:t xml:space="preserve">resolve </w:t>
      </w:r>
      <w:r w:rsidRPr="0097516D">
        <w:t xml:space="preserve">this </w:t>
      </w:r>
      <w:r w:rsidR="00E37185" w:rsidRPr="0097516D">
        <w:t>apparent conflict</w:t>
      </w:r>
      <w:r w:rsidRPr="0097516D">
        <w:t xml:space="preserve">, we </w:t>
      </w:r>
      <w:r w:rsidR="00E37185" w:rsidRPr="0097516D">
        <w:t xml:space="preserve">hypothesize </w:t>
      </w:r>
      <w:r w:rsidRPr="0097516D">
        <w:t xml:space="preserve">that </w:t>
      </w:r>
      <w:r w:rsidRPr="0097516D">
        <w:rPr>
          <w:b/>
          <w:bCs/>
          <w:u w:val="single"/>
        </w:rPr>
        <w:t>the correlated variability axis reflects the sensory information communicated out of, rather than encoded in, a population of sensory neurons</w:t>
      </w:r>
      <w:r w:rsidRPr="0097516D">
        <w:t xml:space="preserve">. </w:t>
      </w:r>
      <w:r w:rsidR="00E37185" w:rsidRPr="0097516D">
        <w:t>This framework predicts</w:t>
      </w:r>
      <w:r w:rsidRPr="0097516D">
        <w:t xml:space="preserve"> that the </w:t>
      </w:r>
      <w:r w:rsidRPr="0097516D">
        <w:rPr>
          <w:u w:val="single"/>
        </w:rPr>
        <w:t>behaviorally relevant information is encoded in a way that aligns with, rather than avoids, the correlated variability axis</w:t>
      </w:r>
      <w:r w:rsidRPr="0097516D">
        <w:t xml:space="preserve">. </w:t>
      </w:r>
      <w:r w:rsidR="001F5426" w:rsidRPr="0097516D">
        <w:t xml:space="preserve">Our model suggests that this scenario does not harm information coding because in a biologically plausible circuit, the dimensions that contain the most variability also contain the most signal, as might be reflected in projection neurons that communicate with decision areas. </w:t>
      </w:r>
      <w:r w:rsidR="00E37185" w:rsidRPr="0097516D">
        <w:t xml:space="preserve">We found </w:t>
      </w:r>
      <w:r w:rsidR="001F5426" w:rsidRPr="0097516D">
        <w:t xml:space="preserve">converging correlative and causal </w:t>
      </w:r>
      <w:r w:rsidR="00E37185" w:rsidRPr="0097516D">
        <w:t>support for our hypothesis</w:t>
      </w:r>
      <w:r w:rsidR="009B4E6B" w:rsidRPr="0097516D">
        <w:t xml:space="preserve"> </w:t>
      </w:r>
      <w:r w:rsidR="001F5426" w:rsidRPr="0097516D">
        <w:t>in multiple brain areas and tasks</w:t>
      </w:r>
      <w:r w:rsidRPr="0097516D">
        <w:t xml:space="preserve">. First, </w:t>
      </w:r>
      <w:r w:rsidR="00E37185" w:rsidRPr="0097516D">
        <w:t xml:space="preserve">monkeys performed better in a change detection task when the representations of the original and changed stimuli happened to align with the correlated variability axis. Second, </w:t>
      </w:r>
      <w:r w:rsidRPr="0097516D">
        <w:t>in a</w:t>
      </w:r>
      <w:r w:rsidR="00E37185" w:rsidRPr="0097516D">
        <w:t xml:space="preserve"> curvature estimation</w:t>
      </w:r>
      <w:r w:rsidRPr="0097516D">
        <w:t xml:space="preserve"> task</w:t>
      </w:r>
      <w:r w:rsidR="00E37185" w:rsidRPr="0097516D">
        <w:t xml:space="preserve">, </w:t>
      </w:r>
      <w:r w:rsidRPr="0097516D">
        <w:t xml:space="preserve">the correlated variability axis was aligned with </w:t>
      </w:r>
      <w:r w:rsidR="00E37185" w:rsidRPr="0097516D">
        <w:t>the</w:t>
      </w:r>
      <w:r w:rsidRPr="0097516D">
        <w:t xml:space="preserve"> axis that </w:t>
      </w:r>
      <w:r w:rsidR="00E37185" w:rsidRPr="0097516D">
        <w:t xml:space="preserve">best </w:t>
      </w:r>
      <w:r w:rsidRPr="0097516D">
        <w:t xml:space="preserve">encoded curvature </w:t>
      </w:r>
      <w:r w:rsidR="00E37185" w:rsidRPr="0097516D">
        <w:t xml:space="preserve">in a general way, across </w:t>
      </w:r>
      <w:r w:rsidRPr="0097516D">
        <w:t>shapes</w:t>
      </w:r>
      <w:r w:rsidR="00E37185" w:rsidRPr="0097516D">
        <w:t xml:space="preserve"> that varied in task-irrelevant features</w:t>
      </w:r>
      <w:r w:rsidRPr="0097516D">
        <w:t xml:space="preserve">. </w:t>
      </w:r>
      <w:r w:rsidR="009B4E6B" w:rsidRPr="0097516D">
        <w:t>Third</w:t>
      </w:r>
      <w:r w:rsidRPr="0097516D">
        <w:t xml:space="preserve">, </w:t>
      </w:r>
      <w:r w:rsidR="009B4E6B" w:rsidRPr="0097516D">
        <w:t xml:space="preserve">during time periods when </w:t>
      </w:r>
      <w:r w:rsidRPr="0097516D">
        <w:t xml:space="preserve">monkeys </w:t>
      </w:r>
      <w:r w:rsidR="009B4E6B" w:rsidRPr="0097516D">
        <w:t>planned a saccade to express</w:t>
      </w:r>
      <w:r w:rsidRPr="0097516D">
        <w:t xml:space="preserve"> this judgment, the correlated variability axis was better aligned with the representation of the saccade plan than other features. </w:t>
      </w:r>
      <w:r w:rsidR="009B4E6B" w:rsidRPr="0097516D">
        <w:t>Fourth</w:t>
      </w:r>
      <w:r w:rsidRPr="0097516D">
        <w:t xml:space="preserve">, in a two-alternative forced choice task where monkeys alternated reporting stimulus curvature or color, information about curvature aligned better with the correlated variability axis when it was task-relevant. </w:t>
      </w:r>
      <w:r w:rsidR="00311168" w:rsidRPr="0097516D">
        <w:t xml:space="preserve">Finally, we found causal support: the impact of </w:t>
      </w:r>
      <w:proofErr w:type="spellStart"/>
      <w:r w:rsidR="00311168" w:rsidRPr="0097516D">
        <w:t>microstimulation</w:t>
      </w:r>
      <w:proofErr w:type="spellEnd"/>
      <w:r w:rsidR="00311168" w:rsidRPr="0097516D">
        <w:t xml:space="preserve"> on behavior was predictable by the extent to which </w:t>
      </w:r>
      <w:r w:rsidR="006A6222" w:rsidRPr="0097516D">
        <w:t xml:space="preserve">stimulation-evoked changes in population activity were aligned with correlated variability. </w:t>
      </w:r>
      <w:r w:rsidRPr="0097516D">
        <w:t xml:space="preserve">These results directly contrast the predominant hypothesis that relevant representations would be aligned to avoid corruption by response variability. Instead, they suggest that the task variables aligned with correlated variability </w:t>
      </w:r>
      <w:r w:rsidR="006A6222" w:rsidRPr="0097516D">
        <w:t>preferentially reflect</w:t>
      </w:r>
      <w:r w:rsidRPr="0097516D">
        <w:t xml:space="preserve"> the information used to guide behavior.</w:t>
      </w:r>
    </w:p>
    <w:p w14:paraId="1FD9B9EE" w14:textId="77777777" w:rsidR="000D13A2" w:rsidRPr="0097516D" w:rsidRDefault="000D13A2" w:rsidP="000D13A2"/>
    <w:p w14:paraId="6438EFC7" w14:textId="77777777" w:rsidR="007F4BCB" w:rsidRPr="0097516D" w:rsidRDefault="002B4F6B" w:rsidP="000D13A2">
      <w:pPr>
        <w:pStyle w:val="Heading1"/>
      </w:pPr>
      <w:bookmarkStart w:id="4" w:name="_Toc68019063"/>
      <w:r w:rsidRPr="0097516D">
        <w:t>Introduction</w:t>
      </w:r>
      <w:bookmarkEnd w:id="4"/>
    </w:p>
    <w:p w14:paraId="4FD2723F" w14:textId="1F66C126" w:rsidR="00E7391A" w:rsidRPr="0097516D" w:rsidRDefault="00E7391A" w:rsidP="000D13A2">
      <w:r w:rsidRPr="0097516D">
        <w:t xml:space="preserve">Correlated neural variability is both tightly linked to behavior and, </w:t>
      </w:r>
      <w:r w:rsidR="00615C3E" w:rsidRPr="0097516D">
        <w:t>in principle</w:t>
      </w:r>
      <w:r w:rsidRPr="0097516D">
        <w:t xml:space="preserve">, irrelevant to information coding. </w:t>
      </w:r>
      <w:r w:rsidR="00496812" w:rsidRPr="0097516D">
        <w:t>Many</w:t>
      </w:r>
      <w:r w:rsidRPr="0097516D">
        <w:t xml:space="preserve"> studies have shown that </w:t>
      </w:r>
      <w:r w:rsidR="00615C3E" w:rsidRPr="0097516D">
        <w:t>good</w:t>
      </w:r>
      <w:r w:rsidR="002754F1" w:rsidRPr="0097516D">
        <w:t xml:space="preserve"> performance on </w:t>
      </w:r>
      <w:r w:rsidRPr="0097516D">
        <w:t xml:space="preserve">perceptual </w:t>
      </w:r>
      <w:r w:rsidR="002754F1" w:rsidRPr="0097516D">
        <w:t xml:space="preserve">tasks, </w:t>
      </w:r>
      <w:r w:rsidR="00615C3E" w:rsidRPr="0097516D">
        <w:t>associated with</w:t>
      </w:r>
      <w:r w:rsidRPr="0097516D">
        <w:t xml:space="preserve"> factors such as attention, learning, arousal</w:t>
      </w:r>
      <w:r w:rsidR="002754F1" w:rsidRPr="0097516D">
        <w:t>/motivation</w:t>
      </w:r>
      <w:r w:rsidRPr="0097516D">
        <w:t xml:space="preserve">, or </w:t>
      </w:r>
      <w:r w:rsidR="002754F1" w:rsidRPr="0097516D">
        <w:t xml:space="preserve">the contrast of a visual stimulus, </w:t>
      </w:r>
      <w:r w:rsidR="00EA302C">
        <w:t>is</w:t>
      </w:r>
      <w:r w:rsidRPr="0097516D">
        <w:t xml:space="preserve"> consistently accompanied by </w:t>
      </w:r>
      <w:r w:rsidR="00615C3E" w:rsidRPr="0097516D">
        <w:t>low shared</w:t>
      </w:r>
      <w:r w:rsidRPr="0097516D">
        <w:t xml:space="preserve"> trial-to-trial </w:t>
      </w:r>
      <w:r w:rsidR="00615C3E" w:rsidRPr="0097516D">
        <w:t>response fluctuation</w:t>
      </w:r>
      <w:r w:rsidRPr="0097516D">
        <w:t xml:space="preserve"> </w:t>
      </w:r>
      <w:r w:rsidR="00EA302C">
        <w:t xml:space="preserve">in </w:t>
      </w:r>
      <w:r w:rsidRPr="0097516D">
        <w:t>sensory neurons</w:t>
      </w:r>
      <w:r w:rsidR="00EA302C">
        <w:fldChar w:fldCharType="begin"/>
      </w:r>
      <w:r w:rsidR="00EA302C">
        <w:instrText xml:space="preserve"> ADDIN ZOTERO_ITEM CSL_CITATION {"citationID":"lqgBj5j0","properties":{"formattedCitation":"\\super 1\\uc0\\u8211{}15\\nosupersub{}","plainCitation":"1–15","noteIndex":0},"citationItems":[{"id":694,"uris":["http://zotero.org/users/7275917/items/NZXIUEW4"],"itemData":{"id":694,"type":"article-journal","abstract":"Mounting evidence suggests that understanding how the brain encodes information and performs computations will require studying the correlations between neurons. The recent advent of recording techniques such as multielectrode arrays and two-photon imaging has made it easier to measure correlations, opening the door for detailed exploration of their properties and contributions to cortical processing. However, studies have reported discrepant findings, providing a confusing picture. Here we briefly review these studies and conduct simulations to explore the influence of several experimental and physiological factors on correlation measurements. Differences in response strength, the time window over which spikes are counted, spike sorting conventions and internal states can all markedly affect measured correlations and systematically bias estimates. Given these complicating factors, we offer guidelines for interpreting correlation data and a discussion of how best to evaluate the effect of correlations on cortical processing.","container-title":"Nature Neuroscience","DOI":"10.1038/nn.2842","ISSN":"1546-1726","issue":"7","note":"PMID: 21709677\nPMCID: PMC3586814","page":"811-819","title":"Measuring and interpreting neuronal correlations.","volume":"14","author":[{"family":"Cohen","given":"Marlene R"},{"family":"Kohn","given":"Adam"}],"issued":{"date-parts":[["2011",6]]}}},{"id":624,"uris":["http://zotero.org/users/7275917/items/QNKHCMWT"],"itemData":{"id":624,"type":"article-journal","abstract":"Visual attention can improve behavioral performance by allowing observers to focus on the important information in a complex scene. Attention also typically increases the firing rates of cortical sensory neurons. Rate increases improve the signal-to-noise ratio of individual neurons, and this improvement has been assumed to underlie attention-related improvements in behavior. We recorded dozens of neurons simultaneously in visual area V4 and found that changes in single neurons accounted for only a small fraction of the improvement in the sensitivity of the population. Instead, over 80% of the attentional improvement in the population signal was caused by decreases in the correlations between the trial-to-trial fluctuations in the responses of pairs of neurons. These results suggest that the representation of sensory information in populations of neurons and the way attention affects the sensitivity of the population may only be understood by considering the interactions between neurons.","container-title":"Nature Neuroscience","DOI":"10.1038/nn.2439","ISSN":"1546-1726","issue":"12","note":"PMID: 19915566\nPMCID: PMC2820564","page":"1594-1600","title":"Attention improves performance primarily by reducing interneuronal correlations.","volume":"12","author":[{"family":"Cohen","given":"Marlene R"},{"family":"Maunsell","given":"John H R"}],"issued":{"date-parts":[["2009",12]]}}},{"id":1129,"uris":["http://zotero.org/groups/2775922/items/SCZCP8YC"],"itemData":{"id":1129,"type":"article-journal","abstract":"To help identify critical sources of attentional feedback to area V4, the authors surgically deprived V4 of PFC input in one hemisphere while keeping the other hemisphere intact. In the absence of PFC, attentional effects on neuronal responses and synchrony in V4 were significantly reduced and the remaining effects of attention were delayed in time.","container-title":"Nature Neuroscience","DOI":"10.1038/nn.3742","ISSN":"1546-1726","issue":"7","language":"en","license":"2014 Nature Publishing Group, a division of Macmillan Publishers Limited. All Rights Reserved.","note":"number: 7\npublisher: Nature Publishing Group","page":"1003-1011","source":"www.nature.com","title":"Lesions of prefrontal cortex reduce attentional modulation of neuronal responses and synchrony in V4","volume":"17","author":[{"family":"Gregoriou","given":"Georgia G."},{"family":"Rossi","given":"Andrew F."},{"family":"Ungerleider","given":"Leslie G."},{"family":"Desimone","given":"Robert"}],"issued":{"date-parts":[["2014",7]]}}},{"id":310,"uris":["http://zotero.org/users/7275917/items/WEHNHCB3"],"itemData":{"id":310,"type":"article-journal","abstract":"Responses of neurons in early visual cortex change little with training and appear insufficient to account for perceptual learning. Behavioral performance, however, relies on population activity, and the accuracy of a population code is constrained by correlated noise among neurons. We tested whether training changes interneuronal correlations in the dorsal medial superior temporal area, which is involved in multisensory heading perception. Pairs of single units were recorded simultaneously in two groups of subjects: animals trained extensively in a heading discrimination task, and \"naive\" animals that performed a passive fixation task. Correlated noise was significantly weaker in trained versus naive animals, which might be expected to improve coding efficiency. However, we show that the observed uniform reduction in noise correlations leads to little change in population coding efficiency when all neurons are decoded. Thus, global changes in correlated noise among sensory neurons may be insufficient to account for perceptual learning.Copyright \\copyright 2011 Elsevier Inc. All rights reserved.","container-title":"Neuron","DOI":"10.1016/j.neuron.2011.06.015","issue":"4","note":"PMID: 21867889\nPMCID: PMC3163063","page":"750-761","title":"Perceptual learning reduces interneuronal correlations in macaque visual cortex.","volume":"71","author":[{"family":"Gu","given":"Yong"},{"family":"Liu","given":"Sheng"},{"family":"Fetsch","given":"Christopher R"},{"family":"Yang","given":"Yun"},{"family":"Fok","given":"Sam"},{"family":"Sunkara","given":"Adhira"},{"family":"DeAngelis","given":"Gregory C"},{"family":"Angelaki","given":"Dora E"}],"issued":{"date-parts":[["2011",8]]}}},{"id":803,"uris":["http://zotero.org/users/7275917/items/ABU9FNKZ"],"itemData":{"id":803,"type":"article-journal","abstract":"Attention improves perception by affecting different aspects of the neuronal code. It enhances firing rates, it reduces firing rate variability and noise correlations of neurons, and it alters the strength of oscillatory activity. Attention-induced rate enhancement in striate cortex requires cholinergic mechanisms. The neuropharmacological mechanisms responsible for attention-induced variance and noise correlation reduction or those supporting changes in oscillatory activity are unknown. We show that ionotropic glutamatergic receptor activation is required for attention-induced rate variance, noise correlation, and LFP gamma power reduction in macaque V1, but not for attention-induced rate modulations. NMDA receptors mediate attention-induced variance reduction and attention-induced noise correlation reduction. Our results demonstrate that attention improves sensory processing by a variety of mechanisms that are dissociable at the receptor level.","container-title":"Neuron","DOI":"10.1016/j.neuron.2013.03.029","ISSN":"0896-6273","issue":"4","journalAbbreviation":"Neuron","language":"en","page":"729-739","source":"ScienceDirect","title":"Attention-Induced Variance and Noise Correlation Reduction in Macaque V1 Is Mediated by NMDA Receptors","volume":"78","author":[{"family":"Herrero","given":"Jose L."},{"family":"Gieselmann","given":"Marc A."},{"family":"Sanayei","given":"Mehdi"},{"family":"Thiele","given":"Alexander"}],"issued":{"date-parts":[["2013",5,22]]}}},{"id":601,"uris":["http://zotero.org/users/7275917/items/9IW7Z7RP"],"itemData":{"id":601,"type":"article-journal","abstract":"Neuronal signals related to visual attention are found in widespread brain regions, and these signals are generally assumed to participate in a common mechanism of attention. However, the behavioral effects of attention in detection can be separated into two distinct components: spatially selective shifts in either the criterion or sensitivity of the subject. Here we show that a paradigm used by many single-neuron studies of attention conflates behavioral changes in the subject’s criterion and sensitivity. Then, using a task designed to dissociate these two components, we found that multiple aspects of attention-related neuronal modulations in area V4 of monkey visual cortex corresponded to behavioral shifts in sensitivity, but not criterion. This result suggests that separate components of attention are associated with signals in different brain regions and that attention is not a unitary process in the brain, but instead consists of distinct neurobiological mechanisms.","container-title":"Neuron","DOI":"10.1016/j.neuron.2015.05.007","ISSN":"0896-6273","issue":"5","journalAbbreviation":"Neuron","language":"en","page":"1182-1188","source":"ScienceDirect","title":"Neuronal Modulations in Visual Cortex Are Associated with Only One of Multiple Components of Attention","volume":"86","author":[{"family":"Luo","given":"Thomas Zhihao"},{"family":"Maunsell","given":"John H. R."}],"issued":{"date-parts":[["2015",6,3]]}}},{"id":802,"uris":["http://zotero.org/users/7275917/items/IJLINQ9K"],"itemData":{"id":802,"type":"article-journal","abstract":"Studies of visual attention in monkeys typically measure neuronal activity when the stimulus event to be detected occurs at a cued location versus when it occurs at an uncued location. But this approach does not address how neuronal activity changes relative to conditions where attention is unconstrained by cueing. Human psychophysical studies have used neutral cueing conditions and found that neutrally cued behavioral performance is generally intermediate to that of cued and uncued conditions (Posner et al., 1978; Mangun and Hillyard, 1990; Montagna et al., 2009). To determine whether the neuronal correlates of visual attention during neutral cueing are similarly intermediate, we trained macaque monkeys to detect changes in stimulus orientation that were more likely to occur at one location (cued) than another (uncued), or were equally likely to occur at either stimulus location (neutral). Consistent with human studies, performance was best when the location was cued, intermediate when both locations were neutrally cued, and worst when the location was uncued. Neuronal modulations in visual area V4 were also graded as a function of cue validity and behavioral performance. By recording from both hemispheres simultaneously, we investigated the possibility of switching attention between stimulus locations during neutral cueing. The results failed to support a unitary “spotlight” of attention. Overall, our findings indicate that attention-related changes in V4 are graded to accommodate task demands.\nSIGNIFICANCE STATEMENT Studies of the neuronal correlates of attention in monkeys typically use visual cues to manipulate where attention is focused (“cued” vs “uncued”). Human psychophysical studies often also include neutrally cued trials to study how attention naturally varies between points of interest. But the neuronal correlates of this neutral condition are unclear. We measured behavioral performance and neuronal activity in cued, uncued, and neutrally cued blocks of trials. Behavioral performance and neuronal responses during neutral cueing were intermediate to those of the cued and uncued conditions. We found no signatures of a single mechanism of attention that switches between stimulus locations. Thus, attention-related changes in neuronal activity are largely hemisphere-specific and graded according to task demands.","container-title":"Journal of Neuroscience","DOI":"10.1523/JNEUROSCI.0192-16.2016","ISSN":"0270-6474, 1529-2401","issue":"19","journalAbbreviation":"J. Neurosci.","language":"en","license":"Copyright © 2016 the authors 0270-6474/16/365353-09$15.00/0","note":"publisher: Society for Neuroscience\nsection: Articles\nPMID: 27170131","page":"5353-5361","source":"www.jneurosci.org","title":"Graded Neuronal Modulations Related to Visual Spatial Attention","volume":"36","author":[{"family":"Mayo","given":"J. Patrick"},{"family":"Maunsell","given":"John H. R."}],"issued":{"date-parts":[["2016",5,11]]}}},{"id":100,"uris":["http://zotero.org/users/7275917/items/XENFQCW6"],"itemData":{"id":100,"type":"article-journal","abstract":"Attention typically amplifies neuronal responses evoked by task-relevant stimuli while attenuating responses to task-irrelevant distracters. In this context, visual distracters constitute an external source of noise that is diminished to improve attended signal quality. Activity that is internal to the cortex itself, stimulus-independent ongoing correlated fluctuations in firing, might also act as task-irrelevant noise. To examine this, we recorded from area V4 of macaques performing an attention-demanding task. The firing of neurons to identically repeated stimuli was highly variable. Much of this variability originates from ongoing low-frequency (\\textless 5 Hz) fluctuations in rate correlated across the neuronal population. When attention is directed to a stimulus inside a neuron's receptive field, these correlated fluctuations in rate are reduced. This attention-dependent reduction of ongoing cortical activity improves the signal-to-noise ratio of pooled neural signals substantially more than attention-dependent increases in firing rate.","container-title":"Neuron","DOI":"10.1016/j.neuron.2009.09.013","ISSN":"1097-4199","issue":"6","note":"PMID: 19778515\nPMCID: PMC2765230","page":"879-888","title":"Spatial attention decorrelates intrinsic activity fluctuations in macaque area V4.","volume":"63","author":[{"family":"Mitchell","given":"Jude F"},{"family":"Sundberg","given":"Kristy A"},{"family":"Reynolds","given":"John H"}],"issued":{"date-parts":[["2009",9]]}}},{"id":963,"uris":["http://zotero.org/users/7275917/items/9HQVLDQI"],"itemData":{"id":963,"type":"article-journal","abstract":"Prior studies have demonstrated that correlated variability changes with cognitive processes that improve perceptual performance. We tested whether correlated variability covaries with subjects’ performance—whether performance improves quickly with attention or slowly with perceptual learning. We found a single, consistent relationship between correlated variability and behavioral performance, regardless of the time frame of correlated variability change. This correlated variability was oriented along the dimensions in population space used by the animal on a trial-by-trial basis to make decisions. That subjects’ choices were predicted by specific dimensions that were aligned with the correlated variability axis clarifies long-standing paradoxes about the relationship between shared variability and behavior.","container-title":"Science","DOI":"10.1126/science.aao0284","issue":"6374","note":"publisher: American Association for the Advancement of Science","page":"463-465","source":"science.org (Atypon)","title":"Learning and attention reveal a general relationship between population activity and behavior","volume":"359","author":[{"family":"Ni","given":"A. M."},{"family":"Ruff","given":"D. A."},{"family":"Alberts","given":"J. J."},{"family":"Symmonds","given":"J."},{"family":"Cohen","given":"M. R."}],"issued":{"date-parts":[["2018",1,26]]}}},{"id":936,"uris":["http://zotero.org/users/7275917/items/KMKU6W7E"],"itemData":{"id":936,"type":"article-journal","container-title":"Neuron","DOI":"10.1016/j.neuron.2021.11.016","ISSN":"0896-6273","issue":"4","journalAbbreviation":"Neuron","language":"English","note":"publisher: Elsevier\nPMID: 34906356","page":"686-697.e6","source":"www.cell.com","title":"Learning and attention increase visual response selectivity through distinct mechanisms","volume":"110","author":[{"family":"Poort","given":"Jasper"},{"family":"Wilmes","given":"Katharina A."},{"family":"Blot","given":"Antonin"},{"family":"Chadwick","given":"Angus"},{"family":"Sahani","given":"Maneesh"},{"family":"Clopath","given":"Claudia"},{"family":"Mrsic-Flogel","given":"Thomas D."},{"family":"Hofer","given":"Sonja B."},{"family":"Khan","given":"Adil G."}],"issued":{"date-parts":[["2022",2,16]]}}},{"id":700,"uris":["http://zotero.org/users/7275917/items/PMDPLY3M"],"itemData":{"id":700,"type":"article-journal","abstract":"Recent studies have shown that cognitive factors such as spatial and feature-based attention, learning, and task-switching can change the extent to which the trial-to-trial variability in the responses of neurons in sensory cortex is shared between pairs of neurons (for review, see Cohen and Kohn, 2011). Global cognitive factors related to concentration, motivation, effort, arousal, or alertness also affect performance on perceptual tasks and the responses of individual neurons in many cortical areas (Spitzer et al., 1988; Spitzer and Richmond, 1991; Motter, 1993; Bichot et al., 2001; Hasegawa et al., 2004; Boudreau et al., 2006; Niwa et al., 2012). The question of how global cognitive factors affect correlated response variability is important because these factors likely vary both across and within all psychophysical and physiological studies. Furthermore, global cognitive factors might provide a convenient platform for studying the neuronal mechanisms underlying how cognitive factors affect correlated variability because they can be manipulated easily without training complex perceptual tasks. We recorded simultaneously from groups of neurons in visual area V4 while rhesus monkeys performed a contrast discrimination task whose difficulty changed in blocks of trials. We found that correlated variability decreased when the task was more difficult, even when the visual stimuli were far outside the receptive fields of the recorded neurons. Our results suggest that studying global cognitive factors might provide a general framework for studying how cognitive factors affect the responses of neurons throughout sensory cortex. Copyright \\copyright 2014 the authors 0270-6474/14/3416408-09$15.00/0.","container-title":"The Journal of Neuroscience","DOI":"10.1523/JNEUROSCI.2750-14.2014","issue":"49","note":"PMID: 25471578\nPMCID: PMC4252550","page":"16408-16416","title":"Global cognitive factors modulate correlated response variability between V4 neurons.","volume":"34","author":[{"family":"Ruff","given":"Douglas A."},{"family":"Cohen","given":"Marlene R."}],"issued":{"date-parts":[["2014",12]]}}},{"id":98,"uris":["http://zotero.org/users/7275917/items/3SCL4ESF"],"itemData":{"id":98,"type":"article-journal","abstract":"UNLABELLED: The way that correlated trial-to-trial variability between pairs of neurons in the same brain area (termed spike count or noise correlation, rSC) depends on stimulus or task conditions can constrain models of cortical circuits and of the computations performed by networks of neurons (Cohen and Kohn, 2011). In visual cortex, rSC tends not to depend on stimulus properties (Kohn and Smith, 2005; Huang and Lisberger, 2009) but does depend on cognitive factors like visual attention (Cohen and Maunsell, 2009; Mitchell et al., 2009). However, neurons across visual areas respond to any visual stimulus or contribute to any perceptual decision, and the way that information from multiple areas is combined to guide perception is unknown. To gain insight into these issues, we recorded simultaneously from neurons in two areas of visual cortex (primary visual cortex, V1, and the middle temporal area, MT) while rhesus monkeys viewed different visual stimuli in different attention conditions. We found that correlations between neurons in different areas depend on stimulus and attention conditions in very different ways than do correlations within an area. Correlations across, but not within, areas depend on stimulus direction and the presence of a second stimulus, and attention has opposite effects on correlations within and across areas. This observed pattern of cross-area correlations is predicted by a normalization model where MT units sum V1 inputs that are passed through a divisive nonlinearity. Together, our results provide insight into how neurons in different areas interact and constrain models of the neural computations performed across cortical areas. SIGNIFICANCE STATEMENT: Correlations in the responses of pairs of neurons within the same cortical area have been a subject of growing interest in systems neuroscience. However, correlated variability between different cortical areas is likely just as important. We recorded simultaneously from neurons in primary visual cortex and the middle temporal area while rhesus monkeys viewed different visual stimuli in different attention conditions. We found that correlations between neurons in different areas depend on stimulus and attention conditions in very different ways than do correlations within an area. The observed pattern of cross-area correlations was predicted by a simple normalization model. Our results provide insight into how neurons in different areas interact and constrain models of the neural computations performed across cortical areas. Copyright \\copyright 2016 the authors 0270-6474/16/367546-11$15.00/0.","container-title":"The Journal of Neuroscience","DOI":"10.1523/JNEUROSCI.0504-16.2016","issue":"28","note":"PMID: 27413163\nPMCID: PMC4945672","page":"7546-7556","title":"Stimulus Dependence of Correlated Variability across Cortical Areas.","volume":"36","author":[{"family":"Ruff","given":"Douglas A."},{"family":"Cohen","given":"Marlene R."}],"issued":{"date-parts":[["2016",7]]}}},{"id":989,"uris":["http://zotero.org/users/7275917/items/KTYNMNIC"],"itemData":{"id":989,"type":"article-journal","abstract":"Normalization, which divisively scales neuronal responses to multiple stimuli, is thought to underlie many sensory, motor, and cognitive processes. In every study where it has been investigated, neurons measured in the same brain area under identical conditions exhibit a range of normalization, ranging from suppression by nonpreferred stimuli (strong normalization) to additive responses to combinations of stimuli (no normalization). Normalization has been hypothesized to arise from interactions between neuronal populations, either in the same or different brain areas, but current models of normalization are not mechanistic and focus on trial-averaged responses. To gain insight into the mechanisms underlying normalization, we examined interactions between neurons that exhibit different degrees of normalization. We recorded from multiple neurons in three cortical areas while rhesus monkeys viewed superimposed drifting gratings. We found that neurons showing strong normalization shared less trial-to-trial variability with other neurons in the same cortical area and more variability with neurons in other cortical areas than did units with weak normalization. Furthermore, the cortical organization of normalization was not random: neurons recorded on nearby electrodes tended to exhibit similar amounts of normalization. Together, our results suggest that normalization reflects a neuron's role in its local network and that modulatory factors like normalization share the topographic organization typical of sensory tuning properties.","container-title":"Journal of Neurophysiology","DOI":"10.1152/jn.00017.2016","ISSN":"1522-1598","issue":"3","journalAbbreviation":"J Neurophysiol","language":"eng","note":"PMID: 27358313\nPMCID: PMC5040386","page":"1375-1386","source":"PubMed","title":"Relating normalization to neuronal populations across cortical areas","volume":"116","author":[{"family":"Ruff","given":"Douglas A."},{"family":"Alberts","given":"Joshua J."},{"family":"Cohen","given":"Marlene R."}],"issued":{"date-parts":[["2016",9,1]]}}},{"id":22,"uris":["http://zotero.org/users/7275917/items/2E5YLZYF"],"itemData":{"id":22,"type":"article-journal","container-title":"Current Biology","DOI":"10.1016/j.cub.2021.09.076","ISSN":"0960-9822","issue":"23","journalAbbreviation":"Current Biology","language":"English","license":"All rights reserved","note":"publisher: Elsevier\nPMID: 34699782","page":"5299-5313.e4","source":"www.cell.com","title":"Attention improves information flow between neuronal populations without changing the communication subspace","volume":"31","author":[{"family":"Srinath","given":"Ramanujan"},{"family":"Ruff","given":"Douglas A."},{"family":"Cohen","given":"Marlene R."}],"issued":{"date-parts":[["2021",12,6]]}}},{"id":799,"uris":["http://zotero.org/users/7275917/items/BPQNWNJD"],"itemData":{"id":799,"type":"article-journal","abstract":"Transient inactivation of the superior colliculus in primates during a motion-change-detection task is shown to lead to large deficits in visual attention while the enhanced response of neurons in the visual cortex to attended stimuli remains unchanged; this shows that processes independent of those occurring in the visual cortex have key roles in visual attention.","container-title":"Nature","DOI":"10.1038/nature11497","ISSN":"1476-4687","issue":"7416","language":"en","license":"2012 Nature Publishing Group, a division of Macmillan Publishers Limited. All Rights Reserved.","note":"number: 7416\npublisher: Nature Publishing Group","page":"434-437","source":"www.nature.com","title":"Attention deficits without cortical neuronal deficits","volume":"489","author":[{"family":"Zénon","given":"Alexandre"},{"family":"Krauzlis","given":"Richard J."}],"issued":{"date-parts":[["2012",9]]}}}],"schema":"https://github.com/citation-style-language/schema/raw/master/csl-citation.json"} </w:instrText>
      </w:r>
      <w:r w:rsidR="00EA302C">
        <w:fldChar w:fldCharType="separate"/>
      </w:r>
      <w:r w:rsidR="00EA302C" w:rsidRPr="00EA302C">
        <w:rPr>
          <w:vertAlign w:val="superscript"/>
        </w:rPr>
        <w:t>1–15</w:t>
      </w:r>
      <w:r w:rsidR="00EA302C">
        <w:fldChar w:fldCharType="end"/>
      </w:r>
      <w:r w:rsidRPr="0097516D">
        <w:t xml:space="preserve">. </w:t>
      </w:r>
      <w:r w:rsidR="00BE7A9B" w:rsidRPr="0097516D">
        <w:t>Shared variability is</w:t>
      </w:r>
      <w:r w:rsidRPr="0097516D">
        <w:t xml:space="preserve"> often quantified as the mean spike count correlation (also called noise correlations or </w:t>
      </w:r>
      <w:proofErr w:type="spellStart"/>
      <w:r w:rsidRPr="0097516D">
        <w:t>r</w:t>
      </w:r>
      <w:r w:rsidRPr="00EA302C">
        <w:rPr>
          <w:vertAlign w:val="subscript"/>
        </w:rPr>
        <w:t>SC</w:t>
      </w:r>
      <w:proofErr w:type="spellEnd"/>
      <w:r w:rsidRPr="0097516D">
        <w:t xml:space="preserve">) between the </w:t>
      </w:r>
      <w:r w:rsidR="00E5115A" w:rsidRPr="0097516D">
        <w:t>trial-to-trial</w:t>
      </w:r>
      <w:r w:rsidRPr="0097516D">
        <w:t xml:space="preserve"> fluctuations in the responses of pairs of neurons to repeated presentations of the same stimulu</w:t>
      </w:r>
      <w:r w:rsidR="00EA302C">
        <w:t>s</w:t>
      </w:r>
      <w:r w:rsidR="00EA302C">
        <w:fldChar w:fldCharType="begin"/>
      </w:r>
      <w:r w:rsidR="00EA302C">
        <w:instrText xml:space="preserve"> ADDIN ZOTERO_ITEM CSL_CITATION {"citationID":"JEc4hPEz","properties":{"formattedCitation":"\\super 1\\nosupersub{}","plainCitation":"1","noteIndex":0},"citationItems":[{"id":694,"uris":["http://zotero.org/users/7275917/items/NZXIUEW4"],"itemData":{"id":694,"type":"article-journal","abstract":"Mounting evidence suggests that understanding how the brain encodes information and performs computations will require studying the correlations between neurons. The recent advent of recording techniques such as multielectrode arrays and two-photon imaging has made it easier to measure correlations, opening the door for detailed exploration of their properties and contributions to cortical processing. However, studies have reported discrepant findings, providing a confusing picture. Here we briefly review these studies and conduct simulations to explore the influence of several experimental and physiological factors on correlation measurements. Differences in response strength, the time window over which spikes are counted, spike sorting conventions and internal states can all markedly affect measured correlations and systematically bias estimates. Given these complicating factors, we offer guidelines for interpreting correlation data and a discussion of how best to evaluate the effect of correlations on cortical processing.","container-title":"Nature Neuroscience","DOI":"10.1038/nn.2842","ISSN":"1546-1726","issue":"7","note":"PMID: 21709677\nPMCID: PMC3586814","page":"811-819","title":"Measuring and interpreting neuronal correlations.","volume":"14","author":[{"family":"Cohen","given":"Marlene R"},{"family":"Kohn","given":"Adam"}],"issued":{"date-parts":[["2011",6]]}}}],"schema":"https://github.com/citation-style-language/schema/raw/master/csl-citation.json"} </w:instrText>
      </w:r>
      <w:r w:rsidR="00EA302C">
        <w:fldChar w:fldCharType="separate"/>
      </w:r>
      <w:r w:rsidR="00EA302C" w:rsidRPr="00EA302C">
        <w:rPr>
          <w:vertAlign w:val="superscript"/>
        </w:rPr>
        <w:t>1</w:t>
      </w:r>
      <w:r w:rsidR="00EA302C">
        <w:fldChar w:fldCharType="end"/>
      </w:r>
      <w:r w:rsidRPr="0097516D">
        <w:t xml:space="preserve">. </w:t>
      </w:r>
      <w:r w:rsidR="00615C3E" w:rsidRPr="0097516D">
        <w:t>Shared variability has become central to experimental and theoretical investigations of information coding</w:t>
      </w:r>
      <w:r w:rsidRPr="0097516D">
        <w:t>, in part because it is modulated by virtually every process known to enhance perception</w:t>
      </w:r>
      <w:r w:rsidR="00EA302C">
        <w:fldChar w:fldCharType="begin"/>
      </w:r>
      <w:r w:rsidR="009B3535">
        <w:instrText xml:space="preserve"> ADDIN ZOTERO_ITEM CSL_CITATION {"citationID":"lmYMhsZj","properties":{"formattedCitation":"\\super 1,9,16\\nosupersub{}","plainCitation":"1,9,16","noteIndex":0},"citationItems":[{"id":694,"uris":["http://zotero.org/users/7275917/items/NZXIUEW4"],"itemData":{"id":694,"type":"article-journal","abstract":"Mounting evidence suggests that understanding how the brain encodes information and performs computations will require studying the correlations between neurons. The recent advent of recording techniques such as multielectrode arrays and two-photon imaging has made it easier to measure correlations, opening the door for detailed exploration of their properties and contributions to cortical processing. However, studies have reported discrepant findings, providing a confusing picture. Here we briefly review these studies and conduct simulations to explore the influence of several experimental and physiological factors on correlation measurements. Differences in response strength, the time window over which spikes are counted, spike sorting conventions and internal states can all markedly affect measured correlations and systematically bias estimates. Given these complicating factors, we offer guidelines for interpreting correlation data and a discussion of how best to evaluate the effect of correlations on cortical processing.","container-title":"Nature Neuroscience","DOI":"10.1038/nn.2842","ISSN":"1546-1726","issue":"7","note":"PMID: 21709677\nPMCID: PMC3586814","page":"811-819","title":"Measuring and interpreting neuronal correlations.","volume":"14","author":[{"family":"Cohen","given":"Marlene R"},{"family":"Kohn","given":"Adam"}],"issued":{"date-parts":[["2011",6]]}}},{"id":963,"uris":["http://zotero.org/users/7275917/items/9HQVLDQI"],"itemData":{"id":963,"type":"article-journal","abstract":"Prior studies have demonstrated that correlated variability changes with cognitive processes that improve perceptual performance. We tested whether correlated variability covaries with subjects’ performance—whether performance improves quickly with attention or slowly with perceptual learning. We found a single, consistent relationship between correlated variability and behavioral performance, regardless of the time frame of correlated variability change. This correlated variability was oriented along the dimensions in population space used by the animal on a trial-by-trial basis to make decisions. That subjects’ choices were predicted by specific dimensions that were aligned with the correlated variability axis clarifies long-standing paradoxes about the relationship between shared variability and behavior.","container-title":"Science","DOI":"10.1126/science.aao0284","issue":"6374","note":"publisher: American Association for the Advancement of Science","page":"463-465","source":"science.org (Atypon)","title":"Learning and attention reveal a general relationship between population activity and behavior","volume":"359","author":[{"family":"Ni","given":"A. M."},{"family":"Ruff","given":"D. A."},{"family":"Alberts","given":"J. J."},{"family":"Symmonds","given":"J."},{"family":"Cohen","given":"M. R."}],"issued":{"date-parts":[["2018",1,26]]}}},{"id":703,"uris":["http://zotero.org/users/7275917/items/BWXSZV2E"],"itemData":{"id":703,"type":"article-journal","abstract":"Brain function involves the activity of neuronal populations. Much recent effort has been devoted to measuring the activity of neuronal populations in different parts of the brain under various experimental conditions. Population activity patterns contain rich structure, yet many studies have focused on measuring pairwise relationships between members of a larger population-termed noise correlations. Here we review recent progress in understanding how these correlations affect population information, how information should be quantified, and what mechanisms may give rise to correlations. As population coding theory has improved, it has made clear that some forms of correlation are more important for information than others. We argue that this is a critical lesson for those interested in neuronal population responses more generally: Descriptions of population responses should be motivated by and linked to well-specified function. Within this context, we offer suggestions of where current theoretical frameworks fall short.","container-title":"Annual Review of Neuroscience","DOI":"10.1146/annurev-neuro-070815-013851","note":"PMID: 27145916\nPMCID: PMC5137197","page":"237-256","title":"Correlations and neuronal population information.","volume":"39","author":[{"family":"Kohn","given":"Adam"},{"family":"Coen-Cagli","given":"Ruben"},{"family":"Kanitscheider","given":"Ingmar"},{"family":"Pouget","given":"Alexandre"}],"issued":{"date-parts":[["2016",7]]}}}],"schema":"https://github.com/citation-style-language/schema/raw/master/csl-citation.json"} </w:instrText>
      </w:r>
      <w:r w:rsidR="00EA302C">
        <w:fldChar w:fldCharType="separate"/>
      </w:r>
      <w:r w:rsidR="009B3535" w:rsidRPr="009B3535">
        <w:rPr>
          <w:vertAlign w:val="superscript"/>
        </w:rPr>
        <w:t>1,9,16</w:t>
      </w:r>
      <w:r w:rsidR="00EA302C">
        <w:fldChar w:fldCharType="end"/>
      </w:r>
      <w:r w:rsidRPr="0097516D">
        <w:t>, linked to behavior on a trial-by-trial basis</w:t>
      </w:r>
      <w:r w:rsidR="009B3535">
        <w:fldChar w:fldCharType="begin"/>
      </w:r>
      <w:r w:rsidR="004A77A2">
        <w:instrText xml:space="preserve"> ADDIN ZOTERO_ITEM CSL_CITATION {"citationID":"rC2k40l5","properties":{"formattedCitation":"\\super 17\\uc0\\u8211{}20\\nosupersub{}","plainCitation":"17–20","noteIndex":0},"citationItems":[{"id":597,"uris":["http://zotero.org/users/7275917/items/GFTV7HL7"],"itemData":{"id":597,"type":"article-journal","abstract":"Neurons in early sensory cortex show weak but systematic correlations with perceptual decisions when trained animals perform at psychophysical threshold. These correlations are observed across repeated presentations of identical stimuli and cannot be explained by variation in external factors. The relationship between the activity of individual sensory neurons and the animal's behavioral choice means that even neurons in early sensory cortex carry information about an upcoming decision. This relationship, termed choice probability, may reflect the effect of fluctuations in neuronal firing rate on the animal's decision, but it can also reflect modulation of sensory responses by cognitive factors, or network properties such as variability that is shared among populations of neurons. Here, we review recent work clarifying the relationship among fluctuations in the responses of individual neurons, correlated variability, and behavior in a variety of tasks and cortical areas. We also discuss the possibility that choice probability may in part reflect the influence of cognitive factors on sensory neurons and explore the situations in which choice probability can be used to make inferences about the role of particular sensory neurons in the decision-making process.","container-title":"Annual Review of Neuroscience","DOI":"10.1146/annurev-neuro-062111-150403","ISSN":"1545-4126","journalAbbreviation":"Annu Rev Neurosci","language":"eng","note":"PMID: 22483043","page":"463-483","source":"PubMed","title":"Decision-related activity in sensory neurons: correlations among neurons and with behavior","title-short":"Decision-related activity in sensory neurons","volume":"35","author":[{"family":"Nienborg","given":"Hendrikje"},{"family":"Cohen","given":"Marlene R."},{"family":"Cumming","given":"Bruce G."}],"issued":{"date-parts":[["2012"]]}}},{"id":1220,"uris":["http://zotero.org/groups/2775922/items/74BLBTNS"],"itemData":{"id":1220,"type":"article-journal","abstract":"How the activity of sensory neurons elicits perceptions and guides behavior is central to our understanding of the brain and is a subject of intense investigation in neuroscience. Correlations between the activity of sensory neurons and behavior have been widely observed and are sometimes used to infer how neurons are used to guide a certain behavior. This view is challenged firstly by theoretical considerations that these correlations rely on the existence of correlated noise and its structure, and secondly by recent empirical observations suggesting that such correlated noise is not a fixed network property but that it depends on various sources, and varies with a subject's mental state.","collection-title":"Sensory systems","container-title":"Current Opinion in Neurobiology","DOI":"10.1016/j.conb.2010.05.002","ISSN":"0959-4388","issue":"3","journalAbbreviation":"Current Opinion in Neurobiology","language":"en","page":"376-381","source":"ScienceDirect","title":"Correlations between the activity of sensory neurons and behavior: how much do they tell us about a neuron's causality?","title-short":"Correlations between the activity of sensory neurons and behavior","volume":"20","author":[{"family":"Nienborg","given":"Hendrikje"},{"family":"Cumming","given":"Bruce"}],"issued":{"date-parts":[["2010",6,1]]}}},{"id":692,"uris":["http://zotero.org/users/7275917/items/Q7F8SMVF"],"itemData":{"id":692,"type":"article-journal","abstract":"Perceptual learning substantially improves visual discrimination and detection ability, which has been associated with visual cortical plasticity. However, little is known about the dynamic changes in neuronal response properties over the course of training. Using chronically implanted multielectrode arrays, we were able to capture day-by-day spatiotemporal dynamics of neurons in the primary visual cortex (V1) of monkeys trained to detect camouflaged visual contours. We found progressive strengthening and accelerating in both facilitation of neurons encoding the contour elements and suppression of neurons responding to the background components. The enhancement of this figure-ground contrast in V1 was closely correlated with improved behavioral performance on a daily basis. Decoding accuracy of a simple linear classifier based on V1 population responses also paralleled the animal's behavioral changes. Our results indicate that perceptual learning shapes the V1 population code to allow a more efficient readout of task-relevant information.","container-title":"Nature Neuroscience","DOI":"10.1038/nn.3805","issue":"10","note":"PMID: 25195103","page":"1380-1387","title":"Perceptual training continuously refines neuronal population codes in primary visual cortex.","volume":"17","author":[{"family":"Yan","given":"Yin"},{"family":"Rasch","given":"Malte J"},{"family":"Chen","given":"Minggui"},{"family":"Xiang","given":"Xiaoping"},{"family":"Huang","given":"Min"},{"family":"Wu","given":"Si"},{"family":"Li","given":"Wu"}],"issued":{"date-parts":[["2014",10]]}}},{"id":313,"uris":["http://zotero.org/users/7275917/items/G9WSNZLF"],"itemData":{"id":313,"type":"article-journal","abstract":"Visual attention improves perception for an attended location or feature and also modulates the responses of sensory neurons. In laboratory studies, the sensory stimuli and task instructions are held constant within an attentional condition, but despite experimenters' best efforts, attention likely varies from moment to moment. Because most previous studies have focused on single neurons, it has been impossible to use neuronal responses to identify attentional fluctuations and determine whether these are associated with changes in behavior. We show that an instantaneous measure of attention based on the responses of a modest number of neurons in area V4 of the rhesus monkey (Macaca mulatta) can reliably predict large changes in an animal's ability to perform a difficult psychophysical task. Unexpectedly, this measure shows that the amount of attention allocated at any moment to locations in opposite hemifields is uncorrelated, suggesting that animals allocate attention to each stimulus independently rather than moving their attentional focus from one location to another.","container-title":"The Journal of Neuroscience","DOI":"10.1523/JNEUROSCI.2171-10.2010","issue":"45","note":"PMID: 21068329\nPMCID: PMC3045704","page":"15241-15253","title":"A neuronal population measure of attention predicts behavioral performance on individual trials.","volume":"30","author":[{"family":"Cohen","given":"Marlene R"},{"family":"Maunsell","given":"John H R"}],"issued":{"date-parts":[["2010",11]]}}}],"schema":"https://github.com/citation-style-language/schema/raw/master/csl-citation.json"} </w:instrText>
      </w:r>
      <w:r w:rsidR="009B3535">
        <w:fldChar w:fldCharType="separate"/>
      </w:r>
      <w:r w:rsidR="004A77A2" w:rsidRPr="004A77A2">
        <w:rPr>
          <w:vertAlign w:val="superscript"/>
        </w:rPr>
        <w:t>17–20</w:t>
      </w:r>
      <w:r w:rsidR="009B3535">
        <w:fldChar w:fldCharType="end"/>
      </w:r>
      <w:r w:rsidRPr="0097516D">
        <w:t>, and sensitive to pharmacological and circuit-level manipulations</w:t>
      </w:r>
      <w:r w:rsidR="009B3535">
        <w:fldChar w:fldCharType="begin"/>
      </w:r>
      <w:r w:rsidR="004A77A2">
        <w:instrText xml:space="preserve"> ADDIN ZOTERO_ITEM CSL_CITATION {"citationID":"wv4yI9WV","properties":{"formattedCitation":"\\super 5,21,22\\nosupersub{}","plainCitation":"5,21,22","noteIndex":0},"citationItems":[{"id":803,"uris":["http://zotero.org/users/7275917/items/ABU9FNKZ"],"itemData":{"id":803,"type":"article-journal","abstract":"Attention improves perception by affecting different aspects of the neuronal code. It enhances firing rates, it reduces firing rate variability and noise correlations of neurons, and it alters the strength of oscillatory activity. Attention-induced rate enhancement in striate cortex requires cholinergic mechanisms. The neuropharmacological mechanisms responsible for attention-induced variance and noise correlation reduction or those supporting changes in oscillatory activity are unknown. We show that ionotropic glutamatergic receptor activation is required for attention-induced rate variance, noise correlation, and LFP gamma power reduction in macaque V1, but not for attention-induced rate modulations. NMDA receptors mediate attention-induced variance reduction and attention-induced noise correlation reduction. Our results demonstrate that attention improves sensory processing by a variety of mechanisms that are dissociable at the receptor level.","container-title":"Neuron","DOI":"10.1016/j.neuron.2013.03.029","ISSN":"0896-6273","issue":"4","journalAbbreviation":"Neuron","language":"en","page":"729-739","source":"ScienceDirect","title":"Attention-Induced Variance and Noise Correlation Reduction in Macaque V1 Is Mediated by NMDA Receptors","volume":"78","author":[{"family":"Herrero","given":"Jose L."},{"family":"Gieselmann","given":"Marc A."},{"family":"Sanayei","given":"Mehdi"},{"family":"Thiele","given":"Alexander"}],"issued":{"date-parts":[["2013",5,22]]}}},{"id":960,"uris":["http://zotero.org/users/7275917/items/GDDW7RGH"],"itemData":{"id":960,"type":"article-journal","abstract":"Most systems neuroscience studies fall into one of two categories: basic science work aimed at understanding the relationship between neurons and behavior, or translational work aimed at developing treatments for neuropsychiatric disorders. Here we use these two approaches to inform and enhance each other. Our study both tests hypotheses about basic science neural coding principles and elucidates the neuronal mechanisms underlying clinically relevant behavioral effects of systemically administered methylphenidate (Ritalin). We discovered that orally administered methylphenidate, used clinically to treat attention deficit hyperactivity disorder (ADHD) and generally to enhance cognition, increases spatially selective visual attention, enhancing visual performance at only the attended location. Further, we found that this causal manipulation enhances vision in rhesus macaques specifically when it decreases the mean correlated variability of neurons in visual area V4. Our findings demonstrate that the visual system is a platform for understanding the neural underpinnings of both complex cognitive processes (basic science) and neuropsychiatric disorders (translation). Addressing basic science hypotheses, our results are consistent with a scenario in which methylphenidate has cognitively specific effects by working through naturally selective cognitive mechanisms. Clinically, our findings suggest that the often staggeringly specific symptoms of neuropsychiatric disorders may be caused and treated by leveraging general mechanisms.","container-title":"Proceedings of the National Academy of Sciences","DOI":"10.1073/pnas.2120529119","issue":"17","note":"publisher: Proceedings of the National Academy of Sciences","page":"e2120529119","source":"pnas.org (Atypon)","title":"Methylphenidate as a causal test of translational and basic neural coding hypotheses","volume":"119","author":[{"family":"Ni","given":"Amy M."},{"family":"Bowes","given":"Brittany S."},{"family":"Ruff","given":"Douglas A."},{"family":"Cohen","given":"Marlene R."}],"issued":{"date-parts":[["2022",4,26]]}}},{"id":1474,"uris":["http://zotero.org/users/7275917/items/XCJD7BJR"],"itemData":{"id":1474,"type":"article-journal","abstract":"Recent work has demonstrated that human whole-brain functional connectivity patterns measured with fMRI contain information about cognitive abilities, including sustained attention. To derive behavioral predictions from connectivity patterns, our group developed a connectome-based predictive modeling (CPM) approach (Finn et al., 2015; Rosenberg et al., 2016). Previously using CPM, we defined a high-attention network, comprising connections positively correlated with performance on a sustained attention task, and a low-attention network, comprising connections negatively correlated with performance. Validating the networks as generalizable biomarkers of attention, models based on network strength at rest predicted attention-deficit/hyperactivity disorder (ADHD) symptoms in an independent group of individuals (Rosenberg et al., 2016). To investigate whether these networks play a causal role in attention, here we examined their strength in healthy adults given methylphenidate (Ritalin), a common ADHD treatment, compared with unmedicated controls. As predicted, individuals given methylphenidate showed patterns of connectivity associated with better sustained attention: higher high-attention and lower low-attention network strength than controls. There was significant overlap between the high-attention network and a network with greater strength in the methylphenidate group, and between the low-attention network and a network with greater strength in the control group. Network strength also predicted behavior on a stop-signal task, such that participants with higher go response rates showed higher high-attention and lower low-attention network strength. These results suggest that methylphenidate acts by modulating functional brain networks related to sustained attention, and that changing whole-brain connectivity patterns may help improve attention.\nSIGNIFICANCE STATEMENT Recent work identified a promising neuromarker of sustained attention based on whole-brain functional connectivity networks. To investigate the causal role of these networks in attention, we examined their response to a dose of methylphenidate, a common and effective treatment for attention-deficit/hyperactivity disorder, in healthy adults. As predicted, individuals on methylphenidate showed connectivity signatures of better sustained attention: higher high-attention and lower low-attention network strength than controls. These results suggest that methylphenidate acts by modulating strength in functional brain networks related to attention, and that changing whole-brain connectivity patterns may improve attention.","container-title":"Journal of Neuroscience","DOI":"10.1523/JNEUROSCI.1746-16.2016","ISSN":"0270-6474, 1529-2401","issue":"37","journalAbbreviation":"J. Neurosci.","language":"en","license":"Copyright © 2016 the authors 0270-6474/16/369547-11$15.00/0","note":"publisher: Society for Neuroscience\nsection: Articles\nPMID: 27629707","page":"9547-9557","source":"www.jneurosci.org","title":"Methylphenidate Modulates Functional Network Connectivity to Enhance Attention","volume":"36","author":[{"family":"Rosenberg","given":"Monica D."},{"family":"Zhang","given":"Sheng"},{"family":"Hsu","given":"Wei-Ting"},{"family":"Scheinost","given":"Dustin"},{"family":"Finn","given":"Emily S."},{"family":"Shen","given":"Xilin"},{"family":"Constable","given":"R. Todd"},{"family":"Li","given":"Chiang-Shan R."},{"family":"Chun","given":"Marvin M."}],"issued":{"date-parts":[["2016",9,14]]}}}],"schema":"https://github.com/citation-style-language/schema/raw/master/csl-citation.json"} </w:instrText>
      </w:r>
      <w:r w:rsidR="009B3535">
        <w:fldChar w:fldCharType="separate"/>
      </w:r>
      <w:r w:rsidR="004A77A2" w:rsidRPr="004A77A2">
        <w:rPr>
          <w:vertAlign w:val="superscript"/>
        </w:rPr>
        <w:t>5,21,22</w:t>
      </w:r>
      <w:r w:rsidR="009B3535">
        <w:fldChar w:fldCharType="end"/>
      </w:r>
      <w:r w:rsidRPr="0097516D">
        <w:t>.</w:t>
      </w:r>
    </w:p>
    <w:p w14:paraId="10B4A540" w14:textId="77777777" w:rsidR="0097516D" w:rsidRPr="0097516D" w:rsidRDefault="0097516D" w:rsidP="000D13A2"/>
    <w:p w14:paraId="5775B1CD" w14:textId="0BBE3F8B" w:rsidR="00E7391A" w:rsidRPr="0097516D" w:rsidRDefault="00E7391A" w:rsidP="000D13A2">
      <w:pPr>
        <w:pBdr>
          <w:top w:val="none" w:sz="0" w:space="0" w:color="auto"/>
          <w:left w:val="none" w:sz="0" w:space="0" w:color="auto"/>
          <w:bottom w:val="none" w:sz="0" w:space="0" w:color="auto"/>
          <w:right w:val="none" w:sz="0" w:space="0" w:color="auto"/>
          <w:between w:val="none" w:sz="0" w:space="0" w:color="auto"/>
        </w:pBdr>
        <w:tabs>
          <w:tab w:val="clear" w:pos="900"/>
        </w:tabs>
        <w:rPr>
          <w:rFonts w:eastAsia="Times New Roman"/>
          <w:color w:val="auto"/>
        </w:rPr>
      </w:pPr>
      <w:r w:rsidRPr="0097516D">
        <w:rPr>
          <w:rFonts w:eastAsia="Times New Roman"/>
          <w:color w:val="auto"/>
        </w:rPr>
        <w:t xml:space="preserve">These </w:t>
      </w:r>
      <w:r w:rsidR="007560B5" w:rsidRPr="0097516D">
        <w:rPr>
          <w:rFonts w:eastAsia="Times New Roman"/>
          <w:color w:val="auto"/>
        </w:rPr>
        <w:t>observations initially</w:t>
      </w:r>
      <w:r w:rsidRPr="0097516D">
        <w:rPr>
          <w:rFonts w:eastAsia="Times New Roman"/>
          <w:color w:val="auto"/>
        </w:rPr>
        <w:t xml:space="preserve"> fueled a widely held hypothesis: that shared variability acts as noise, degrading the fidelity of population codes and impairing </w:t>
      </w:r>
      <w:r w:rsidR="007560B5" w:rsidRPr="0097516D">
        <w:rPr>
          <w:rFonts w:eastAsia="Times New Roman"/>
          <w:color w:val="auto"/>
        </w:rPr>
        <w:t xml:space="preserve">the ability of </w:t>
      </w:r>
      <w:r w:rsidRPr="0097516D">
        <w:rPr>
          <w:rFonts w:eastAsia="Times New Roman"/>
          <w:color w:val="auto"/>
        </w:rPr>
        <w:t xml:space="preserve">downstream </w:t>
      </w:r>
      <w:r w:rsidR="007560B5" w:rsidRPr="0097516D">
        <w:rPr>
          <w:rFonts w:eastAsia="Times New Roman"/>
          <w:color w:val="auto"/>
        </w:rPr>
        <w:t>areas to make accurate perceptual decisions</w:t>
      </w:r>
      <w:r w:rsidR="009B3535">
        <w:rPr>
          <w:rFonts w:eastAsia="Times New Roman"/>
          <w:color w:val="auto"/>
        </w:rPr>
        <w:fldChar w:fldCharType="begin"/>
      </w:r>
      <w:r w:rsidR="004A77A2">
        <w:rPr>
          <w:rFonts w:eastAsia="Times New Roman"/>
          <w:color w:val="auto"/>
        </w:rPr>
        <w:instrText xml:space="preserve"> ADDIN ZOTERO_ITEM CSL_CITATION {"citationID":"GnCS8ArT","properties":{"formattedCitation":"\\super 23\\nosupersub{}","plainCitation":"23","noteIndex":0},"citationItems":[{"id":698,"uris":["http://zotero.org/users/7275917/items/YGDKTI8F"],"itemData":{"id":698,"type":"article-journal","abstract":"Correlations of noise in neural population activity are thought to limit the amount of information contained in such population activity, whereas decorrelation is suggested to increase information content. Here the authors show that decorrelation does not imply an increase in information, and only certain types of correlations limit information content.","container-title":"Nature Neuroscience","DOI":"10.1038/nn.3807","ISSN":"1546-1726","issue":"10","language":"en","license":"2014 Nature Publishing Group, a division of Macmillan Publishers Limited. All Rights Reserved.","note":"number: 10\npublisher: Nature Publishing Group","page":"1410-1417","source":"www.nature.com","title":"Information-limiting correlations","volume":"17","author":[{"family":"Moreno-Bote","given":"Rubén"},{"family":"Beck","given":"Jeffrey"},{"family":"Kanitscheider","given":"Ingmar"},{"family":"Pitkow","given":"Xaq"},{"family":"Latham","given":"Peter"},{"family":"Pouget","given":"Alexandre"}],"issued":{"date-parts":[["2014",10]]}}}],"schema":"https://github.com/citation-style-language/schema/raw/master/csl-citation.json"} </w:instrText>
      </w:r>
      <w:r w:rsidR="009B3535">
        <w:rPr>
          <w:rFonts w:eastAsia="Times New Roman"/>
          <w:color w:val="auto"/>
        </w:rPr>
        <w:fldChar w:fldCharType="separate"/>
      </w:r>
      <w:r w:rsidR="004A77A2" w:rsidRPr="004A77A2">
        <w:rPr>
          <w:color w:val="auto"/>
          <w:vertAlign w:val="superscript"/>
        </w:rPr>
        <w:t>23</w:t>
      </w:r>
      <w:r w:rsidR="009B3535">
        <w:rPr>
          <w:rFonts w:eastAsia="Times New Roman"/>
          <w:color w:val="auto"/>
        </w:rPr>
        <w:fldChar w:fldCharType="end"/>
      </w:r>
      <w:r w:rsidRPr="0097516D">
        <w:rPr>
          <w:rFonts w:eastAsia="Times New Roman"/>
          <w:color w:val="auto"/>
        </w:rPr>
        <w:t xml:space="preserve">. From this perspective, cognitive processes like attention or arousal improve perception by </w:t>
      </w:r>
      <w:r w:rsidR="00B47490" w:rsidRPr="0097516D">
        <w:rPr>
          <w:rFonts w:eastAsia="Times New Roman"/>
          <w:color w:val="auto"/>
        </w:rPr>
        <w:t>reducing noise</w:t>
      </w:r>
      <w:r w:rsidR="009B3535">
        <w:rPr>
          <w:rFonts w:eastAsia="Times New Roman"/>
          <w:color w:val="auto"/>
        </w:rPr>
        <w:t xml:space="preserve"> </w:t>
      </w:r>
      <w:r w:rsidR="009B3535" w:rsidRPr="00C43F50">
        <w:rPr>
          <w:rFonts w:eastAsia="Times New Roman"/>
          <w:color w:val="auto"/>
          <w:highlight w:val="yellow"/>
        </w:rPr>
        <w:t>(ref XX ??)</w:t>
      </w:r>
      <w:r w:rsidRPr="00C43F50">
        <w:rPr>
          <w:rFonts w:eastAsia="Times New Roman"/>
          <w:color w:val="auto"/>
          <w:highlight w:val="yellow"/>
        </w:rPr>
        <w:t>.</w:t>
      </w:r>
      <w:r w:rsidRPr="0097516D">
        <w:rPr>
          <w:rFonts w:eastAsia="Times New Roman"/>
          <w:color w:val="auto"/>
        </w:rPr>
        <w:t xml:space="preserve"> However, this interpretation is increasingly difficult to reconcile with theoretical and empirical evidence. Because correlated variability tends to lie within a low-dimensional subspace of neural activity</w:t>
      </w:r>
      <w:r w:rsidR="00B47490" w:rsidRPr="0097516D">
        <w:rPr>
          <w:rFonts w:eastAsia="Times New Roman"/>
          <w:color w:val="auto"/>
        </w:rPr>
        <w:t xml:space="preserve"> (</w:t>
      </w:r>
      <w:r w:rsidR="006E1178" w:rsidRPr="0097516D">
        <w:rPr>
          <w:rFonts w:eastAsia="Times New Roman"/>
          <w:color w:val="auto"/>
        </w:rPr>
        <w:t>defined as the space in which the response of each neuron represents one dimension;</w:t>
      </w:r>
      <w:r w:rsidR="009B3535">
        <w:rPr>
          <w:rFonts w:eastAsia="Times New Roman"/>
          <w:color w:val="auto"/>
        </w:rPr>
        <w:t xml:space="preserve"> </w:t>
      </w:r>
      <w:r w:rsidR="009B3535">
        <w:rPr>
          <w:rFonts w:eastAsia="Times New Roman"/>
          <w:color w:val="auto"/>
        </w:rPr>
        <w:fldChar w:fldCharType="begin"/>
      </w:r>
      <w:r w:rsidR="009B3535">
        <w:rPr>
          <w:rFonts w:eastAsia="Times New Roman"/>
          <w:color w:val="auto"/>
        </w:rPr>
        <w:instrText xml:space="preserve"> ADDIN ZOTERO_TEMP </w:instrText>
      </w:r>
      <w:r w:rsidR="009B3535">
        <w:rPr>
          <w:rFonts w:eastAsia="Times New Roman"/>
          <w:color w:val="auto"/>
        </w:rPr>
        <w:fldChar w:fldCharType="separate"/>
      </w:r>
      <w:r w:rsidR="009B3535" w:rsidRPr="009B3535">
        <w:rPr>
          <w:color w:val="auto"/>
          <w:vertAlign w:val="superscript"/>
        </w:rPr>
        <w:t>16,23–27</w:t>
      </w:r>
      <w:r w:rsidR="009B3535">
        <w:rPr>
          <w:rFonts w:eastAsia="Times New Roman"/>
          <w:color w:val="auto"/>
        </w:rPr>
        <w:fldChar w:fldCharType="end"/>
      </w:r>
      <w:r w:rsidR="00B47490" w:rsidRPr="0097516D">
        <w:rPr>
          <w:rFonts w:eastAsia="Times New Roman"/>
          <w:color w:val="auto"/>
        </w:rPr>
        <w:t>)</w:t>
      </w:r>
      <w:r w:rsidRPr="0097516D">
        <w:rPr>
          <w:rFonts w:eastAsia="Times New Roman"/>
          <w:color w:val="auto"/>
        </w:rPr>
        <w:t>, an optimal decoder can, in principle, ignore it entirely</w:t>
      </w:r>
      <w:r w:rsidR="00DC3704">
        <w:rPr>
          <w:rFonts w:eastAsia="Times New Roman"/>
          <w:color w:val="auto"/>
        </w:rPr>
        <w:fldChar w:fldCharType="begin"/>
      </w:r>
      <w:r w:rsidR="004A77A2">
        <w:rPr>
          <w:rFonts w:eastAsia="Times New Roman"/>
          <w:color w:val="auto"/>
        </w:rPr>
        <w:instrText xml:space="preserve"> ADDIN ZOTERO_ITEM CSL_CITATION {"citationID":"CnphKwqb","properties":{"formattedCitation":"\\super 16,23\\uc0\\u8211{}27\\nosupersub{}","plainCitation":"16,23–27","noteIndex":0},"citationItems":[{"id":703,"uris":["http://zotero.org/users/7275917/items/BWXSZV2E"],"itemData":{"id":703,"type":"article-journal","abstract":"Brain function involves the activity of neuronal populations. Much recent effort has been devoted to measuring the activity of neuronal populations in different parts of the brain under various experimental conditions. Population activity patterns contain rich structure, yet many studies have focused on measuring pairwise relationships between members of a larger population-termed noise correlations. Here we review recent progress in understanding how these correlations affect population information, how information should be quantified, and what mechanisms may give rise to correlations. As population coding theory has improved, it has made clear that some forms of correlation are more important for information than others. We argue that this is a critical lesson for those interested in neuronal population responses more generally: Descriptions of population responses should be motivated by and linked to well-specified function. Within this context, we offer suggestions of where current theoretical frameworks fall short.","container-title":"Annual Review of Neuroscience","DOI":"10.1146/annurev-neuro-070815-013851","note":"PMID: 27145916\nPMCID: PMC5137197","page":"237-256","title":"Correlations and neuronal population information.","volume":"39","author":[{"family":"Kohn","given":"Adam"},{"family":"Coen-Cagli","given":"Ruben"},{"family":"Kanitscheider","given":"Ingmar"},{"family":"Pouget","given":"Alexandre"}],"issued":{"date-parts":[["2016",7]]}}},{"id":698,"uris":["http://zotero.org/users/7275917/items/YGDKTI8F"],"itemData":{"id":698,"type":"article-journal","abstract":"Correlations of noise in neural population activity are thought to limit the amount of information contained in such population activity, whereas decorrelation is suggested to increase information content. Here the authors show that decorrelation does not imply an increase in information, and only certain types of correlations limit information content.","container-title":"Nature Neuroscience","DOI":"10.1038/nn.3807","ISSN":"1546-1726","issue":"10","language":"en","license":"2014 Nature Publishing Group, a division of Macmillan Publishers Limited. All Rights Reserved.","note":"number: 10\npublisher: Nature Publishing Group","page":"1410-1417","source":"www.nature.com","title":"Information-limiting correlations","volume":"17","author":[{"family":"Moreno-Bote","given":"Rubén"},{"family":"Beck","given":"Jeffrey"},{"family":"Kanitscheider","given":"Ingmar"},{"family":"Pitkow","given":"Xaq"},{"family":"Latham","given":"Peter"},{"family":"Pouget","given":"Alexandre"}],"issued":{"date-parts":[["2014",10]]}}},{"id":1507,"uris":["http://zotero.org/users/7275917/items/5QVWFYZC"],"itemData":{"id":1507,"type":"article-journal","abstract":"Single sensory neurons can be surprisingly predictive of behavior in discrimination tasks. We propose this is possible because sensory information extracted from neural populations is severely restricted, either by near-optimal decoding of a population with information-limiting correlations or by suboptimal decoding that is blind to correlations. These have different consequences for choice correlations, the correlations between neural responses and behavioral choices. In the vestibular and cerebellar nuclei and the dorsal medial superior temporal area, we found that choice correlations during heading discrimination are consistent with near-optimal decoding of neuronal responses corrupted by information-limiting correlations. In the ventral intraparietal area, the choice correlations are also consistent with the presence of information-limiting correlations, but this area does not appear to influence behavior, although the choice correlations are particularly large. These findings demonstrate how choice correlations can be used to assess the efficiency of the downstream readout and detect the presence of information-limiting correlations.","container-title":"Neuron","DOI":"10.1016/j.neuron.2015.06.033","ISSN":"0896-6273","issue":"2","journalAbbreviation":"Neuron","page":"411-423","source":"ScienceDirect","title":"How Can Single Sensory Neurons Predict Behavior?","volume":"87","author":[{"family":"Pitkow","given":"Xaq"},{"family":"Liu","given":"Sheng"},{"family":"Angelaki","given":"Dora E."},{"family":"DeAngelis","given":"Gregory C."},{"family":"Pouget","given":"Alexandre"}],"issued":{"date-parts":[["2015",7,15]]}}},{"id":1504,"uris":["http://zotero.org/users/7275917/items/HEJSQ9PN"],"itemData":{"id":1504,"type":"article-journal","abstract":"How is information distributed across large neuronal populations within a given brain area? Information may be distributed roughly evenly across neuronal populations, so that total information scales linearly with the number of recorded neurons. Alternatively, the neural code might be highly redundant, meaning that total information saturates. Here we investigate how sensory information about the direction of a moving visual stimulus is distributed across hundreds of simultaneously recorded neurons in mouse primary visual cortex. We show that information scales sublinearly due to correlated noise in these populations. We compartmentalized noise correlations into information-limiting and nonlimiting components, then extrapolate to predict how information grows with even larger neural populations. We predict that tens of thousands of neurons encode 95% of the information about visual stimulus direction, much less than the number of neurons in primary visual cortex. These findings suggest that the brain uses a widely distributed, but nonetheless redundant code that supports recovering most sensory information from smaller subpopulations.","container-title":"Nature Communications","DOI":"10.1038/s41467-020-20722-y","ISSN":"2041-1723","issue":"1","journalAbbreviation":"Nat Commun","language":"en","license":"2021 The Author(s)","note":"publisher: Nature Publishing Group","page":"473","source":"www.nature.com","title":"Scaling of sensory information in large neural populations shows signatures of information-limiting correlations","volume":"12","author":[{"family":"Kafashan","given":"MohammadMehdi"},{"family":"Jaffe","given":"Anna W."},{"family":"Chettih","given":"Selmaan N."},{"family":"Nogueira","given":"Ramon"},{"family":"Arandia-Romero","given":"Iñigo"},{"family":"Harvey","given":"Christopher D."},{"family":"Moreno-Bote","given":"Rubén"},{"family":"Drugowitsch","given":"Jan"}],"issued":{"date-parts":[["2021",1,20]]}}},{"id":736,"uris":["http://zotero.org/users/7275917/items/4TLIMBCJ"],"itemData":{"id":736,"type":"article-journal","abstract":"The ability to discriminate between similar sensory stimuli relies on the amount of information encoded in sensory neuronal populations. Such information can be substantially reduced by correlated trial-to-trial variability. Noise correlations have been measured across a wide range of areas in the brain, but their origin is still far from clear. Here we show analytically and with simulations that optimal computation on inputs with limited information creates patterns of noise correlations that account for a broad range of experimental observations while at same time causing information to saturate in large neural populations. With the example of a network of V1 neurons extracting orientation from a noisy image, we illustrate to our knowledge the first generative model of noise correlations that is consistent both with neurophysiology and with behavioral thresholds, without invoking suboptimal encoding or decoding or internal sources of variability such as stochastic network dynamics or cortical state fluctuations. We further show that when information is limited at the input, both suboptimal connectivity and internal fluctuations could similarly reduce the asymptotic information, but they have qualitatively different effects on correlations leading to specific experimental predictions. Our study indicates that noise at the sensory periphery could have a major effect on cortical representations in widely studied discrimination tasks. It also provides an analytical framework to understand the functional relevance of different sources of experimentally measured correlations.","container-title":"Proceedings of the National Academy of Sciences","DOI":"10.1073/pnas.1508738112","ISSN":"0027-8424, 1091-6490","issue":"50","journalAbbreviation":"PNAS","language":"en","note":"publisher: National Academy of Sciences\nsection: PNAS Plus\nPMID: 26621747","page":"E6973-E6982","source":"www.pnas.org","title":"Origin of information-limiting noise correlations","volume":"112","author":[{"family":"Kanitscheider","given":"Ingmar"},{"family":"Coen-Cagli","given":"Ruben"},{"family":"Pouget","given":"Alexandre"}],"issued":{"date-parts":[["2015",12,15]]}}},{"id":1506,"uris":["http://zotero.org/users/7275917/items/GLH6NLT4"],"itemData":{"id":1506,"type":"article-journal","abstract":"How the brain processes information accurately despite stochastic neural activity is a longstanding question1. For instance, perception is fundamentally limited by the information that the brain can extract from the noisy dynamics of sensory neurons. Seminal experiments2,3 suggest that correlated noise in sensory cortical neural ensembles is what limits their coding accuracy4–6, although how correlated noise affects neural codes remains debated7–11. Recent theoretical work proposes that how a neural ensemble’s sensory tuning properties relate statistically to its correlated noise patterns is a greater determinant of coding accuracy than is absolute noise strength12–14. However, without simultaneous recordings from thousands of cortical neurons with shared sensory inputs, it is unknown whether correlated noise limits coding fidelity. Here we present a 16-beam, two-photon microscope to monitor activity across the mouse primary visual cortex, along with analyses to quantify the information conveyed by large neural ensembles. We found that, in the visual cortex, correlated noise constrained signalling for ensembles with 800–1,300 neurons. Several noise components of the ensemble dynamics grew proportionally to the ensemble size and the encoded visual signals, revealing the predicted information-limiting correlations12–14. Notably, visual signals were perpendicular to the largest noise mode, which therefore did not limit coding fidelity. The information-limiting noise modes were approximately ten times smaller and concordant with mouse visual acuity15. Therefore, cortical design principles appear to enhance coding accuracy by restricting around 90% of noise fluctuations to modes that do not limit signalling fidelity, whereas much weaker correlated noise modes inherently bound sensory discrimination.","container-title":"Nature","DOI":"10.1038/s41586-020-2130-2","ISSN":"1476-4687","issue":"7801","language":"en","license":"2020 The Author(s), under exclusive licence to Springer Nature Limited","note":"publisher: Nature Publishing Group","page":"100-105","source":"www.nature.com","title":"Fundamental bounds on the fidelity of sensory cortical coding","volume":"580","author":[{"family":"Rumyantsev","given":"Oleg I."},{"family":"Lecoq","given":"Jérôme A."},{"family":"Hernandez","given":"Oscar"},{"family":"Zhang","given":"Yanping"},{"family":"Savall","given":"Joan"},{"family":"Chrapkiewicz","given":"Radosław"},{"family":"Li","given":"Jane"},{"family":"Zeng","given":"Hongkui"},{"family":"Ganguli","given":"Surya"},{"family":"Schnitzer","given":"Mark J."}],"issued":{"date-parts":[["2020",4]]}}}],"schema":"https://github.com/citation-style-language/schema/raw/master/csl-citation.json"} </w:instrText>
      </w:r>
      <w:r w:rsidR="00DC3704">
        <w:rPr>
          <w:rFonts w:eastAsia="Times New Roman"/>
          <w:color w:val="auto"/>
        </w:rPr>
        <w:fldChar w:fldCharType="separate"/>
      </w:r>
      <w:r w:rsidR="004A77A2" w:rsidRPr="004A77A2">
        <w:rPr>
          <w:color w:val="auto"/>
          <w:vertAlign w:val="superscript"/>
        </w:rPr>
        <w:t>16,23–27</w:t>
      </w:r>
      <w:r w:rsidR="00DC3704">
        <w:rPr>
          <w:rFonts w:eastAsia="Times New Roman"/>
          <w:color w:val="auto"/>
        </w:rPr>
        <w:fldChar w:fldCharType="end"/>
      </w:r>
      <w:r w:rsidRPr="0097516D">
        <w:rPr>
          <w:rFonts w:eastAsia="Times New Roman"/>
          <w:color w:val="auto"/>
        </w:rPr>
        <w:t xml:space="preserve">. Consistent with this, we </w:t>
      </w:r>
      <w:r w:rsidR="00B47490" w:rsidRPr="0097516D">
        <w:rPr>
          <w:rFonts w:eastAsia="Times New Roman"/>
          <w:color w:val="auto"/>
        </w:rPr>
        <w:t xml:space="preserve">showed recently </w:t>
      </w:r>
      <w:r w:rsidRPr="0097516D">
        <w:rPr>
          <w:rFonts w:eastAsia="Times New Roman"/>
          <w:color w:val="auto"/>
        </w:rPr>
        <w:t xml:space="preserve">that </w:t>
      </w:r>
      <w:r w:rsidRPr="0097516D">
        <w:rPr>
          <w:rFonts w:eastAsia="Times New Roman"/>
          <w:color w:val="auto"/>
        </w:rPr>
        <w:lastRenderedPageBreak/>
        <w:t>attention dramatically reduce</w:t>
      </w:r>
      <w:r w:rsidR="006E1178" w:rsidRPr="0097516D">
        <w:rPr>
          <w:rFonts w:eastAsia="Times New Roman"/>
          <w:color w:val="auto"/>
        </w:rPr>
        <w:t>s</w:t>
      </w:r>
      <w:r w:rsidRPr="0097516D">
        <w:rPr>
          <w:rFonts w:eastAsia="Times New Roman"/>
          <w:color w:val="auto"/>
        </w:rPr>
        <w:t xml:space="preserve"> correlated variability in visual </w:t>
      </w:r>
      <w:r w:rsidR="006E1178" w:rsidRPr="0097516D">
        <w:rPr>
          <w:rFonts w:eastAsia="Times New Roman"/>
          <w:color w:val="auto"/>
        </w:rPr>
        <w:t>cortex</w:t>
      </w:r>
      <w:r w:rsidRPr="0097516D">
        <w:rPr>
          <w:rFonts w:eastAsia="Times New Roman"/>
          <w:color w:val="auto"/>
        </w:rPr>
        <w:t xml:space="preserve"> without </w:t>
      </w:r>
      <w:r w:rsidR="006E1178" w:rsidRPr="0097516D">
        <w:rPr>
          <w:rFonts w:eastAsia="Times New Roman"/>
          <w:color w:val="auto"/>
        </w:rPr>
        <w:t xml:space="preserve">substantially </w:t>
      </w:r>
      <w:r w:rsidRPr="0097516D">
        <w:rPr>
          <w:rFonts w:eastAsia="Times New Roman"/>
          <w:color w:val="auto"/>
        </w:rPr>
        <w:t xml:space="preserve">altering the amount of sensory information </w:t>
      </w:r>
      <w:r w:rsidR="006E1178" w:rsidRPr="0097516D">
        <w:rPr>
          <w:rFonts w:eastAsia="Times New Roman"/>
          <w:color w:val="auto"/>
        </w:rPr>
        <w:t>that can be linearly decoded from the population</w:t>
      </w:r>
      <w:r w:rsidR="00DC3704">
        <w:rPr>
          <w:rFonts w:eastAsia="Times New Roman"/>
          <w:color w:val="auto"/>
        </w:rPr>
        <w:fldChar w:fldCharType="begin"/>
      </w:r>
      <w:r w:rsidR="004A77A2">
        <w:rPr>
          <w:rFonts w:eastAsia="Times New Roman"/>
          <w:color w:val="auto"/>
        </w:rPr>
        <w:instrText xml:space="preserve"> ADDIN ZOTERO_ITEM CSL_CITATION {"citationID":"H5MvuyV3","properties":{"formattedCitation":"\\super 28\\nosupersub{}","plainCitation":"28","noteIndex":0},"citationItems":[{"id":962,"uris":["http://zotero.org/users/7275917/items/MIQ2QCGB"],"itemData":{"id":962,"type":"article-journal","abstract":"Visual attention dramatically improves individuals’ ability to see and modulates the responses of neurons in every known visual and oculomotor area, but whether such modulations can account for perceptual improvements is unclear. We measured the relationship between populations of visual neurons, oculomotor neurons and behavior during detection and discrimination tasks. We found that neither of the two prominent hypothesized neuronal mechanisms underlying attention (which concern changes in information coding and the way sensory information is read out) provide a satisfying account of the observed behavioral improvements. Instead, our results are more consistent with the hypothesis that attention reshapes the representation of attended stimuli to more effectively influence behavior. Our results suggest a path toward understanding the neural underpinnings of perception and cognition in health and disease by analyzing neuronal responses in ways that are constrained by behavior and interactions between brain areas.","container-title":"Nature Neuroscience","DOI":"10.1038/s41593-019-0477-1","ISSN":"1546-1726","issue":"10","journalAbbreviation":"Nat Neurosci","language":"en","license":"2019 The Author(s), under exclusive licence to Springer Nature America, Inc.","note":"number: 10\npublisher: Nature Publishing Group","page":"1669-1676","source":"www.nature.com","title":"Simultaneous multi-area recordings suggest that attention improves performance by reshaping stimulus representations","volume":"22","author":[{"family":"Ruff","given":"Douglas A."},{"family":"Cohen","given":"Marlene R."}],"issued":{"date-parts":[["2019",10]]}}}],"schema":"https://github.com/citation-style-language/schema/raw/master/csl-citation.json"} </w:instrText>
      </w:r>
      <w:r w:rsidR="00DC3704">
        <w:rPr>
          <w:rFonts w:eastAsia="Times New Roman"/>
          <w:color w:val="auto"/>
        </w:rPr>
        <w:fldChar w:fldCharType="separate"/>
      </w:r>
      <w:r w:rsidR="004A77A2" w:rsidRPr="004A77A2">
        <w:rPr>
          <w:color w:val="auto"/>
          <w:vertAlign w:val="superscript"/>
        </w:rPr>
        <w:t>28</w:t>
      </w:r>
      <w:r w:rsidR="00DC3704">
        <w:rPr>
          <w:rFonts w:eastAsia="Times New Roman"/>
          <w:color w:val="auto"/>
        </w:rPr>
        <w:fldChar w:fldCharType="end"/>
      </w:r>
      <w:r w:rsidRPr="0097516D">
        <w:rPr>
          <w:rFonts w:eastAsia="Times New Roman"/>
          <w:color w:val="auto"/>
        </w:rPr>
        <w:t xml:space="preserve">. Moreover, </w:t>
      </w:r>
      <w:r w:rsidR="00DD24CF" w:rsidRPr="0097516D">
        <w:rPr>
          <w:rFonts w:eastAsia="Times New Roman"/>
          <w:color w:val="auto"/>
        </w:rPr>
        <w:t xml:space="preserve">the </w:t>
      </w:r>
      <w:r w:rsidRPr="0097516D">
        <w:rPr>
          <w:rFonts w:eastAsia="Times New Roman"/>
          <w:color w:val="auto"/>
        </w:rPr>
        <w:t xml:space="preserve">same axis that captures the most shared variability also explains nearly all of the task-related choice signals in </w:t>
      </w:r>
      <w:r w:rsidR="006E1178" w:rsidRPr="0097516D">
        <w:rPr>
          <w:rFonts w:eastAsia="Times New Roman"/>
          <w:color w:val="auto"/>
        </w:rPr>
        <w:t xml:space="preserve">visual area </w:t>
      </w:r>
      <w:r w:rsidRPr="0097516D">
        <w:rPr>
          <w:rFonts w:eastAsia="Times New Roman"/>
          <w:color w:val="auto"/>
        </w:rPr>
        <w:t>V4</w:t>
      </w:r>
      <w:r w:rsidR="00DC3704">
        <w:rPr>
          <w:rFonts w:eastAsia="Times New Roman"/>
          <w:color w:val="auto"/>
        </w:rPr>
        <w:fldChar w:fldCharType="begin"/>
      </w:r>
      <w:r w:rsidR="004A77A2">
        <w:rPr>
          <w:rFonts w:eastAsia="Times New Roman"/>
          <w:color w:val="auto"/>
        </w:rPr>
        <w:instrText xml:space="preserve"> ADDIN ZOTERO_ITEM CSL_CITATION {"citationID":"OomZkO9Y","properties":{"formattedCitation":"\\super 29\\nosupersub{}","plainCitation":"29","noteIndex":0},"citationItems":[{"id":688,"uris":["http://zotero.org/users/7275917/items/Y7CCFL5X"],"itemData":{"id":688,"type":"article-journal","abstract":"Improvements in perception are frequently accompanied by decreases in correlated variability in sensory cortex. This relationship is puzzling because overall changes in correlated variability should minimally affect optimal information coding. We hypothesize that this relationship arises because instead of using optimal strategies for decoding the specific stimuli at hand, observers prioritize generality: a single set of neuronal weights to decode any stimuli. We tested this using a combination of multineuron recordings in the visual cortex of behaving rhesus monkeys and a cortical circuit model. We found that general decoders optimized for broad rather than narrow sets of visual stimuli better matched the animals’ decoding strategy, and that their performance was more related to the magnitude of correlated variability. In conclusion, the inverse relationship between perceptual performance and correlated variability can be explained by observers using a general decoding strategy, capable of decoding neuronal responses to the variety of stimuli encountered in natural vision.","container-title":"eLife","DOI":"10.7554/eLife.67258","ISSN":"2050-084X","note":"publisher: eLife Sciences Publications, Ltd","page":"e67258","source":"eLife","title":"A general decoding strategy explains the relationship between behavior and correlated variability","volume":"11","author":[{"family":"Ni","given":"Amy M"},{"family":"Huang","given":"Chengcheng"},{"family":"Doiron","given":"Brent"},{"family":"Cohen","given":"Marlene R"}],"editor":[{"family":"Ostojic","given":"Srdjan"},{"family":"Moore","given":"Tirin"}],"issued":{"date-parts":[["2022",6,6]]}}}],"schema":"https://github.com/citation-style-language/schema/raw/master/csl-citation.json"} </w:instrText>
      </w:r>
      <w:r w:rsidR="00DC3704">
        <w:rPr>
          <w:rFonts w:eastAsia="Times New Roman"/>
          <w:color w:val="auto"/>
        </w:rPr>
        <w:fldChar w:fldCharType="separate"/>
      </w:r>
      <w:r w:rsidR="004A77A2" w:rsidRPr="004A77A2">
        <w:rPr>
          <w:color w:val="auto"/>
          <w:vertAlign w:val="superscript"/>
        </w:rPr>
        <w:t>29</w:t>
      </w:r>
      <w:r w:rsidR="00DC3704">
        <w:rPr>
          <w:rFonts w:eastAsia="Times New Roman"/>
          <w:color w:val="auto"/>
        </w:rPr>
        <w:fldChar w:fldCharType="end"/>
      </w:r>
      <w:r w:rsidRPr="0097516D">
        <w:rPr>
          <w:rFonts w:eastAsia="Times New Roman"/>
          <w:color w:val="auto"/>
        </w:rPr>
        <w:t>.</w:t>
      </w:r>
    </w:p>
    <w:p w14:paraId="5932FA49" w14:textId="533A25EA" w:rsidR="00E7391A" w:rsidRPr="0097516D" w:rsidRDefault="00E7391A" w:rsidP="000D13A2">
      <w:pPr>
        <w:pBdr>
          <w:top w:val="none" w:sz="0" w:space="0" w:color="auto"/>
          <w:left w:val="none" w:sz="0" w:space="0" w:color="auto"/>
          <w:bottom w:val="none" w:sz="0" w:space="0" w:color="auto"/>
          <w:right w:val="none" w:sz="0" w:space="0" w:color="auto"/>
          <w:between w:val="none" w:sz="0" w:space="0" w:color="auto"/>
        </w:pBdr>
        <w:tabs>
          <w:tab w:val="clear" w:pos="900"/>
        </w:tabs>
        <w:rPr>
          <w:rFonts w:eastAsia="Times New Roman"/>
          <w:color w:val="auto"/>
        </w:rPr>
      </w:pPr>
      <w:r w:rsidRPr="0097516D">
        <w:rPr>
          <w:rFonts w:eastAsia="Times New Roman"/>
          <w:color w:val="auto"/>
        </w:rPr>
        <w:t xml:space="preserve">These observations present a paradox: if correlated variability does not fundamentally constrain </w:t>
      </w:r>
      <w:r w:rsidR="00173FC8" w:rsidRPr="0097516D">
        <w:rPr>
          <w:rFonts w:eastAsia="Times New Roman"/>
          <w:color w:val="auto"/>
        </w:rPr>
        <w:t>the</w:t>
      </w:r>
      <w:r w:rsidRPr="0097516D">
        <w:rPr>
          <w:rFonts w:eastAsia="Times New Roman"/>
          <w:color w:val="auto"/>
        </w:rPr>
        <w:t xml:space="preserve"> information available in a sensory population, why is it so reliably related to behavior?</w:t>
      </w:r>
    </w:p>
    <w:p w14:paraId="4722CAD0" w14:textId="77777777" w:rsidR="0097516D" w:rsidRPr="0097516D" w:rsidRDefault="0097516D" w:rsidP="000D13A2">
      <w:pPr>
        <w:pBdr>
          <w:top w:val="none" w:sz="0" w:space="0" w:color="auto"/>
          <w:left w:val="none" w:sz="0" w:space="0" w:color="auto"/>
          <w:bottom w:val="none" w:sz="0" w:space="0" w:color="auto"/>
          <w:right w:val="none" w:sz="0" w:space="0" w:color="auto"/>
          <w:between w:val="none" w:sz="0" w:space="0" w:color="auto"/>
        </w:pBdr>
        <w:tabs>
          <w:tab w:val="clear" w:pos="900"/>
        </w:tabs>
        <w:rPr>
          <w:rFonts w:eastAsia="Times New Roman"/>
          <w:color w:val="auto"/>
        </w:rPr>
      </w:pPr>
    </w:p>
    <w:p w14:paraId="13B8A32E" w14:textId="78C5906C" w:rsidR="00E7391A" w:rsidRPr="0097516D" w:rsidRDefault="00E7391A" w:rsidP="000D13A2">
      <w:pPr>
        <w:pBdr>
          <w:top w:val="none" w:sz="0" w:space="0" w:color="auto"/>
          <w:left w:val="none" w:sz="0" w:space="0" w:color="auto"/>
          <w:bottom w:val="none" w:sz="0" w:space="0" w:color="auto"/>
          <w:right w:val="none" w:sz="0" w:space="0" w:color="auto"/>
          <w:between w:val="none" w:sz="0" w:space="0" w:color="auto"/>
        </w:pBdr>
        <w:tabs>
          <w:tab w:val="clear" w:pos="900"/>
        </w:tabs>
        <w:rPr>
          <w:rFonts w:eastAsia="Times New Roman"/>
          <w:color w:val="auto"/>
        </w:rPr>
      </w:pPr>
      <w:r w:rsidRPr="0097516D">
        <w:rPr>
          <w:rFonts w:eastAsia="Times New Roman"/>
          <w:color w:val="auto"/>
        </w:rPr>
        <w:t xml:space="preserve">Here, we propose a </w:t>
      </w:r>
      <w:r w:rsidR="00173FC8" w:rsidRPr="0097516D">
        <w:rPr>
          <w:rFonts w:eastAsia="Times New Roman"/>
          <w:color w:val="auto"/>
        </w:rPr>
        <w:t>resolution to</w:t>
      </w:r>
      <w:r w:rsidRPr="0097516D">
        <w:rPr>
          <w:rFonts w:eastAsia="Times New Roman"/>
          <w:color w:val="auto"/>
        </w:rPr>
        <w:t xml:space="preserve"> this contradiction. Rather than interpreting shared variability as an obstacle to neural coding, we suggest that it reflects the dimensions of</w:t>
      </w:r>
      <w:r w:rsidR="00E37185" w:rsidRPr="0097516D">
        <w:rPr>
          <w:rFonts w:eastAsia="Times New Roman"/>
          <w:color w:val="auto"/>
        </w:rPr>
        <w:t xml:space="preserve"> neural</w:t>
      </w:r>
      <w:r w:rsidRPr="0097516D">
        <w:rPr>
          <w:rFonts w:eastAsia="Times New Roman"/>
          <w:color w:val="auto"/>
        </w:rPr>
        <w:t xml:space="preserve"> population activity that guide behavior. Specifically, we hypothesize that behaviorally relevant information is preferentially aligned with the axis of shared variability</w:t>
      </w:r>
      <w:r w:rsidR="00E37185" w:rsidRPr="0097516D">
        <w:rPr>
          <w:rFonts w:eastAsia="Times New Roman"/>
          <w:color w:val="auto"/>
        </w:rPr>
        <w:t xml:space="preserve">, defined as </w:t>
      </w:r>
      <w:r w:rsidRPr="0097516D">
        <w:rPr>
          <w:rFonts w:eastAsia="Times New Roman"/>
          <w:color w:val="auto"/>
        </w:rPr>
        <w:t xml:space="preserve">the </w:t>
      </w:r>
      <w:r w:rsidR="00E37185" w:rsidRPr="0097516D">
        <w:rPr>
          <w:rFonts w:eastAsia="Times New Roman"/>
          <w:color w:val="auto"/>
        </w:rPr>
        <w:t xml:space="preserve">axis in </w:t>
      </w:r>
      <w:r w:rsidR="00DD24CF" w:rsidRPr="0097516D">
        <w:rPr>
          <w:rFonts w:eastAsia="Times New Roman"/>
          <w:color w:val="auto"/>
        </w:rPr>
        <w:t xml:space="preserve">the </w:t>
      </w:r>
      <w:r w:rsidR="00E37185" w:rsidRPr="0097516D">
        <w:rPr>
          <w:rFonts w:eastAsia="Times New Roman"/>
          <w:color w:val="auto"/>
        </w:rPr>
        <w:t>neural population</w:t>
      </w:r>
      <w:r w:rsidRPr="0097516D">
        <w:rPr>
          <w:rFonts w:eastAsia="Times New Roman"/>
          <w:color w:val="auto"/>
        </w:rPr>
        <w:t xml:space="preserve"> along which responses fluctuate most across trials.</w:t>
      </w:r>
      <w:r w:rsidR="00C60A26" w:rsidRPr="0097516D">
        <w:rPr>
          <w:rFonts w:eastAsia="Times New Roman"/>
          <w:color w:val="auto"/>
        </w:rPr>
        <w:t xml:space="preserve"> </w:t>
      </w:r>
      <w:r w:rsidR="00C60A26" w:rsidRPr="0097516D">
        <w:t>Biologically, correlated variability may reflect the activity of projection neurons that communicate with decision-making areas.</w:t>
      </w:r>
      <w:r w:rsidRPr="0097516D">
        <w:rPr>
          <w:rFonts w:eastAsia="Times New Roman"/>
          <w:color w:val="auto"/>
        </w:rPr>
        <w:t xml:space="preserve"> In this view, the correlated variability axis reveals the subset of encoded information that is communicated to downstream areas for decision-making, rather than </w:t>
      </w:r>
      <w:r w:rsidR="0029545E" w:rsidRPr="0097516D">
        <w:rPr>
          <w:rFonts w:eastAsia="Times New Roman"/>
          <w:color w:val="auto"/>
        </w:rPr>
        <w:t>reflecting noise that harms performance</w:t>
      </w:r>
      <w:r w:rsidRPr="0097516D">
        <w:rPr>
          <w:rFonts w:eastAsia="Times New Roman"/>
          <w:color w:val="auto"/>
        </w:rPr>
        <w:t>.</w:t>
      </w:r>
    </w:p>
    <w:p w14:paraId="76D4CB01" w14:textId="77777777" w:rsidR="0097516D" w:rsidRPr="0097516D" w:rsidRDefault="0097516D" w:rsidP="000D13A2">
      <w:pPr>
        <w:pBdr>
          <w:top w:val="none" w:sz="0" w:space="0" w:color="auto"/>
          <w:left w:val="none" w:sz="0" w:space="0" w:color="auto"/>
          <w:bottom w:val="none" w:sz="0" w:space="0" w:color="auto"/>
          <w:right w:val="none" w:sz="0" w:space="0" w:color="auto"/>
          <w:between w:val="none" w:sz="0" w:space="0" w:color="auto"/>
        </w:pBdr>
        <w:tabs>
          <w:tab w:val="clear" w:pos="900"/>
        </w:tabs>
        <w:rPr>
          <w:rFonts w:eastAsia="Times New Roman"/>
          <w:color w:val="auto"/>
        </w:rPr>
      </w:pPr>
    </w:p>
    <w:p w14:paraId="77326A0A" w14:textId="5C85D4FC" w:rsidR="0029545E" w:rsidRPr="0097516D" w:rsidRDefault="00E37185" w:rsidP="000D13A2">
      <w:pPr>
        <w:pBdr>
          <w:top w:val="none" w:sz="0" w:space="0" w:color="auto"/>
          <w:left w:val="none" w:sz="0" w:space="0" w:color="auto"/>
          <w:bottom w:val="none" w:sz="0" w:space="0" w:color="auto"/>
          <w:right w:val="none" w:sz="0" w:space="0" w:color="auto"/>
          <w:between w:val="none" w:sz="0" w:space="0" w:color="auto"/>
        </w:pBdr>
        <w:tabs>
          <w:tab w:val="clear" w:pos="900"/>
        </w:tabs>
      </w:pPr>
      <w:r w:rsidRPr="0097516D">
        <w:rPr>
          <w:rFonts w:eastAsia="Times New Roman"/>
          <w:color w:val="auto"/>
        </w:rPr>
        <w:t>We</w:t>
      </w:r>
      <w:r w:rsidR="00E7391A" w:rsidRPr="0097516D">
        <w:rPr>
          <w:rFonts w:eastAsia="Times New Roman"/>
          <w:color w:val="auto"/>
        </w:rPr>
        <w:t xml:space="preserve"> tested </w:t>
      </w:r>
      <w:r w:rsidRPr="0097516D">
        <w:rPr>
          <w:rFonts w:eastAsia="Times New Roman"/>
          <w:color w:val="auto"/>
        </w:rPr>
        <w:t xml:space="preserve">whether this </w:t>
      </w:r>
      <w:r w:rsidR="00E7391A" w:rsidRPr="0097516D">
        <w:rPr>
          <w:rFonts w:eastAsia="Times New Roman"/>
          <w:color w:val="auto"/>
        </w:rPr>
        <w:t>hypothesis</w:t>
      </w:r>
      <w:r w:rsidRPr="0097516D">
        <w:rPr>
          <w:rFonts w:eastAsia="Times New Roman"/>
          <w:color w:val="auto"/>
        </w:rPr>
        <w:t xml:space="preserve"> represents a general principle</w:t>
      </w:r>
      <w:r w:rsidR="00E7391A" w:rsidRPr="0097516D">
        <w:rPr>
          <w:rFonts w:eastAsia="Times New Roman"/>
          <w:color w:val="auto"/>
        </w:rPr>
        <w:t xml:space="preserve"> by analyzing how correlated variability relates to representations of relevant and irrelevant stimulus features, motor plans, and decisions across multiple datasets. </w:t>
      </w:r>
      <w:r w:rsidR="0029545E" w:rsidRPr="0097516D">
        <w:t xml:space="preserve">In a change detection task, monkeys performed better </w:t>
      </w:r>
      <w:r w:rsidR="0028788A" w:rsidRPr="0097516D">
        <w:t>on</w:t>
      </w:r>
      <w:r w:rsidR="0029545E" w:rsidRPr="0097516D">
        <w:t xml:space="preserve"> stimul</w:t>
      </w:r>
      <w:r w:rsidR="0028788A" w:rsidRPr="0097516D">
        <w:t>i whose</w:t>
      </w:r>
      <w:r w:rsidR="0029545E" w:rsidRPr="0097516D">
        <w:t xml:space="preserve"> representations </w:t>
      </w:r>
      <w:r w:rsidR="0028788A" w:rsidRPr="0097516D">
        <w:t xml:space="preserve">happened to be </w:t>
      </w:r>
      <w:r w:rsidR="0029545E" w:rsidRPr="0097516D">
        <w:t xml:space="preserve">aligned with </w:t>
      </w:r>
      <w:r w:rsidR="0028788A" w:rsidRPr="0097516D">
        <w:t>the correlated variability</w:t>
      </w:r>
      <w:r w:rsidR="0029545E" w:rsidRPr="0097516D">
        <w:t xml:space="preserve"> axis. In a </w:t>
      </w:r>
      <w:r w:rsidR="0028788A" w:rsidRPr="0097516D">
        <w:t>curvature estimation</w:t>
      </w:r>
      <w:r w:rsidR="0029545E" w:rsidRPr="0097516D">
        <w:t xml:space="preserve"> task, the axis of correlated variability was aligned with the representation of curvature across </w:t>
      </w:r>
      <w:r w:rsidR="0028788A" w:rsidRPr="0097516D">
        <w:t>heterogeneous</w:t>
      </w:r>
      <w:r w:rsidR="0029545E" w:rsidRPr="0097516D">
        <w:t xml:space="preserve"> shapes, irrespective of irrelevant features. During saccade planning, correlated variability more closely tracked motor plans than sensory inputs. In a </w:t>
      </w:r>
      <w:r w:rsidR="0028788A" w:rsidRPr="0097516D">
        <w:t xml:space="preserve">task where animals alternated discriminating curvature and color, </w:t>
      </w:r>
      <w:r w:rsidR="0029545E" w:rsidRPr="0097516D">
        <w:t xml:space="preserve">the alignment of </w:t>
      </w:r>
      <w:r w:rsidR="0028788A" w:rsidRPr="0097516D">
        <w:t>curvature</w:t>
      </w:r>
      <w:r w:rsidR="0029545E" w:rsidRPr="0097516D">
        <w:t xml:space="preserve"> information with</w:t>
      </w:r>
      <w:r w:rsidR="0028788A" w:rsidRPr="0097516D">
        <w:t xml:space="preserve"> the</w:t>
      </w:r>
      <w:r w:rsidR="0029545E" w:rsidRPr="0097516D">
        <w:t xml:space="preserve"> correlated variability </w:t>
      </w:r>
      <w:r w:rsidR="0028788A" w:rsidRPr="0097516D">
        <w:t xml:space="preserve">axis </w:t>
      </w:r>
      <w:r w:rsidR="0029545E" w:rsidRPr="0097516D">
        <w:t xml:space="preserve">increased when that feature was </w:t>
      </w:r>
      <w:proofErr w:type="gramStart"/>
      <w:r w:rsidR="0029545E" w:rsidRPr="0097516D">
        <w:t>task-relevant</w:t>
      </w:r>
      <w:proofErr w:type="gramEnd"/>
      <w:r w:rsidR="0029545E" w:rsidRPr="0097516D">
        <w:t xml:space="preserve">. Finally, we found causal support for this framework: the behavioral impact of </w:t>
      </w:r>
      <w:proofErr w:type="spellStart"/>
      <w:r w:rsidR="0029545E" w:rsidRPr="0097516D">
        <w:t>microstimulation</w:t>
      </w:r>
      <w:proofErr w:type="spellEnd"/>
      <w:r w:rsidR="0029545E" w:rsidRPr="0097516D">
        <w:t xml:space="preserve"> was predicted by how closely evoked population responses aligned with the axis of correlated variability. Together, these findings challenge the </w:t>
      </w:r>
      <w:r w:rsidR="00DD24CF" w:rsidRPr="0097516D">
        <w:t>idea</w:t>
      </w:r>
      <w:r w:rsidR="0029545E" w:rsidRPr="0097516D">
        <w:t xml:space="preserve"> that neural representations avoid </w:t>
      </w:r>
      <w:r w:rsidR="0028788A" w:rsidRPr="0097516D">
        <w:t xml:space="preserve">subspaces of neural population space corrupted by correlated </w:t>
      </w:r>
      <w:r w:rsidR="00DD24CF" w:rsidRPr="0097516D">
        <w:t>variability and</w:t>
      </w:r>
      <w:r w:rsidR="0029545E" w:rsidRPr="0097516D">
        <w:t xml:space="preserve"> instead suggest that behaviorally relevant signals are communicated along the</w:t>
      </w:r>
      <w:r w:rsidR="00DD24CF" w:rsidRPr="0097516D">
        <w:t>se subspaces</w:t>
      </w:r>
      <w:r w:rsidR="0029545E" w:rsidRPr="0097516D">
        <w:t>.</w:t>
      </w:r>
    </w:p>
    <w:p w14:paraId="40DD0D19" w14:textId="77777777" w:rsidR="0097516D" w:rsidRPr="0097516D" w:rsidRDefault="0097516D" w:rsidP="000D13A2">
      <w:pPr>
        <w:pBdr>
          <w:top w:val="none" w:sz="0" w:space="0" w:color="auto"/>
          <w:left w:val="none" w:sz="0" w:space="0" w:color="auto"/>
          <w:bottom w:val="none" w:sz="0" w:space="0" w:color="auto"/>
          <w:right w:val="none" w:sz="0" w:space="0" w:color="auto"/>
          <w:between w:val="none" w:sz="0" w:space="0" w:color="auto"/>
        </w:pBdr>
        <w:tabs>
          <w:tab w:val="clear" w:pos="900"/>
        </w:tabs>
        <w:rPr>
          <w:rFonts w:eastAsia="Times New Roman"/>
          <w:color w:val="auto"/>
        </w:rPr>
      </w:pPr>
    </w:p>
    <w:p w14:paraId="44E2E129" w14:textId="0EDE50A3" w:rsidR="00E7391A" w:rsidRPr="0097516D" w:rsidRDefault="00E7391A" w:rsidP="000D13A2">
      <w:pPr>
        <w:pBdr>
          <w:top w:val="none" w:sz="0" w:space="0" w:color="auto"/>
          <w:left w:val="none" w:sz="0" w:space="0" w:color="auto"/>
          <w:bottom w:val="none" w:sz="0" w:space="0" w:color="auto"/>
          <w:right w:val="none" w:sz="0" w:space="0" w:color="auto"/>
          <w:between w:val="none" w:sz="0" w:space="0" w:color="auto"/>
        </w:pBdr>
        <w:tabs>
          <w:tab w:val="clear" w:pos="900"/>
        </w:tabs>
        <w:rPr>
          <w:rFonts w:eastAsia="Times New Roman"/>
          <w:color w:val="auto"/>
        </w:rPr>
      </w:pPr>
      <w:r w:rsidRPr="0097516D">
        <w:rPr>
          <w:rFonts w:eastAsia="Times New Roman"/>
          <w:color w:val="auto"/>
        </w:rPr>
        <w:t xml:space="preserve">By reframing the role of shared variability, our findings </w:t>
      </w:r>
      <w:r w:rsidR="00DD24CF" w:rsidRPr="0097516D">
        <w:rPr>
          <w:rFonts w:eastAsia="Times New Roman"/>
          <w:color w:val="auto"/>
        </w:rPr>
        <w:t>provide</w:t>
      </w:r>
      <w:r w:rsidRPr="0097516D">
        <w:rPr>
          <w:rFonts w:eastAsia="Times New Roman"/>
          <w:color w:val="auto"/>
        </w:rPr>
        <w:t xml:space="preserve"> a new perspective on decades of experimental results</w:t>
      </w:r>
      <w:r w:rsidR="00DD24CF" w:rsidRPr="0097516D">
        <w:rPr>
          <w:rFonts w:eastAsia="Times New Roman"/>
          <w:color w:val="auto"/>
        </w:rPr>
        <w:t>,</w:t>
      </w:r>
      <w:r w:rsidRPr="0097516D">
        <w:rPr>
          <w:rFonts w:eastAsia="Times New Roman"/>
          <w:color w:val="auto"/>
        </w:rPr>
        <w:t xml:space="preserve"> </w:t>
      </w:r>
      <w:r w:rsidR="00DD24CF" w:rsidRPr="0097516D">
        <w:rPr>
          <w:rFonts w:eastAsia="Times New Roman"/>
          <w:color w:val="auto"/>
        </w:rPr>
        <w:t>suggesting</w:t>
      </w:r>
      <w:r w:rsidRPr="0097516D">
        <w:rPr>
          <w:rFonts w:eastAsia="Times New Roman"/>
          <w:color w:val="auto"/>
        </w:rPr>
        <w:t xml:space="preserve"> that </w:t>
      </w:r>
      <w:r w:rsidR="0028788A" w:rsidRPr="0097516D">
        <w:rPr>
          <w:rFonts w:eastAsia="Times New Roman"/>
          <w:color w:val="auto"/>
        </w:rPr>
        <w:t xml:space="preserve">correlated variability </w:t>
      </w:r>
      <w:r w:rsidRPr="0097516D">
        <w:rPr>
          <w:rFonts w:eastAsia="Times New Roman"/>
          <w:color w:val="auto"/>
        </w:rPr>
        <w:t xml:space="preserve">may serve as a window into the neural computations that drive perception and </w:t>
      </w:r>
      <w:r w:rsidR="0028788A" w:rsidRPr="0097516D">
        <w:rPr>
          <w:rFonts w:eastAsia="Times New Roman"/>
          <w:color w:val="auto"/>
        </w:rPr>
        <w:t>decision-making</w:t>
      </w:r>
      <w:r w:rsidRPr="0097516D">
        <w:rPr>
          <w:rFonts w:eastAsia="Times New Roman"/>
          <w:color w:val="auto"/>
        </w:rPr>
        <w:t>.</w:t>
      </w:r>
    </w:p>
    <w:p w14:paraId="082363DC" w14:textId="77777777" w:rsidR="0097516D" w:rsidRPr="0097516D" w:rsidRDefault="0097516D" w:rsidP="000D13A2">
      <w:pPr>
        <w:pBdr>
          <w:top w:val="none" w:sz="0" w:space="0" w:color="auto"/>
          <w:left w:val="none" w:sz="0" w:space="0" w:color="auto"/>
          <w:bottom w:val="none" w:sz="0" w:space="0" w:color="auto"/>
          <w:right w:val="none" w:sz="0" w:space="0" w:color="auto"/>
          <w:between w:val="none" w:sz="0" w:space="0" w:color="auto"/>
        </w:pBdr>
        <w:tabs>
          <w:tab w:val="clear" w:pos="900"/>
        </w:tabs>
        <w:rPr>
          <w:rFonts w:eastAsia="Times New Roman"/>
          <w:color w:val="auto"/>
        </w:rPr>
      </w:pPr>
    </w:p>
    <w:p w14:paraId="75E74B95" w14:textId="4011F47C" w:rsidR="00F031BA" w:rsidRPr="0097516D" w:rsidRDefault="00A029FA" w:rsidP="000D13A2">
      <w:pPr>
        <w:pStyle w:val="Heading1"/>
      </w:pPr>
      <w:r w:rsidRPr="0097516D">
        <w:t>Results</w:t>
      </w:r>
      <w:bookmarkEnd w:id="3"/>
    </w:p>
    <w:p w14:paraId="1E37A295" w14:textId="5DFDE9B7" w:rsidR="00EE4464" w:rsidRPr="0097516D" w:rsidRDefault="00EE4464" w:rsidP="000D13A2">
      <w:pPr>
        <w:rPr>
          <w:rFonts w:ascii="Arial" w:eastAsia="Times New Roman" w:hAnsi="Arial" w:cs="Arial"/>
        </w:rPr>
      </w:pPr>
      <w:bookmarkStart w:id="5" w:name="_Toc68019065"/>
      <w:commentRangeStart w:id="6"/>
      <w:r w:rsidRPr="0097516D">
        <w:rPr>
          <w:rFonts w:ascii="Arial" w:eastAsia="Times New Roman" w:hAnsi="Arial" w:cs="Arial"/>
        </w:rPr>
        <w:t xml:space="preserve">While improvements in perceptual performance </w:t>
      </w:r>
      <w:r w:rsidR="000F712F" w:rsidRPr="0097516D">
        <w:rPr>
          <w:rFonts w:ascii="Arial" w:eastAsia="Times New Roman" w:hAnsi="Arial" w:cs="Arial"/>
        </w:rPr>
        <w:t xml:space="preserve">often coincide </w:t>
      </w:r>
      <w:r w:rsidRPr="0097516D">
        <w:rPr>
          <w:rFonts w:ascii="Arial" w:eastAsia="Times New Roman" w:hAnsi="Arial" w:cs="Arial"/>
        </w:rPr>
        <w:t xml:space="preserve">with changes in correlated trial-to-trial variability in sensory neurons, theoretical </w:t>
      </w:r>
      <w:r w:rsidR="006A723B" w:rsidRPr="0097516D">
        <w:rPr>
          <w:rFonts w:ascii="Arial" w:eastAsia="Times New Roman" w:hAnsi="Arial" w:cs="Arial"/>
        </w:rPr>
        <w:t>work</w:t>
      </w:r>
      <w:r w:rsidRPr="0097516D">
        <w:rPr>
          <w:rFonts w:ascii="Arial" w:eastAsia="Times New Roman" w:hAnsi="Arial" w:cs="Arial"/>
        </w:rPr>
        <w:t xml:space="preserve"> suggest</w:t>
      </w:r>
      <w:r w:rsidR="006A723B" w:rsidRPr="0097516D">
        <w:rPr>
          <w:rFonts w:ascii="Arial" w:eastAsia="Times New Roman" w:hAnsi="Arial" w:cs="Arial"/>
        </w:rPr>
        <w:t>s</w:t>
      </w:r>
      <w:r w:rsidRPr="0097516D">
        <w:rPr>
          <w:rFonts w:ascii="Arial" w:eastAsia="Times New Roman" w:hAnsi="Arial" w:cs="Arial"/>
        </w:rPr>
        <w:t xml:space="preserve"> that </w:t>
      </w:r>
      <w:r w:rsidR="006A723B" w:rsidRPr="0097516D">
        <w:rPr>
          <w:rFonts w:ascii="Arial" w:eastAsia="Times New Roman" w:hAnsi="Arial" w:cs="Arial"/>
        </w:rPr>
        <w:t xml:space="preserve">such variability may not limit the </w:t>
      </w:r>
      <w:r w:rsidRPr="0097516D">
        <w:rPr>
          <w:rFonts w:ascii="Arial" w:eastAsia="Times New Roman" w:hAnsi="Arial" w:cs="Arial"/>
        </w:rPr>
        <w:t xml:space="preserve">information </w:t>
      </w:r>
      <w:r w:rsidR="006A723B" w:rsidRPr="0097516D">
        <w:rPr>
          <w:rFonts w:ascii="Arial" w:eastAsia="Times New Roman" w:hAnsi="Arial" w:cs="Arial"/>
        </w:rPr>
        <w:t xml:space="preserve">that </w:t>
      </w:r>
      <w:r w:rsidRPr="0097516D">
        <w:rPr>
          <w:rFonts w:ascii="Arial" w:eastAsia="Times New Roman" w:hAnsi="Arial" w:cs="Arial"/>
        </w:rPr>
        <w:t>can be.</w:t>
      </w:r>
      <w:commentRangeEnd w:id="6"/>
      <w:r w:rsidR="00BC57A2">
        <w:rPr>
          <w:rStyle w:val="CommentReference"/>
        </w:rPr>
        <w:commentReference w:id="6"/>
      </w:r>
      <w:r w:rsidRPr="0097516D">
        <w:rPr>
          <w:rFonts w:ascii="Arial" w:eastAsia="Times New Roman" w:hAnsi="Arial" w:cs="Arial"/>
        </w:rPr>
        <w:t xml:space="preserve"> This is because correlated variability</w:t>
      </w:r>
      <w:r w:rsidR="006A723B" w:rsidRPr="0097516D">
        <w:rPr>
          <w:rFonts w:ascii="Arial" w:eastAsia="Times New Roman" w:hAnsi="Arial" w:cs="Arial"/>
        </w:rPr>
        <w:t xml:space="preserve">, especially in sensory areas, typically occupies a </w:t>
      </w:r>
      <w:r w:rsidRPr="0097516D">
        <w:rPr>
          <w:rFonts w:ascii="Arial" w:eastAsia="Times New Roman" w:hAnsi="Arial" w:cs="Arial"/>
        </w:rPr>
        <w:t>low-dimensional</w:t>
      </w:r>
      <w:r w:rsidR="006A723B" w:rsidRPr="0097516D">
        <w:rPr>
          <w:rFonts w:ascii="Arial" w:eastAsia="Times New Roman" w:hAnsi="Arial" w:cs="Arial"/>
        </w:rPr>
        <w:t xml:space="preserve"> subspace</w:t>
      </w:r>
      <w:r w:rsidRPr="0097516D">
        <w:rPr>
          <w:rFonts w:ascii="Arial" w:eastAsia="Times New Roman" w:hAnsi="Arial" w:cs="Arial"/>
        </w:rPr>
        <w:t xml:space="preserve">, fluctuating primarily along a </w:t>
      </w:r>
      <w:r w:rsidR="006A723B" w:rsidRPr="0097516D">
        <w:rPr>
          <w:rFonts w:ascii="Arial" w:eastAsia="Times New Roman" w:hAnsi="Arial" w:cs="Arial"/>
        </w:rPr>
        <w:t xml:space="preserve">single </w:t>
      </w:r>
      <w:r w:rsidRPr="0097516D">
        <w:rPr>
          <w:rFonts w:ascii="Arial" w:eastAsia="Times New Roman" w:hAnsi="Arial" w:cs="Arial"/>
        </w:rPr>
        <w:t xml:space="preserve">“correlated variability axis”. </w:t>
      </w:r>
      <w:r w:rsidR="006A723B" w:rsidRPr="0097516D">
        <w:rPr>
          <w:rFonts w:ascii="Arial" w:eastAsia="Times New Roman" w:hAnsi="Arial" w:cs="Arial"/>
        </w:rPr>
        <w:t>We investigated our central hypothesis by analyzing</w:t>
      </w:r>
      <w:r w:rsidRPr="0097516D">
        <w:rPr>
          <w:rFonts w:ascii="Arial" w:eastAsia="Times New Roman" w:hAnsi="Arial" w:cs="Arial"/>
        </w:rPr>
        <w:t xml:space="preserve"> the relationship between </w:t>
      </w:r>
      <w:r w:rsidR="006A723B" w:rsidRPr="0097516D">
        <w:rPr>
          <w:rFonts w:ascii="Arial" w:eastAsia="Times New Roman" w:hAnsi="Arial" w:cs="Arial"/>
        </w:rPr>
        <w:t>task-relevant information coding</w:t>
      </w:r>
      <w:r w:rsidRPr="0097516D">
        <w:rPr>
          <w:rFonts w:ascii="Arial" w:eastAsia="Times New Roman" w:hAnsi="Arial" w:cs="Arial"/>
        </w:rPr>
        <w:t xml:space="preserve"> in visual cortex</w:t>
      </w:r>
      <w:r w:rsidR="006A723B" w:rsidRPr="0097516D">
        <w:rPr>
          <w:rFonts w:ascii="Arial" w:eastAsia="Times New Roman" w:hAnsi="Arial" w:cs="Arial"/>
        </w:rPr>
        <w:t xml:space="preserve">, </w:t>
      </w:r>
      <w:r w:rsidRPr="0097516D">
        <w:rPr>
          <w:rFonts w:ascii="Arial" w:eastAsia="Times New Roman" w:hAnsi="Arial" w:cs="Arial"/>
        </w:rPr>
        <w:t>correlated variability</w:t>
      </w:r>
      <w:r w:rsidR="006A723B" w:rsidRPr="0097516D">
        <w:rPr>
          <w:rFonts w:ascii="Arial" w:eastAsia="Times New Roman" w:hAnsi="Arial" w:cs="Arial"/>
        </w:rPr>
        <w:t>, and</w:t>
      </w:r>
      <w:r w:rsidRPr="0097516D">
        <w:rPr>
          <w:rFonts w:ascii="Arial" w:eastAsia="Times New Roman" w:hAnsi="Arial" w:cs="Arial"/>
        </w:rPr>
        <w:t xml:space="preserve"> behavior. In </w:t>
      </w:r>
      <w:r w:rsidR="006A723B" w:rsidRPr="0097516D">
        <w:rPr>
          <w:rFonts w:ascii="Arial" w:eastAsia="Times New Roman" w:hAnsi="Arial" w:cs="Arial"/>
        </w:rPr>
        <w:t xml:space="preserve">each </w:t>
      </w:r>
      <w:r w:rsidRPr="0097516D">
        <w:rPr>
          <w:rFonts w:ascii="Arial" w:eastAsia="Times New Roman" w:hAnsi="Arial" w:cs="Arial"/>
        </w:rPr>
        <w:t>data</w:t>
      </w:r>
      <w:r w:rsidR="006A723B" w:rsidRPr="0097516D">
        <w:rPr>
          <w:rFonts w:ascii="Arial" w:eastAsia="Times New Roman" w:hAnsi="Arial" w:cs="Arial"/>
        </w:rPr>
        <w:t xml:space="preserve"> </w:t>
      </w:r>
      <w:r w:rsidRPr="0097516D">
        <w:rPr>
          <w:rFonts w:ascii="Arial" w:eastAsia="Times New Roman" w:hAnsi="Arial" w:cs="Arial"/>
        </w:rPr>
        <w:t>set, we defined the axis of correlated variability as the first principal component (PC1) of</w:t>
      </w:r>
      <w:r w:rsidR="006A723B" w:rsidRPr="0097516D">
        <w:rPr>
          <w:rFonts w:ascii="Arial" w:eastAsia="Times New Roman" w:hAnsi="Arial" w:cs="Arial"/>
        </w:rPr>
        <w:t xml:space="preserve"> neural</w:t>
      </w:r>
      <w:r w:rsidRPr="0097516D">
        <w:rPr>
          <w:rFonts w:ascii="Arial" w:eastAsia="Times New Roman" w:hAnsi="Arial" w:cs="Arial"/>
        </w:rPr>
        <w:t xml:space="preserve"> population activity during a baseline period </w:t>
      </w:r>
      <w:r w:rsidR="006A723B" w:rsidRPr="0097516D">
        <w:rPr>
          <w:rFonts w:ascii="Arial" w:eastAsia="Times New Roman" w:hAnsi="Arial" w:cs="Arial"/>
        </w:rPr>
        <w:t xml:space="preserve">where rhesus monkeys </w:t>
      </w:r>
      <w:r w:rsidRPr="0097516D">
        <w:rPr>
          <w:rFonts w:ascii="Arial" w:eastAsia="Times New Roman" w:hAnsi="Arial" w:cs="Arial"/>
        </w:rPr>
        <w:t>(</w:t>
      </w:r>
      <w:r w:rsidR="006A723B" w:rsidRPr="0097516D">
        <w:rPr>
          <w:rFonts w:ascii="Arial" w:eastAsia="Times New Roman" w:hAnsi="Arial" w:cs="Arial"/>
        </w:rPr>
        <w:t>Macaca mulatta) fixated a</w:t>
      </w:r>
      <w:r w:rsidRPr="0097516D">
        <w:rPr>
          <w:rFonts w:ascii="Arial" w:eastAsia="Times New Roman" w:hAnsi="Arial" w:cs="Arial"/>
        </w:rPr>
        <w:t xml:space="preserve"> gray screen </w:t>
      </w:r>
      <w:r w:rsidR="006A723B" w:rsidRPr="0097516D">
        <w:rPr>
          <w:rFonts w:ascii="Arial" w:eastAsia="Times New Roman" w:hAnsi="Arial" w:cs="Arial"/>
        </w:rPr>
        <w:t>at the start of each trial</w:t>
      </w:r>
      <w:r w:rsidRPr="0097516D">
        <w:rPr>
          <w:rFonts w:ascii="Arial" w:eastAsia="Times New Roman" w:hAnsi="Arial" w:cs="Arial"/>
        </w:rPr>
        <w:t xml:space="preserve">, </w:t>
      </w:r>
      <w:r w:rsidR="006A723B" w:rsidRPr="0097516D">
        <w:rPr>
          <w:rFonts w:ascii="Arial" w:eastAsia="Times New Roman" w:hAnsi="Arial" w:cs="Arial"/>
        </w:rPr>
        <w:t xml:space="preserve">capturing </w:t>
      </w:r>
      <w:r w:rsidRPr="0097516D">
        <w:rPr>
          <w:rFonts w:ascii="Arial" w:eastAsia="Times New Roman" w:hAnsi="Arial" w:cs="Arial"/>
        </w:rPr>
        <w:t>the dimension that explains the most shared variability in spontaneous activity.</w:t>
      </w:r>
    </w:p>
    <w:p w14:paraId="5D977682" w14:textId="77777777" w:rsidR="0097516D" w:rsidRPr="0097516D" w:rsidRDefault="0097516D" w:rsidP="000D13A2">
      <w:pPr>
        <w:rPr>
          <w:rFonts w:ascii="Arial" w:eastAsia="Times New Roman" w:hAnsi="Arial" w:cs="Arial"/>
        </w:rPr>
      </w:pPr>
    </w:p>
    <w:p w14:paraId="57650379" w14:textId="53B2C9EB" w:rsidR="00EE4464" w:rsidRPr="0097516D" w:rsidRDefault="00AB0272" w:rsidP="000D13A2">
      <w:pPr>
        <w:rPr>
          <w:rFonts w:ascii="Arial" w:eastAsia="Times New Roman" w:hAnsi="Arial" w:cs="Arial"/>
        </w:rPr>
      </w:pPr>
      <w:r w:rsidRPr="0097516D">
        <w:rPr>
          <w:rFonts w:ascii="Arial" w:eastAsia="Times New Roman" w:hAnsi="Arial" w:cs="Arial"/>
          <w:b/>
          <w:bCs/>
        </w:rPr>
        <w:t>P</w:t>
      </w:r>
      <w:r w:rsidR="00EE4464" w:rsidRPr="0097516D">
        <w:rPr>
          <w:rFonts w:ascii="Arial" w:eastAsia="Times New Roman" w:hAnsi="Arial" w:cs="Arial"/>
          <w:b/>
          <w:bCs/>
        </w:rPr>
        <w:t xml:space="preserve">erformance in an orientation change detection task is related to the alignment </w:t>
      </w:r>
      <w:r w:rsidRPr="0097516D">
        <w:rPr>
          <w:rFonts w:ascii="Arial" w:eastAsia="Times New Roman" w:hAnsi="Arial" w:cs="Arial"/>
          <w:b/>
          <w:bCs/>
        </w:rPr>
        <w:t xml:space="preserve">between the </w:t>
      </w:r>
      <w:r w:rsidR="00EE4464" w:rsidRPr="0097516D">
        <w:rPr>
          <w:rFonts w:ascii="Arial" w:eastAsia="Times New Roman" w:hAnsi="Arial" w:cs="Arial"/>
          <w:b/>
          <w:bCs/>
        </w:rPr>
        <w:t xml:space="preserve">orientation representation </w:t>
      </w:r>
      <w:r w:rsidRPr="0097516D">
        <w:rPr>
          <w:rFonts w:ascii="Arial" w:eastAsia="Times New Roman" w:hAnsi="Arial" w:cs="Arial"/>
          <w:b/>
          <w:bCs/>
        </w:rPr>
        <w:t xml:space="preserve">and </w:t>
      </w:r>
      <w:r w:rsidR="00EE4464" w:rsidRPr="0097516D">
        <w:rPr>
          <w:rFonts w:ascii="Arial" w:eastAsia="Times New Roman" w:hAnsi="Arial" w:cs="Arial"/>
          <w:b/>
          <w:bCs/>
        </w:rPr>
        <w:t xml:space="preserve">the axis of correlated variability in </w:t>
      </w:r>
      <w:r w:rsidRPr="0097516D">
        <w:rPr>
          <w:rFonts w:ascii="Arial" w:eastAsia="Times New Roman" w:hAnsi="Arial" w:cs="Arial"/>
          <w:b/>
          <w:bCs/>
        </w:rPr>
        <w:t xml:space="preserve">area </w:t>
      </w:r>
      <w:r w:rsidR="00EE4464" w:rsidRPr="0097516D">
        <w:rPr>
          <w:rFonts w:ascii="Arial" w:eastAsia="Times New Roman" w:hAnsi="Arial" w:cs="Arial"/>
          <w:b/>
          <w:bCs/>
        </w:rPr>
        <w:t>V4</w:t>
      </w:r>
    </w:p>
    <w:p w14:paraId="59430E86" w14:textId="16B9F582" w:rsidR="00EE4464" w:rsidRPr="0097516D" w:rsidRDefault="009E0AF6" w:rsidP="000D13A2">
      <w:pPr>
        <w:rPr>
          <w:rFonts w:ascii="Arial" w:eastAsia="Times New Roman" w:hAnsi="Arial" w:cs="Arial"/>
        </w:rPr>
      </w:pPr>
      <w:r>
        <w:rPr>
          <w:rFonts w:ascii="Arial" w:eastAsia="Times New Roman" w:hAnsi="Arial" w:cs="Arial"/>
        </w:rPr>
        <w:t>W</w:t>
      </w:r>
      <w:r w:rsidR="002E731E" w:rsidRPr="0097516D">
        <w:rPr>
          <w:rFonts w:ascii="Arial" w:eastAsia="Times New Roman" w:hAnsi="Arial" w:cs="Arial"/>
        </w:rPr>
        <w:t xml:space="preserve">e began by testing our hypothesis </w:t>
      </w:r>
      <w:r w:rsidR="00EE4464" w:rsidRPr="0097516D">
        <w:rPr>
          <w:rFonts w:ascii="Arial" w:eastAsia="Times New Roman" w:hAnsi="Arial" w:cs="Arial"/>
        </w:rPr>
        <w:t xml:space="preserve">in </w:t>
      </w:r>
      <w:r w:rsidR="002E731E" w:rsidRPr="0097516D">
        <w:rPr>
          <w:rFonts w:ascii="Arial" w:eastAsia="Times New Roman" w:hAnsi="Arial" w:cs="Arial"/>
        </w:rPr>
        <w:t xml:space="preserve">a </w:t>
      </w:r>
      <w:r w:rsidR="00EE4464" w:rsidRPr="0097516D">
        <w:rPr>
          <w:rFonts w:ascii="Arial" w:eastAsia="Times New Roman" w:hAnsi="Arial" w:cs="Arial"/>
        </w:rPr>
        <w:t>well-established orientation change detection task</w:t>
      </w:r>
      <w:r w:rsidR="00DC3704">
        <w:rPr>
          <w:rFonts w:ascii="Arial" w:eastAsia="Times New Roman" w:hAnsi="Arial" w:cs="Arial"/>
        </w:rPr>
        <w:fldChar w:fldCharType="begin"/>
      </w:r>
      <w:r w:rsidR="004A77A2">
        <w:rPr>
          <w:rFonts w:ascii="Arial" w:eastAsia="Times New Roman" w:hAnsi="Arial" w:cs="Arial"/>
        </w:rPr>
        <w:instrText xml:space="preserve"> ADDIN ZOTERO_ITEM CSL_CITATION {"citationID":"yg5rMR4c","properties":{"formattedCitation":"\\super 2,9,12,20,28\\uc0\\u8211{}30\\nosupersub{}","plainCitation":"2,9,12,20,28–30","noteIndex":0},"citationItems":[{"id":624,"uris":["http://zotero.org/users/7275917/items/QNKHCMWT"],"itemData":{"id":624,"type":"article-journal","abstract":"Visual attention can improve behavioral performance by allowing observers to focus on the important information in a complex scene. Attention also typically increases the firing rates of cortical sensory neurons. Rate increases improve the signal-to-noise ratio of individual neurons, and this improvement has been assumed to underlie attention-related improvements in behavior. We recorded dozens of neurons simultaneously in visual area V4 and found that changes in single neurons accounted for only a small fraction of the improvement in the sensitivity of the population. Instead, over 80% of the attentional improvement in the population signal was caused by decreases in the correlations between the trial-to-trial fluctuations in the responses of pairs of neurons. These results suggest that the representation of sensory information in populations of neurons and the way attention affects the sensitivity of the population may only be understood by considering the interactions between neurons.","container-title":"Nature Neuroscience","DOI":"10.1038/nn.2439","ISSN":"1546-1726","issue":"12","note":"PMID: 19915566\nPMCID: PMC2820564","page":"1594-1600","title":"Attention improves performance primarily by reducing interneuronal correlations.","volume":"12","author":[{"family":"Cohen","given":"Marlene R"},{"family":"Maunsell","given":"John H R"}],"issued":{"date-parts":[["2009",12]]}}},{"id":963,"uris":["http://zotero.org/users/7275917/items/9HQVLDQI"],"itemData":{"id":963,"type":"article-journal","abstract":"Prior studies have demonstrated that correlated variability changes with cognitive processes that improve perceptual performance. We tested whether correlated variability covaries with subjects’ performance—whether performance improves quickly with attention or slowly with perceptual learning. We found a single, consistent relationship between correlated variability and behavioral performance, regardless of the time frame of correlated variability change. This correlated variability was oriented along the dimensions in population space used by the animal on a trial-by-trial basis to make decisions. That subjects’ choices were predicted by specific dimensions that were aligned with the correlated variability axis clarifies long-standing paradoxes about the relationship between shared variability and behavior.","container-title":"Science","DOI":"10.1126/science.aao0284","issue":"6374","note":"publisher: American Association for the Advancement of Science","page":"463-465","source":"science.org (Atypon)","title":"Learning and attention reveal a general relationship between population activity and behavior","volume":"359","author":[{"family":"Ni","given":"A. M."},{"family":"Ruff","given":"D. A."},{"family":"Alberts","given":"J. J."},{"family":"Symmonds","given":"J."},{"family":"Cohen","given":"M. R."}],"issued":{"date-parts":[["2018",1,26]]}}},{"id":98,"uris":["http://zotero.org/users/7275917/items/3SCL4ESF"],"itemData":{"id":98,"type":"article-journal","abstract":"UNLABELLED: The way that correlated trial-to-trial variability between pairs of neurons in the same brain area (termed spike count or noise correlation, rSC) depends on stimulus or task conditions can constrain models of cortical circuits and of the computations performed by networks of neurons (Cohen and Kohn, 2011). In visual cortex, rSC tends not to depend on stimulus properties (Kohn and Smith, 2005; Huang and Lisberger, 2009) but does depend on cognitive factors like visual attention (Cohen and Maunsell, 2009; Mitchell et al., 2009). However, neurons across visual areas respond to any visual stimulus or contribute to any perceptual decision, and the way that information from multiple areas is combined to guide perception is unknown. To gain insight into these issues, we recorded simultaneously from neurons in two areas of visual cortex (primary visual cortex, V1, and the middle temporal area, MT) while rhesus monkeys viewed different visual stimuli in different attention conditions. We found that correlations between neurons in different areas depend on stimulus and attention conditions in very different ways than do correlations within an area. Correlations across, but not within, areas depend on stimulus direction and the presence of a second stimulus, and attention has opposite effects on correlations within and across areas. This observed pattern of cross-area correlations is predicted by a normalization model where MT units sum V1 inputs that are passed through a divisive nonlinearity. Together, our results provide insight into how neurons in different areas interact and constrain models of the neural computations performed across cortical areas. SIGNIFICANCE STATEMENT: Correlations in the responses of pairs of neurons within the same cortical area have been a subject of growing interest in systems neuroscience. However, correlated variability between different cortical areas is likely just as important. We recorded simultaneously from neurons in primary visual cortex and the middle temporal area while rhesus monkeys viewed different visual stimuli in different attention conditions. We found that correlations between neurons in different areas depend on stimulus and attention conditions in very different ways than do correlations within an area. The observed pattern of cross-area correlations was predicted by a simple normalization model. Our results provide insight into how neurons in different areas interact and constrain models of the neural computations performed across cortical areas. Copyright \\copyright 2016 the authors 0270-6474/16/367546-11$15.00/0.","container-title":"The Journal of Neuroscience","DOI":"10.1523/JNEUROSCI.0504-16.2016","issue":"28","note":"PMID: 27413163\nPMCID: PMC4945672","page":"7546-7556","title":"Stimulus Dependence of Correlated Variability across Cortical Areas.","volume":"36","author":[{"family":"Ruff","given":"Douglas A."},{"family":"Cohen","given":"Marlene R."}],"issued":{"date-parts":[["2016",7]]}}},{"id":962,"uris":["http://zotero.org/users/7275917/items/MIQ2QCGB"],"itemData":{"id":962,"type":"article-journal","abstract":"Visual attention dramatically improves individuals’ ability to see and modulates the responses of neurons in every known visual and oculomotor area, but whether such modulations can account for perceptual improvements is unclear. We measured the relationship between populations of visual neurons, oculomotor neurons and behavior during detection and discrimination tasks. We found that neither of the two prominent hypothesized neuronal mechanisms underlying attention (which concern changes in information coding and the way sensory information is read out) provide a satisfying account of the observed behavioral improvements. Instead, our results are more consistent with the hypothesis that attention reshapes the representation of attended stimuli to more effectively influence behavior. Our results suggest a path toward understanding the neural underpinnings of perception and cognition in health and disease by analyzing neuronal responses in ways that are constrained by behavior and interactions between brain areas.","container-title":"Nature Neuroscience","DOI":"10.1038/s41593-019-0477-1","ISSN":"1546-1726","issue":"10","journalAbbreviation":"Nat Neurosci","language":"en","license":"2019 The Author(s), under exclusive licence to Springer Nature America, Inc.","note":"number: 10\npublisher: Nature Publishing Group","page":"1669-1676","source":"www.nature.com","title":"Simultaneous multi-area recordings suggest that attention improves performance by reshaping stimulus representations","volume":"22","author":[{"family":"Ruff","given":"Douglas A."},{"family":"Cohen","given":"Marlene R."}],"issued":{"date-parts":[["2019",10]]}}},{"id":688,"uris":["http://zotero.org/users/7275917/items/Y7CCFL5X"],"itemData":{"id":688,"type":"article-journal","abstract":"Improvements in perception are frequently accompanied by decreases in correlated variability in sensory cortex. This relationship is puzzling because overall changes in correlated variability should minimally affect optimal information coding. We hypothesize that this relationship arises because instead of using optimal strategies for decoding the specific stimuli at hand, observers prioritize generality: a single set of neuronal weights to decode any stimuli. We tested this using a combination of multineuron recordings in the visual cortex of behaving rhesus monkeys and a cortical circuit model. We found that general decoders optimized for broad rather than narrow sets of visual stimuli better matched the animals’ decoding strategy, and that their performance was more related to the magnitude of correlated variability. In conclusion, the inverse relationship between perceptual performance and correlated variability can be explained by observers using a general decoding strategy, capable of decoding neuronal responses to the variety of stimuli encountered in natural vision.","container-title":"eLife","DOI":"10.7554/eLife.67258","ISSN":"2050-084X","note":"publisher: eLife Sciences Publications, Ltd","page":"e67258","source":"eLife","title":"A general decoding strategy explains the relationship between behavior and correlated variability","volume":"11","author":[{"family":"Ni","given":"Amy M"},{"family":"Huang","given":"Chengcheng"},{"family":"Doiron","given":"Brent"},{"family":"Cohen","given":"Marlene R"}],"editor":[{"family":"Ostojic","given":"Srdjan"},{"family":"Moore","given":"Tirin"}],"issued":{"date-parts":[["2022",6,6]]}}},{"id":1072,"uris":["http://zotero.org/groups/2775922/items/BB9N9AW5"],"itemData":{"id":1072,"type":"article-journal","abstract":"This recording study shows that attention can increase or decrease correlations between fluctuations in the responses of pairs of neurons, depending on task demands. These results suggest that attention can flexibly modulate such spike count correlations, independent of changes in firing rate and provide constraints on possible neuronal mechanisms.","container-title":"Nature Neuroscience","DOI":"10.1038/nn.3835","ISSN":"1546-1726","issue":"11","language":"en","license":"2014 Nature Publishing Group, a division of Macmillan Publishers Limited. All Rights Reserved.","note":"number: 11\npublisher: Nature Publishing Group","page":"1591-1597","source":"www.nature.com","title":"Attention can either increase or decrease spike count correlations in visual cortex","volume":"17","author":[{"family":"Ruff","given":"Douglas A."},{"family":"Cohen","given":"Marlene R."}],"issued":{"date-parts":[["2014",11]]}}},{"id":313,"uris":["http://zotero.org/users/7275917/items/G9WSNZLF"],"itemData":{"id":313,"type":"article-journal","abstract":"Visual attention improves perception for an attended location or feature and also modulates the responses of sensory neurons. In laboratory studies, the sensory stimuli and task instructions are held constant within an attentional condition, but despite experimenters' best efforts, attention likely varies from moment to moment. Because most previous studies have focused on single neurons, it has been impossible to use neuronal responses to identify attentional fluctuations and determine whether these are associated with changes in behavior. We show that an instantaneous measure of attention based on the responses of a modest number of neurons in area V4 of the rhesus monkey (Macaca mulatta) can reliably predict large changes in an animal's ability to perform a difficult psychophysical task. Unexpectedly, this measure shows that the amount of attention allocated at any moment to locations in opposite hemifields is uncorrelated, suggesting that animals allocate attention to each stimulus independently rather than moving their attentional focus from one location to another.","container-title":"The Journal of Neuroscience","DOI":"10.1523/JNEUROSCI.2171-10.2010","issue":"45","note":"PMID: 21068329\nPMCID: PMC3045704","page":"15241-15253","title":"A neuronal population measure of attention predicts behavioral performance on individual trials.","volume":"30","author":[{"family":"Cohen","given":"Marlene R"},{"family":"Maunsell","given":"John H R"}],"issued":{"date-parts":[["2010",11]]}}}],"schema":"https://github.com/citation-style-language/schema/raw/master/csl-citation.json"} </w:instrText>
      </w:r>
      <w:r w:rsidR="00DC3704">
        <w:rPr>
          <w:rFonts w:ascii="Arial" w:eastAsia="Times New Roman" w:hAnsi="Arial" w:cs="Arial"/>
        </w:rPr>
        <w:fldChar w:fldCharType="separate"/>
      </w:r>
      <w:r w:rsidR="004A77A2" w:rsidRPr="004A77A2">
        <w:rPr>
          <w:rFonts w:ascii="Arial" w:hAnsi="Arial" w:cs="Arial"/>
          <w:vertAlign w:val="superscript"/>
        </w:rPr>
        <w:t>2,9,12,20,28–30</w:t>
      </w:r>
      <w:r w:rsidR="00DC3704">
        <w:rPr>
          <w:rFonts w:ascii="Arial" w:eastAsia="Times New Roman" w:hAnsi="Arial" w:cs="Arial"/>
        </w:rPr>
        <w:fldChar w:fldCharType="end"/>
      </w:r>
      <w:r w:rsidR="00EE4464" w:rsidRPr="0097516D">
        <w:rPr>
          <w:rFonts w:ascii="Arial" w:eastAsia="Times New Roman" w:hAnsi="Arial" w:cs="Arial"/>
        </w:rPr>
        <w:t xml:space="preserve"> (Figure 1A)</w:t>
      </w:r>
      <w:r w:rsidR="00BC3F53">
        <w:rPr>
          <w:rFonts w:ascii="Arial" w:eastAsia="Times New Roman" w:hAnsi="Arial" w:cs="Arial"/>
        </w:rPr>
        <w:t>. D</w:t>
      </w:r>
      <w:r w:rsidR="00CA2167" w:rsidRPr="0097516D">
        <w:rPr>
          <w:rFonts w:ascii="Arial" w:eastAsia="Times New Roman" w:hAnsi="Arial" w:cs="Arial"/>
        </w:rPr>
        <w:t xml:space="preserve">ifferent aspects of these data </w:t>
      </w:r>
      <w:r w:rsidR="00BC3F53">
        <w:rPr>
          <w:rFonts w:ascii="Arial" w:eastAsia="Times New Roman" w:hAnsi="Arial" w:cs="Arial"/>
        </w:rPr>
        <w:t>have been</w:t>
      </w:r>
      <w:r w:rsidR="00CA2167" w:rsidRPr="0097516D">
        <w:rPr>
          <w:rFonts w:ascii="Arial" w:eastAsia="Times New Roman" w:hAnsi="Arial" w:cs="Arial"/>
        </w:rPr>
        <w:t xml:space="preserve"> published previousl</w:t>
      </w:r>
      <w:r w:rsidR="00BC3F53">
        <w:rPr>
          <w:rFonts w:ascii="Arial" w:eastAsia="Times New Roman" w:hAnsi="Arial" w:cs="Arial"/>
        </w:rPr>
        <w:t>y</w:t>
      </w:r>
      <w:r w:rsidR="00BC3F53">
        <w:rPr>
          <w:rFonts w:ascii="Arial" w:eastAsia="Times New Roman" w:hAnsi="Arial" w:cs="Arial"/>
        </w:rPr>
        <w:fldChar w:fldCharType="begin"/>
      </w:r>
      <w:r w:rsidR="004A77A2">
        <w:rPr>
          <w:rFonts w:ascii="Arial" w:eastAsia="Times New Roman" w:hAnsi="Arial" w:cs="Arial"/>
        </w:rPr>
        <w:instrText xml:space="preserve"> ADDIN ZOTERO_ITEM CSL_CITATION {"citationID":"QiH1LrSS","properties":{"formattedCitation":"\\super 21,29\\nosupersub{}","plainCitation":"21,29","noteIndex":0},"citationItems":[{"id":960,"uris":["http://zotero.org/users/7275917/items/GDDW7RGH"],"itemData":{"id":960,"type":"article-journal","abstract":"Most systems neuroscience studies fall into one of two categories: basic science work aimed at understanding the relationship between neurons and behavior, or translational work aimed at developing treatments for neuropsychiatric disorders. Here we use these two approaches to inform and enhance each other. Our study both tests hypotheses about basic science neural coding principles and elucidates the neuronal mechanisms underlying clinically relevant behavioral effects of systemically administered methylphenidate (Ritalin). We discovered that orally administered methylphenidate, used clinically to treat attention deficit hyperactivity disorder (ADHD) and generally to enhance cognition, increases spatially selective visual attention, enhancing visual performance at only the attended location. Further, we found that this causal manipulation enhances vision in rhesus macaques specifically when it decreases the mean correlated variability of neurons in visual area V4. Our findings demonstrate that the visual system is a platform for understanding the neural underpinnings of both complex cognitive processes (basic science) and neuropsychiatric disorders (translation). Addressing basic science hypotheses, our results are consistent with a scenario in which methylphenidate has cognitively specific effects by working through naturally selective cognitive mechanisms. Clinically, our findings suggest that the often staggeringly specific symptoms of neuropsychiatric disorders may be caused and treated by leveraging general mechanisms.","container-title":"Proceedings of the National Academy of Sciences","DOI":"10.1073/pnas.2120529119","issue":"17","note":"publisher: Proceedings of the National Academy of Sciences","page":"e2120529119","source":"pnas.org (Atypon)","title":"Methylphenidate as a causal test of translational and basic neural coding hypotheses","volume":"119","author":[{"family":"Ni","given":"Amy M."},{"family":"Bowes","given":"Brittany S."},{"family":"Ruff","given":"Douglas A."},{"family":"Cohen","given":"Marlene R."}],"issued":{"date-parts":[["2022",4,26]]}}},{"id":688,"uris":["http://zotero.org/users/7275917/items/Y7CCFL5X"],"itemData":{"id":688,"type":"article-journal","abstract":"Improvements in perception are frequently accompanied by decreases in correlated variability in sensory cortex. This relationship is puzzling because overall changes in correlated variability should minimally affect optimal information coding. We hypothesize that this relationship arises because instead of using optimal strategies for decoding the specific stimuli at hand, observers prioritize generality: a single set of neuronal weights to decode any stimuli. We tested this using a combination of multineuron recordings in the visual cortex of behaving rhesus monkeys and a cortical circuit model. We found that general decoders optimized for broad rather than narrow sets of visual stimuli better matched the animals’ decoding strategy, and that their performance was more related to the magnitude of correlated variability. In conclusion, the inverse relationship between perceptual performance and correlated variability can be explained by observers using a general decoding strategy, capable of decoding neuronal responses to the variety of stimuli encountered in natural vision.","container-title":"eLife","DOI":"10.7554/eLife.67258","ISSN":"2050-084X","note":"publisher: eLife Sciences Publications, Ltd","page":"e67258","source":"eLife","title":"A general decoding strategy explains the relationship between behavior and correlated variability","volume":"11","author":[{"family":"Ni","given":"Amy M"},{"family":"Huang","given":"Chengcheng"},{"family":"Doiron","given":"Brent"},{"family":"Cohen","given":"Marlene R"}],"editor":[{"family":"Ostojic","given":"Srdjan"},{"family":"Moore","given":"Tirin"}],"issued":{"date-parts":[["2022",6,6]]}}}],"schema":"https://github.com/citation-style-language/schema/raw/master/csl-citation.json"} </w:instrText>
      </w:r>
      <w:r w:rsidR="00BC3F53">
        <w:rPr>
          <w:rFonts w:ascii="Arial" w:eastAsia="Times New Roman" w:hAnsi="Arial" w:cs="Arial"/>
        </w:rPr>
        <w:fldChar w:fldCharType="separate"/>
      </w:r>
      <w:r w:rsidR="004A77A2" w:rsidRPr="004A77A2">
        <w:rPr>
          <w:rFonts w:ascii="Arial" w:hAnsi="Arial" w:cs="Arial"/>
          <w:vertAlign w:val="superscript"/>
        </w:rPr>
        <w:t>21,29</w:t>
      </w:r>
      <w:r w:rsidR="00BC3F53">
        <w:rPr>
          <w:rFonts w:ascii="Arial" w:eastAsia="Times New Roman" w:hAnsi="Arial" w:cs="Arial"/>
        </w:rPr>
        <w:fldChar w:fldCharType="end"/>
      </w:r>
      <w:r w:rsidR="00BC3F53">
        <w:rPr>
          <w:rFonts w:ascii="Arial" w:eastAsia="Times New Roman" w:hAnsi="Arial" w:cs="Arial"/>
        </w:rPr>
        <w:t xml:space="preserve">. </w:t>
      </w:r>
      <w:r w:rsidR="00EE4464" w:rsidRPr="0097516D">
        <w:rPr>
          <w:rFonts w:ascii="Arial" w:eastAsia="Times New Roman" w:hAnsi="Arial" w:cs="Arial"/>
        </w:rPr>
        <w:t xml:space="preserve">In this task, monkeys fixated a central </w:t>
      </w:r>
      <w:r w:rsidR="00EE4464" w:rsidRPr="0097516D">
        <w:rPr>
          <w:rFonts w:ascii="Arial" w:eastAsia="Times New Roman" w:hAnsi="Arial" w:cs="Arial"/>
        </w:rPr>
        <w:lastRenderedPageBreak/>
        <w:t xml:space="preserve">dot while two Gabor </w:t>
      </w:r>
      <w:r w:rsidR="00CA2167" w:rsidRPr="0097516D">
        <w:rPr>
          <w:rFonts w:ascii="Arial" w:eastAsia="Times New Roman" w:hAnsi="Arial" w:cs="Arial"/>
        </w:rPr>
        <w:t xml:space="preserve">stimuli </w:t>
      </w:r>
      <w:r w:rsidR="00EE4464" w:rsidRPr="0097516D">
        <w:rPr>
          <w:rFonts w:ascii="Arial" w:eastAsia="Times New Roman" w:hAnsi="Arial" w:cs="Arial"/>
        </w:rPr>
        <w:t>of the same orientation were flashed repeatedly</w:t>
      </w:r>
      <w:r w:rsidR="00CA2167" w:rsidRPr="0097516D">
        <w:rPr>
          <w:rFonts w:ascii="Arial" w:eastAsia="Times New Roman" w:hAnsi="Arial" w:cs="Arial"/>
        </w:rPr>
        <w:t xml:space="preserve">. At a random and </w:t>
      </w:r>
      <w:proofErr w:type="spellStart"/>
      <w:r w:rsidR="00CA2167" w:rsidRPr="0097516D">
        <w:rPr>
          <w:rFonts w:ascii="Arial" w:eastAsia="Times New Roman" w:hAnsi="Arial" w:cs="Arial"/>
        </w:rPr>
        <w:t>unsignalled</w:t>
      </w:r>
      <w:proofErr w:type="spellEnd"/>
      <w:r w:rsidR="00CA2167" w:rsidRPr="0097516D">
        <w:rPr>
          <w:rFonts w:ascii="Arial" w:eastAsia="Times New Roman" w:hAnsi="Arial" w:cs="Arial"/>
        </w:rPr>
        <w:t xml:space="preserve"> time, one stimulus changed orientation, and the monkey was rewarded for making</w:t>
      </w:r>
      <w:r w:rsidR="00EE4464" w:rsidRPr="0097516D">
        <w:rPr>
          <w:rFonts w:ascii="Arial" w:eastAsia="Times New Roman" w:hAnsi="Arial" w:cs="Arial"/>
        </w:rPr>
        <w:t xml:space="preserve"> a saccade to </w:t>
      </w:r>
      <w:r w:rsidR="00CA2167" w:rsidRPr="0097516D">
        <w:rPr>
          <w:rFonts w:ascii="Arial" w:eastAsia="Times New Roman" w:hAnsi="Arial" w:cs="Arial"/>
        </w:rPr>
        <w:t xml:space="preserve">its </w:t>
      </w:r>
      <w:r w:rsidR="00EE4464" w:rsidRPr="0097516D">
        <w:rPr>
          <w:rFonts w:ascii="Arial" w:eastAsia="Times New Roman" w:hAnsi="Arial" w:cs="Arial"/>
        </w:rPr>
        <w:t xml:space="preserve">location. In this </w:t>
      </w:r>
      <w:r w:rsidR="00CA2167" w:rsidRPr="0097516D">
        <w:rPr>
          <w:rFonts w:ascii="Arial" w:eastAsia="Times New Roman" w:hAnsi="Arial" w:cs="Arial"/>
        </w:rPr>
        <w:t xml:space="preserve">task </w:t>
      </w:r>
      <w:r w:rsidR="00EE4464" w:rsidRPr="0097516D">
        <w:rPr>
          <w:rFonts w:ascii="Arial" w:eastAsia="Times New Roman" w:hAnsi="Arial" w:cs="Arial"/>
        </w:rPr>
        <w:t xml:space="preserve">variation, the starting orientations of the gratings varied between 0° and 180° across trials, </w:t>
      </w:r>
      <w:r w:rsidR="00CA2167" w:rsidRPr="0097516D">
        <w:rPr>
          <w:rFonts w:ascii="Arial" w:eastAsia="Times New Roman" w:hAnsi="Arial" w:cs="Arial"/>
        </w:rPr>
        <w:t xml:space="preserve">while </w:t>
      </w:r>
      <w:r w:rsidR="00EE4464" w:rsidRPr="0097516D">
        <w:rPr>
          <w:rFonts w:ascii="Arial" w:eastAsia="Times New Roman" w:hAnsi="Arial" w:cs="Arial"/>
        </w:rPr>
        <w:t xml:space="preserve">the magnitude of the orientation change was </w:t>
      </w:r>
      <w:r w:rsidR="00CA2167" w:rsidRPr="0097516D">
        <w:rPr>
          <w:rFonts w:ascii="Arial" w:eastAsia="Times New Roman" w:hAnsi="Arial" w:cs="Arial"/>
        </w:rPr>
        <w:t xml:space="preserve">fixed. This design held task </w:t>
      </w:r>
      <w:r w:rsidR="00EE4464" w:rsidRPr="0097516D">
        <w:rPr>
          <w:rFonts w:ascii="Arial" w:eastAsia="Times New Roman" w:hAnsi="Arial" w:cs="Arial"/>
        </w:rPr>
        <w:t xml:space="preserve">difficulty </w:t>
      </w:r>
      <w:r w:rsidR="00CA2167" w:rsidRPr="0097516D">
        <w:rPr>
          <w:rFonts w:ascii="Arial" w:eastAsia="Times New Roman" w:hAnsi="Arial" w:cs="Arial"/>
        </w:rPr>
        <w:t>constant</w:t>
      </w:r>
      <w:r w:rsidR="00EE4464" w:rsidRPr="0097516D">
        <w:rPr>
          <w:rFonts w:ascii="Arial" w:eastAsia="Times New Roman" w:hAnsi="Arial" w:cs="Arial"/>
        </w:rPr>
        <w:t xml:space="preserve">. Our analysis focused on trials </w:t>
      </w:r>
      <w:r w:rsidR="00CA2167" w:rsidRPr="0097516D">
        <w:rPr>
          <w:rFonts w:ascii="Arial" w:eastAsia="Times New Roman" w:hAnsi="Arial" w:cs="Arial"/>
        </w:rPr>
        <w:t xml:space="preserve">in which </w:t>
      </w:r>
      <w:r w:rsidR="00EE4464" w:rsidRPr="0097516D">
        <w:rPr>
          <w:rFonts w:ascii="Arial" w:eastAsia="Times New Roman" w:hAnsi="Arial" w:cs="Arial"/>
        </w:rPr>
        <w:t xml:space="preserve">the change occurred at </w:t>
      </w:r>
      <w:r w:rsidR="00CA2167" w:rsidRPr="0097516D">
        <w:rPr>
          <w:rFonts w:ascii="Arial" w:eastAsia="Times New Roman" w:hAnsi="Arial" w:cs="Arial"/>
        </w:rPr>
        <w:t xml:space="preserve">a </w:t>
      </w:r>
      <w:r w:rsidR="00EE4464" w:rsidRPr="0097516D">
        <w:rPr>
          <w:rFonts w:ascii="Arial" w:eastAsia="Times New Roman" w:hAnsi="Arial" w:cs="Arial"/>
        </w:rPr>
        <w:t xml:space="preserve">cued location that overlapped with the population receptive fields of the recorded V4 neurons. </w:t>
      </w:r>
      <w:r w:rsidR="00CA2167" w:rsidRPr="0097516D">
        <w:rPr>
          <w:rFonts w:ascii="Arial" w:eastAsia="Times New Roman" w:hAnsi="Arial" w:cs="Arial"/>
        </w:rPr>
        <w:t xml:space="preserve">As in all data sets, we defined </w:t>
      </w:r>
      <w:r w:rsidR="00EE4464" w:rsidRPr="0097516D">
        <w:rPr>
          <w:rFonts w:ascii="Arial" w:eastAsia="Times New Roman" w:hAnsi="Arial" w:cs="Arial"/>
        </w:rPr>
        <w:t xml:space="preserve">the axis of correlated variability </w:t>
      </w:r>
      <w:r w:rsidR="00CA2167" w:rsidRPr="0097516D">
        <w:rPr>
          <w:rFonts w:ascii="Arial" w:eastAsia="Times New Roman" w:hAnsi="Arial" w:cs="Arial"/>
        </w:rPr>
        <w:t xml:space="preserve">using the first principal component of </w:t>
      </w:r>
      <w:r w:rsidR="00EE4464" w:rsidRPr="0097516D">
        <w:rPr>
          <w:rFonts w:ascii="Arial" w:eastAsia="Times New Roman" w:hAnsi="Arial" w:cs="Arial"/>
        </w:rPr>
        <w:t xml:space="preserve">baseline activity (Figure 1B, gray dots and bottom axes). </w:t>
      </w:r>
    </w:p>
    <w:p w14:paraId="0575DDB0" w14:textId="77777777" w:rsidR="0097516D" w:rsidRPr="0097516D" w:rsidRDefault="0097516D" w:rsidP="000D13A2">
      <w:pPr>
        <w:rPr>
          <w:rFonts w:ascii="Arial" w:eastAsia="Times New Roman" w:hAnsi="Arial" w:cs="Arial"/>
        </w:rPr>
      </w:pPr>
    </w:p>
    <w:p w14:paraId="7C911526" w14:textId="286EB9A1" w:rsidR="00EE4464" w:rsidRPr="0097516D" w:rsidRDefault="00CA2167" w:rsidP="000D13A2">
      <w:pPr>
        <w:rPr>
          <w:rFonts w:ascii="Arial" w:eastAsia="Times New Roman" w:hAnsi="Arial" w:cs="Arial"/>
        </w:rPr>
      </w:pPr>
      <w:r w:rsidRPr="0097516D">
        <w:rPr>
          <w:rFonts w:ascii="Arial" w:eastAsia="Times New Roman" w:hAnsi="Arial" w:cs="Arial"/>
        </w:rPr>
        <w:t>According to our</w:t>
      </w:r>
      <w:r w:rsidR="00EE4464" w:rsidRPr="0097516D">
        <w:rPr>
          <w:rFonts w:ascii="Arial" w:eastAsia="Times New Roman" w:hAnsi="Arial" w:cs="Arial"/>
        </w:rPr>
        <w:t xml:space="preserve"> hypothesis</w:t>
      </w:r>
      <w:r w:rsidR="004F098F" w:rsidRPr="0097516D">
        <w:rPr>
          <w:rFonts w:ascii="Arial" w:eastAsia="Times New Roman" w:hAnsi="Arial" w:cs="Arial"/>
        </w:rPr>
        <w:t>,</w:t>
      </w:r>
      <w:r w:rsidR="00EE4464" w:rsidRPr="0097516D">
        <w:rPr>
          <w:rFonts w:ascii="Arial" w:eastAsia="Times New Roman" w:hAnsi="Arial" w:cs="Arial"/>
        </w:rPr>
        <w:t xml:space="preserve"> behavioral performance </w:t>
      </w:r>
      <w:r w:rsidR="004F098F" w:rsidRPr="0097516D">
        <w:rPr>
          <w:rFonts w:ascii="Arial" w:eastAsia="Times New Roman" w:hAnsi="Arial" w:cs="Arial"/>
        </w:rPr>
        <w:t xml:space="preserve">should </w:t>
      </w:r>
      <w:r w:rsidR="00EE4464" w:rsidRPr="0097516D">
        <w:rPr>
          <w:rFonts w:ascii="Arial" w:eastAsia="Times New Roman" w:hAnsi="Arial" w:cs="Arial"/>
        </w:rPr>
        <w:t xml:space="preserve">be </w:t>
      </w:r>
      <w:r w:rsidR="004F098F" w:rsidRPr="0097516D">
        <w:rPr>
          <w:rFonts w:ascii="Arial" w:eastAsia="Times New Roman" w:hAnsi="Arial" w:cs="Arial"/>
        </w:rPr>
        <w:t xml:space="preserve">better </w:t>
      </w:r>
      <w:r w:rsidR="00EE4464" w:rsidRPr="0097516D">
        <w:rPr>
          <w:rFonts w:ascii="Arial" w:eastAsia="Times New Roman" w:hAnsi="Arial" w:cs="Arial"/>
        </w:rPr>
        <w:t>for orientation changes that are most aligned with th</w:t>
      </w:r>
      <w:r w:rsidR="004F098F" w:rsidRPr="0097516D">
        <w:rPr>
          <w:rFonts w:ascii="Arial" w:eastAsia="Times New Roman" w:hAnsi="Arial" w:cs="Arial"/>
        </w:rPr>
        <w:t>e</w:t>
      </w:r>
      <w:r w:rsidR="00EE4464" w:rsidRPr="0097516D">
        <w:rPr>
          <w:rFonts w:ascii="Arial" w:eastAsia="Times New Roman" w:hAnsi="Arial" w:cs="Arial"/>
        </w:rPr>
        <w:t xml:space="preserve"> axis of correlated variability (Figure 1B, orange arrow) compared to orientation changes that are least aligned (Figure 1B, green arrow). Consistent with this prediction</w:t>
      </w:r>
      <w:r w:rsidR="004F098F" w:rsidRPr="0097516D">
        <w:rPr>
          <w:rFonts w:ascii="Arial" w:eastAsia="Times New Roman" w:hAnsi="Arial" w:cs="Arial"/>
        </w:rPr>
        <w:t>, monkeys were</w:t>
      </w:r>
      <w:r w:rsidR="00EE4464" w:rsidRPr="0097516D">
        <w:rPr>
          <w:rFonts w:ascii="Arial" w:eastAsia="Times New Roman" w:hAnsi="Arial" w:cs="Arial"/>
        </w:rPr>
        <w:t xml:space="preserve"> significantly </w:t>
      </w:r>
      <w:r w:rsidR="004F098F" w:rsidRPr="0097516D">
        <w:rPr>
          <w:rFonts w:ascii="Arial" w:eastAsia="Times New Roman" w:hAnsi="Arial" w:cs="Arial"/>
        </w:rPr>
        <w:t>better at detecting</w:t>
      </w:r>
      <w:r w:rsidR="00EE4464" w:rsidRPr="0097516D">
        <w:rPr>
          <w:rFonts w:ascii="Arial" w:eastAsia="Times New Roman" w:hAnsi="Arial" w:cs="Arial"/>
        </w:rPr>
        <w:t xml:space="preserve"> the orientation change most aligned with the axis of correlated variability compared to the least aligned orientation change (Figure 1C). This </w:t>
      </w:r>
      <w:r w:rsidR="004F098F" w:rsidRPr="0097516D">
        <w:rPr>
          <w:rFonts w:ascii="Arial" w:eastAsia="Times New Roman" w:hAnsi="Arial" w:cs="Arial"/>
        </w:rPr>
        <w:t xml:space="preserve">unexpected </w:t>
      </w:r>
      <w:r w:rsidR="00EE4464" w:rsidRPr="0097516D">
        <w:rPr>
          <w:rFonts w:ascii="Arial" w:eastAsia="Times New Roman" w:hAnsi="Arial" w:cs="Arial"/>
        </w:rPr>
        <w:t xml:space="preserve">result in a well-studied </w:t>
      </w:r>
      <w:r w:rsidR="004F098F" w:rsidRPr="0097516D">
        <w:rPr>
          <w:rFonts w:ascii="Arial" w:eastAsia="Times New Roman" w:hAnsi="Arial" w:cs="Arial"/>
        </w:rPr>
        <w:t xml:space="preserve">task </w:t>
      </w:r>
      <w:r w:rsidR="00EE4464" w:rsidRPr="0097516D">
        <w:rPr>
          <w:rFonts w:ascii="Arial" w:eastAsia="Times New Roman" w:hAnsi="Arial" w:cs="Arial"/>
        </w:rPr>
        <w:t xml:space="preserve">led us to explore our hypothesis </w:t>
      </w:r>
      <w:r w:rsidR="004F098F" w:rsidRPr="0097516D">
        <w:rPr>
          <w:rFonts w:ascii="Arial" w:eastAsia="Times New Roman" w:hAnsi="Arial" w:cs="Arial"/>
        </w:rPr>
        <w:t xml:space="preserve">further using </w:t>
      </w:r>
      <w:r w:rsidR="00EE4464" w:rsidRPr="0097516D">
        <w:rPr>
          <w:rFonts w:ascii="Arial" w:eastAsia="Times New Roman" w:hAnsi="Arial" w:cs="Arial"/>
        </w:rPr>
        <w:t xml:space="preserve">a theoretical model and four </w:t>
      </w:r>
      <w:r w:rsidR="004F098F" w:rsidRPr="0097516D">
        <w:rPr>
          <w:rFonts w:ascii="Arial" w:eastAsia="Times New Roman" w:hAnsi="Arial" w:cs="Arial"/>
        </w:rPr>
        <w:t xml:space="preserve">additional </w:t>
      </w:r>
      <w:r w:rsidR="00EE4464" w:rsidRPr="0097516D">
        <w:rPr>
          <w:rFonts w:ascii="Arial" w:eastAsia="Times New Roman" w:hAnsi="Arial" w:cs="Arial"/>
        </w:rPr>
        <w:t xml:space="preserve">datasets </w:t>
      </w:r>
      <w:r w:rsidR="004F098F" w:rsidRPr="0097516D">
        <w:rPr>
          <w:rFonts w:ascii="Arial" w:eastAsia="Times New Roman" w:hAnsi="Arial" w:cs="Arial"/>
        </w:rPr>
        <w:t>encompassing a wide range of</w:t>
      </w:r>
      <w:r w:rsidR="00EE4464" w:rsidRPr="0097516D">
        <w:rPr>
          <w:rFonts w:ascii="Arial" w:eastAsia="Times New Roman" w:hAnsi="Arial" w:cs="Arial"/>
        </w:rPr>
        <w:t xml:space="preserve"> stimuli and behavior</w:t>
      </w:r>
      <w:r w:rsidR="004F098F" w:rsidRPr="0097516D">
        <w:rPr>
          <w:rFonts w:ascii="Arial" w:eastAsia="Times New Roman" w:hAnsi="Arial" w:cs="Arial"/>
        </w:rPr>
        <w:t>al demands</w:t>
      </w:r>
      <w:r w:rsidR="00EE4464" w:rsidRPr="0097516D">
        <w:rPr>
          <w:rFonts w:ascii="Arial" w:eastAsia="Times New Roman" w:hAnsi="Arial" w:cs="Arial"/>
        </w:rPr>
        <w:t>.</w:t>
      </w:r>
    </w:p>
    <w:p w14:paraId="7F00A138" w14:textId="77777777" w:rsidR="0097516D" w:rsidRPr="0097516D" w:rsidRDefault="0097516D" w:rsidP="000D13A2">
      <w:pPr>
        <w:rPr>
          <w:rFonts w:ascii="Arial" w:eastAsia="Times New Roman" w:hAnsi="Arial" w:cs="Arial"/>
        </w:rPr>
      </w:pPr>
    </w:p>
    <w:p w14:paraId="64E55747" w14:textId="6FA52092" w:rsidR="00EE4464" w:rsidRPr="0097516D" w:rsidRDefault="001F7EE8" w:rsidP="000D13A2">
      <w:pPr>
        <w:rPr>
          <w:rFonts w:ascii="Arial" w:eastAsia="Times New Roman" w:hAnsi="Arial" w:cs="Arial"/>
        </w:rPr>
      </w:pPr>
      <w:r w:rsidRPr="0097516D">
        <w:rPr>
          <w:rFonts w:ascii="Arial" w:eastAsia="Times New Roman" w:hAnsi="Arial" w:cs="Arial"/>
          <w:b/>
          <w:bCs/>
        </w:rPr>
        <w:t>A circuit</w:t>
      </w:r>
      <w:r w:rsidR="00EE4464" w:rsidRPr="0097516D">
        <w:rPr>
          <w:rFonts w:ascii="Arial" w:eastAsia="Times New Roman" w:hAnsi="Arial" w:cs="Arial"/>
          <w:b/>
          <w:bCs/>
        </w:rPr>
        <w:t xml:space="preserve"> model demonstrates that stimulus information can be read out optimally </w:t>
      </w:r>
      <w:r w:rsidR="00182A99" w:rsidRPr="0097516D">
        <w:rPr>
          <w:rFonts w:ascii="Arial" w:eastAsia="Times New Roman" w:hAnsi="Arial" w:cs="Arial"/>
          <w:b/>
          <w:bCs/>
        </w:rPr>
        <w:t xml:space="preserve">when aligned with </w:t>
      </w:r>
      <w:r w:rsidR="00EE4464" w:rsidRPr="0097516D">
        <w:rPr>
          <w:rFonts w:ascii="Arial" w:eastAsia="Times New Roman" w:hAnsi="Arial" w:cs="Arial"/>
          <w:b/>
          <w:bCs/>
        </w:rPr>
        <w:t xml:space="preserve">the axis of correlated variability </w:t>
      </w:r>
    </w:p>
    <w:p w14:paraId="4232FC91" w14:textId="5C6D0791" w:rsidR="00893F2A" w:rsidRPr="0097516D" w:rsidRDefault="00182A99" w:rsidP="000D13A2">
      <w:pPr>
        <w:rPr>
          <w:rFonts w:ascii="Arial" w:eastAsia="Times New Roman" w:hAnsi="Arial" w:cs="Arial"/>
          <w:lang w:eastAsia="zh-CN"/>
        </w:rPr>
      </w:pPr>
      <w:r w:rsidRPr="0097516D">
        <w:rPr>
          <w:rFonts w:ascii="Arial" w:eastAsia="Times New Roman" w:hAnsi="Arial" w:cs="Arial"/>
        </w:rPr>
        <w:t>To explore</w:t>
      </w:r>
      <w:r w:rsidR="00EE4464" w:rsidRPr="0097516D">
        <w:rPr>
          <w:rFonts w:ascii="Arial" w:eastAsia="Times New Roman" w:hAnsi="Arial" w:cs="Arial"/>
        </w:rPr>
        <w:t xml:space="preserve"> the computational </w:t>
      </w:r>
      <w:r w:rsidRPr="0097516D">
        <w:rPr>
          <w:rFonts w:ascii="Arial" w:eastAsia="Times New Roman" w:hAnsi="Arial" w:cs="Arial"/>
        </w:rPr>
        <w:t xml:space="preserve">consequences </w:t>
      </w:r>
      <w:r w:rsidR="00EE4464" w:rsidRPr="0097516D">
        <w:rPr>
          <w:rFonts w:ascii="Arial" w:eastAsia="Times New Roman" w:hAnsi="Arial" w:cs="Arial"/>
        </w:rPr>
        <w:t xml:space="preserve">of aligning </w:t>
      </w:r>
      <w:r w:rsidRPr="0097516D">
        <w:rPr>
          <w:rFonts w:ascii="Arial" w:eastAsia="Times New Roman" w:hAnsi="Arial" w:cs="Arial"/>
        </w:rPr>
        <w:t xml:space="preserve">stimulus representations with the </w:t>
      </w:r>
      <w:r w:rsidR="00EE4464" w:rsidRPr="0097516D">
        <w:rPr>
          <w:rFonts w:ascii="Arial" w:eastAsia="Times New Roman" w:hAnsi="Arial" w:cs="Arial"/>
        </w:rPr>
        <w:t>correlated variability</w:t>
      </w:r>
      <w:r w:rsidRPr="0097516D">
        <w:rPr>
          <w:rFonts w:ascii="Arial" w:eastAsia="Times New Roman" w:hAnsi="Arial" w:cs="Arial"/>
        </w:rPr>
        <w:t>,</w:t>
      </w:r>
      <w:r w:rsidR="00EE4464" w:rsidRPr="0097516D">
        <w:rPr>
          <w:rFonts w:ascii="Arial" w:eastAsia="Times New Roman" w:hAnsi="Arial" w:cs="Arial"/>
        </w:rPr>
        <w:t xml:space="preserve"> we </w:t>
      </w:r>
      <w:r w:rsidRPr="0097516D">
        <w:rPr>
          <w:rFonts w:ascii="Arial" w:eastAsia="Times New Roman" w:hAnsi="Arial" w:cs="Arial"/>
        </w:rPr>
        <w:t xml:space="preserve">constructed </w:t>
      </w:r>
      <w:r w:rsidR="00EE4464" w:rsidRPr="0097516D">
        <w:rPr>
          <w:rFonts w:ascii="Arial" w:eastAsia="Times New Roman" w:hAnsi="Arial" w:cs="Arial"/>
        </w:rPr>
        <w:t xml:space="preserve">a recurrently connected network model (Figure 2A) </w:t>
      </w:r>
      <w:r w:rsidRPr="0097516D">
        <w:rPr>
          <w:rFonts w:ascii="Arial" w:eastAsia="Times New Roman" w:hAnsi="Arial" w:cs="Arial"/>
        </w:rPr>
        <w:t>composed of</w:t>
      </w:r>
      <w:r w:rsidR="00EE4464" w:rsidRPr="0097516D">
        <w:rPr>
          <w:rFonts w:ascii="Arial" w:eastAsia="Times New Roman" w:hAnsi="Arial" w:cs="Arial"/>
        </w:rPr>
        <w:t xml:space="preserve"> excitatory and inhibitory units with defined feed-forward (WF), recurrent (WR), and linear read-out (WO) synaptic weights. </w:t>
      </w:r>
      <w:ins w:id="7" w:author="Draco Xu" w:date="2025-06-25T10:08:00Z" w16du:dateUtc="2025-06-25T01:08:00Z">
        <w:r w:rsidR="00061DB0">
          <w:t xml:space="preserve">In our model, noise begins as private, independent fluctuations in each neuron and becomes correlated only through the recurrent weights </w:t>
        </w:r>
        <w:r w:rsidR="00061DB0">
          <w:rPr>
            <w:rStyle w:val="Strong"/>
          </w:rPr>
          <w:t>W</w:t>
        </w:r>
        <w:r w:rsidR="00061DB0">
          <w:t>R. We adopt this formulation because, across all datasets, the axis of correlated variability measured during repeated presentations of the same stimulus is nearly parallel to the axis obtained during baseline gray-screen periods (Supplementary Fig. S X), pointing to recurrent connectivity as the dominant source of these correlations.</w:t>
        </w:r>
        <w:r w:rsidR="00061DB0">
          <w:rPr>
            <w:rFonts w:hint="eastAsia"/>
            <w:lang w:eastAsia="zh-CN"/>
          </w:rPr>
          <w:t xml:space="preserve"> </w:t>
        </w:r>
      </w:ins>
      <w:r w:rsidRPr="0097516D">
        <w:rPr>
          <w:rFonts w:ascii="Arial" w:eastAsia="Times New Roman" w:hAnsi="Arial" w:cs="Arial"/>
        </w:rPr>
        <w:t>Previous theoretical and experimental work suggests</w:t>
      </w:r>
      <w:r w:rsidR="00EE4464" w:rsidRPr="0097516D">
        <w:rPr>
          <w:rFonts w:ascii="Arial" w:eastAsia="Times New Roman" w:hAnsi="Arial" w:cs="Arial"/>
        </w:rPr>
        <w:t xml:space="preserve"> that learning can tune recurrent </w:t>
      </w:r>
      <w:r w:rsidRPr="0097516D">
        <w:rPr>
          <w:rFonts w:ascii="Arial" w:eastAsia="Times New Roman" w:hAnsi="Arial" w:cs="Arial"/>
        </w:rPr>
        <w:t xml:space="preserve">connectivity </w:t>
      </w:r>
      <w:r w:rsidR="00EE4464" w:rsidRPr="0097516D">
        <w:rPr>
          <w:rFonts w:ascii="Arial" w:eastAsia="Times New Roman" w:hAnsi="Arial" w:cs="Arial"/>
        </w:rPr>
        <w:t xml:space="preserve">(WR​) such that the network’s slowest dynamical mode aligns with the </w:t>
      </w:r>
      <w:ins w:id="8" w:author="Draco Xu" w:date="2025-06-24T16:38:00Z" w16du:dateUtc="2025-06-24T07:38:00Z">
        <w:r w:rsidR="005E7C1B" w:rsidRPr="005E7C1B">
          <w:rPr>
            <w:rFonts w:ascii="Arial" w:eastAsia="Times New Roman" w:hAnsi="Arial" w:cs="Arial"/>
          </w:rPr>
          <w:t xml:space="preserve">dimension of network input with greatest </w:t>
        </w:r>
      </w:ins>
      <w:ins w:id="9" w:author="Draco Xu" w:date="2025-06-24T16:39:00Z" w16du:dateUtc="2025-06-24T07:39:00Z">
        <w:r w:rsidR="005E7C1B" w:rsidRPr="005E7C1B">
          <w:rPr>
            <w:rFonts w:ascii="Arial" w:eastAsia="Times New Roman" w:hAnsi="Arial" w:cs="Arial"/>
          </w:rPr>
          <w:t>signal-to-noise</w:t>
        </w:r>
      </w:ins>
      <w:ins w:id="10" w:author="Draco Xu" w:date="2025-06-24T16:40:00Z" w16du:dateUtc="2025-06-24T07:40:00Z">
        <w:r w:rsidR="005E7C1B">
          <w:rPr>
            <w:rFonts w:ascii="Arial" w:eastAsia="Times New Roman" w:hAnsi="Arial" w:cs="Arial"/>
          </w:rPr>
          <w:t xml:space="preserve"> ratio</w:t>
        </w:r>
      </w:ins>
      <w:ins w:id="11" w:author="Draco Xu" w:date="2025-06-24T16:38:00Z" w16du:dateUtc="2025-06-24T07:38:00Z">
        <w:r w:rsidR="005E7C1B" w:rsidRPr="005E7C1B" w:rsidDel="005E7C1B">
          <w:rPr>
            <w:rFonts w:ascii="Arial" w:eastAsia="Times New Roman" w:hAnsi="Arial" w:cs="Arial"/>
          </w:rPr>
          <w:t xml:space="preserve"> </w:t>
        </w:r>
      </w:ins>
      <w:del w:id="12" w:author="Draco Xu" w:date="2025-06-24T16:38:00Z" w16du:dateUtc="2025-06-24T07:38:00Z">
        <w:r w:rsidR="00EE4464" w:rsidRPr="0097516D" w:rsidDel="005E7C1B">
          <w:rPr>
            <w:rFonts w:ascii="Arial" w:eastAsia="Times New Roman" w:hAnsi="Arial" w:cs="Arial"/>
          </w:rPr>
          <w:delText xml:space="preserve">feed-forward stimulus drive </w:delText>
        </w:r>
      </w:del>
      <w:del w:id="13" w:author="Draco Xu" w:date="2025-06-24T16:39:00Z" w16du:dateUtc="2025-06-24T07:39:00Z">
        <w:r w:rsidRPr="0097516D" w:rsidDel="005E7C1B">
          <w:rPr>
            <w:rFonts w:ascii="Arial" w:eastAsia="Times New Roman" w:hAnsi="Arial" w:cs="Arial"/>
          </w:rPr>
          <w:delText>(</w:delText>
        </w:r>
        <w:r w:rsidR="00EE4464" w:rsidRPr="0097516D" w:rsidDel="005E7C1B">
          <w:rPr>
            <w:rFonts w:ascii="Arial" w:eastAsia="Times New Roman" w:hAnsi="Arial" w:cs="Arial"/>
          </w:rPr>
          <w:delText>WF)</w:delText>
        </w:r>
      </w:del>
      <w:r w:rsidR="00EE4464" w:rsidRPr="0097516D">
        <w:rPr>
          <w:rFonts w:ascii="Arial" w:eastAsia="Times New Roman" w:hAnsi="Arial" w:cs="Arial"/>
        </w:rPr>
        <w:t>​</w:t>
      </w:r>
      <w:r w:rsidR="004A77A2">
        <w:rPr>
          <w:rFonts w:ascii="Arial" w:eastAsia="Times New Roman" w:hAnsi="Arial" w:cs="Arial"/>
        </w:rPr>
        <w:t xml:space="preserve"> </w:t>
      </w:r>
      <w:r w:rsidR="004A77A2">
        <w:rPr>
          <w:rFonts w:ascii="Arial" w:eastAsia="Times New Roman" w:hAnsi="Arial" w:cs="Arial"/>
        </w:rPr>
        <w:fldChar w:fldCharType="begin"/>
      </w:r>
      <w:r w:rsidR="004A77A2">
        <w:rPr>
          <w:rFonts w:ascii="Arial" w:eastAsia="Times New Roman" w:hAnsi="Arial" w:cs="Arial"/>
        </w:rPr>
        <w:instrText xml:space="preserve"> ADDIN ZOTERO_ITEM CSL_CITATION {"citationID":"8fKitclm","properties":{"formattedCitation":"\\super 10,31\\nosupersub{}","plainCitation":"10,31","noteIndex":0},"citationItems":[{"id":936,"uris":["http://zotero.org/users/7275917/items/KMKU6W7E"],"itemData":{"id":936,"type":"article-journal","container-title":"Neuron","DOI":"10.1016/j.neuron.2021.11.016","ISSN":"0896-6273","issue":"4","journalAbbreviation":"Neuron","language":"English","note":"publisher: Elsevier\nPMID: 34906356","page":"686-697.e6","source":"www.cell.com","title":"Learning and attention increase visual response selectivity through distinct mechanisms","volume":"110","author":[{"family":"Poort","given":"Jasper"},{"family":"Wilmes","given":"Katharina A."},{"family":"Blot","given":"Antonin"},{"family":"Chadwick","given":"Angus"},{"family":"Sahani","given":"Maneesh"},{"family":"Clopath","given":"Claudia"},{"family":"Mrsic-Flogel","given":"Thomas D."},{"family":"Hofer","given":"Sonja B."},{"family":"Khan","given":"Adil G."}],"issued":{"date-parts":[["2022",2,16]]}}},{"id":1508,"uris":["http://zotero.org/users/7275917/items/4KAA2UAS"],"itemData":{"id":1508,"type":"article-journal","abstract":"Adaptive sensory behavior is thought to depend on processing in recurrent cortical circuits, but how dynamics in these circuits shapes the integration and transmission of sensory information is not well understood. Here, we study neural coding in recurrently connected networks of neurons driven by sensory input. We show analytically how information available in the network output varies with the alignment between feedforward input and the integrating modes of the circuit dynamics. In light of this theory, we analyzed neural population activity in the visual cortex of mice that learned to discriminate visual features. We found that over learning, slow patterns of network dynamics realigned to better integrate input relevant to the discrimination task. This realignment of network dynamics could be explained by changes in excitatory-inhibitory connectivity among neurons tuned to relevant features. These results suggest that learning tunes the temporal dynamics of cortical circuits to optimally integrate relevant sensory input.","container-title":"Neuron","DOI":"10.1016/j.neuron.2022.10.001","ISSN":"0896-6273","issue":"1","journalAbbreviation":"Neuron","page":"106-120.e10","source":"ScienceDirect","title":"Learning shapes cortical dynamics to enhance integration of relevant sensory input","volume":"111","author":[{"family":"Chadwick","given":"Angus"},{"family":"Khan","given":"Adil G."},{"family":"Poort","given":"Jasper"},{"family":"Blot","given":"Antonin"},{"family":"Hofer","given":"Sonja B."},{"family":"Mrsic-Flogel","given":"Thomas D."},{"family":"Sahani","given":"Maneesh"}],"issued":{"date-parts":[["2023",1,4]]}}}],"schema":"https://github.com/citation-style-language/schema/raw/master/csl-citation.json"} </w:instrText>
      </w:r>
      <w:r w:rsidR="004A77A2">
        <w:rPr>
          <w:rFonts w:ascii="Arial" w:eastAsia="Times New Roman" w:hAnsi="Arial" w:cs="Arial"/>
        </w:rPr>
        <w:fldChar w:fldCharType="separate"/>
      </w:r>
      <w:r w:rsidR="004A77A2" w:rsidRPr="004A77A2">
        <w:rPr>
          <w:rFonts w:ascii="Arial" w:hAnsi="Arial" w:cs="Arial"/>
          <w:vertAlign w:val="superscript"/>
        </w:rPr>
        <w:t>10,31</w:t>
      </w:r>
      <w:r w:rsidR="004A77A2">
        <w:rPr>
          <w:rFonts w:ascii="Arial" w:eastAsia="Times New Roman" w:hAnsi="Arial" w:cs="Arial"/>
        </w:rPr>
        <w:fldChar w:fldCharType="end"/>
      </w:r>
      <w:r w:rsidR="00EE4464" w:rsidRPr="0097516D">
        <w:rPr>
          <w:rFonts w:ascii="Arial" w:eastAsia="Times New Roman" w:hAnsi="Arial" w:cs="Arial"/>
        </w:rPr>
        <w:t>.</w:t>
      </w:r>
      <w:ins w:id="14" w:author="Draco Xu" w:date="2025-06-25T10:24:00Z" w16du:dateUtc="2025-06-25T01:24:00Z">
        <w:r w:rsidR="00565ECB">
          <w:rPr>
            <w:rFonts w:ascii="Arial" w:eastAsia="Times New Roman" w:hAnsi="Arial" w:cs="Arial"/>
          </w:rPr>
          <w:t xml:space="preserve">In our </w:t>
        </w:r>
      </w:ins>
      <w:ins w:id="15" w:author="Draco Xu" w:date="2025-06-25T10:25:00Z" w16du:dateUtc="2025-06-25T01:25:00Z">
        <w:r w:rsidR="00565ECB">
          <w:rPr>
            <w:rFonts w:ascii="Arial" w:eastAsia="Times New Roman" w:hAnsi="Arial" w:cs="Arial"/>
          </w:rPr>
          <w:t>model,</w:t>
        </w:r>
      </w:ins>
      <w:r w:rsidR="00EE4464" w:rsidRPr="0097516D">
        <w:rPr>
          <w:rFonts w:ascii="Arial" w:eastAsia="Times New Roman" w:hAnsi="Arial" w:cs="Arial"/>
        </w:rPr>
        <w:t xml:space="preserve"> </w:t>
      </w:r>
      <w:ins w:id="16" w:author="Draco Xu" w:date="2025-06-25T10:25:00Z" w16du:dateUtc="2025-06-25T01:25:00Z">
        <w:r w:rsidR="00565ECB">
          <w:rPr>
            <w:rFonts w:ascii="Arial" w:eastAsia="Times New Roman" w:hAnsi="Arial" w:cs="Arial"/>
          </w:rPr>
          <w:t>t</w:t>
        </w:r>
      </w:ins>
      <w:del w:id="17" w:author="Draco Xu" w:date="2025-06-25T10:25:00Z" w16du:dateUtc="2025-06-25T01:25:00Z">
        <w:r w:rsidR="00EE4464" w:rsidRPr="0097516D" w:rsidDel="00565ECB">
          <w:rPr>
            <w:rFonts w:ascii="Arial" w:eastAsia="Times New Roman" w:hAnsi="Arial" w:cs="Arial"/>
          </w:rPr>
          <w:delText>T</w:delText>
        </w:r>
      </w:del>
      <w:r w:rsidR="00EE4464" w:rsidRPr="0097516D">
        <w:rPr>
          <w:rFonts w:ascii="Arial" w:eastAsia="Times New Roman" w:hAnsi="Arial" w:cs="Arial"/>
        </w:rPr>
        <w:t xml:space="preserve">his tuning effectively rotates </w:t>
      </w:r>
      <w:r w:rsidR="002C57DE" w:rsidRPr="0097516D">
        <w:rPr>
          <w:rFonts w:ascii="Arial" w:eastAsia="Times New Roman" w:hAnsi="Arial" w:cs="Arial"/>
        </w:rPr>
        <w:t xml:space="preserve">the </w:t>
      </w:r>
      <w:r w:rsidR="00EE4464" w:rsidRPr="0097516D">
        <w:rPr>
          <w:rFonts w:ascii="Arial" w:eastAsia="Times New Roman" w:hAnsi="Arial" w:cs="Arial"/>
        </w:rPr>
        <w:t>stimulus-evoked activity onto the axis of correlated variability (Figure 2B)</w:t>
      </w:r>
      <w:ins w:id="18" w:author="Draco Xu" w:date="2025-06-24T17:01:00Z">
        <w:r w:rsidR="00A81B6F" w:rsidRPr="00A81B6F">
          <w:rPr>
            <w:rFonts w:ascii="Arial" w:eastAsia="Times New Roman" w:hAnsi="Arial" w:cs="Arial"/>
          </w:rPr>
          <w:t xml:space="preserve">. </w:t>
        </w:r>
      </w:ins>
      <w:del w:id="19" w:author="Draco Xu" w:date="2025-06-24T17:00:00Z" w16du:dateUtc="2025-06-24T08:00:00Z">
        <w:r w:rsidR="00EE4464" w:rsidRPr="0097516D" w:rsidDel="00A81B6F">
          <w:rPr>
            <w:rFonts w:ascii="Arial" w:eastAsia="Times New Roman" w:hAnsi="Arial" w:cs="Arial"/>
          </w:rPr>
          <w:delText>.</w:delText>
        </w:r>
      </w:del>
      <w:r w:rsidR="00EE4464" w:rsidRPr="0097516D">
        <w:rPr>
          <w:rFonts w:ascii="Arial" w:eastAsia="Times New Roman" w:hAnsi="Arial" w:cs="Arial"/>
        </w:rPr>
        <w:t xml:space="preserve"> </w:t>
      </w:r>
      <w:commentRangeStart w:id="20"/>
      <w:ins w:id="21" w:author="Draco Xu" w:date="2025-06-24T17:05:00Z">
        <w:r w:rsidR="00A81B6F" w:rsidRPr="00A81B6F">
          <w:rPr>
            <w:rFonts w:ascii="Arial" w:eastAsia="Times New Roman" w:hAnsi="Arial" w:cs="Arial"/>
          </w:rPr>
          <w:t xml:space="preserve">Consistent with this mechanism, across our five datasets the stimulus-conditioned mean response projects strongly onto the first principal component of baseline activity (median alignment &lt; xxx°; Supplementary Figure SX), indicating that stimulus-evoked activity and the axis of </w:t>
        </w:r>
        <w:bookmarkStart w:id="22" w:name="OLE_LINK4"/>
        <w:r w:rsidR="00A81B6F" w:rsidRPr="00A81B6F">
          <w:rPr>
            <w:rFonts w:ascii="Arial" w:eastAsia="Times New Roman" w:hAnsi="Arial" w:cs="Arial"/>
          </w:rPr>
          <w:t xml:space="preserve">correlated variability </w:t>
        </w:r>
        <w:bookmarkEnd w:id="22"/>
        <w:r w:rsidR="00A81B6F" w:rsidRPr="00A81B6F">
          <w:rPr>
            <w:rFonts w:ascii="Arial" w:eastAsia="Times New Roman" w:hAnsi="Arial" w:cs="Arial"/>
          </w:rPr>
          <w:t>are generally co-linear in real data.</w:t>
        </w:r>
      </w:ins>
      <w:ins w:id="23" w:author="Draco Xu" w:date="2025-06-24T17:05:00Z" w16du:dateUtc="2025-06-24T08:05:00Z">
        <w:r w:rsidR="00A81B6F">
          <w:rPr>
            <w:rFonts w:ascii="Arial" w:eastAsia="Times New Roman" w:hAnsi="Arial" w:cs="Arial"/>
          </w:rPr>
          <w:t xml:space="preserve"> </w:t>
        </w:r>
      </w:ins>
      <w:commentRangeEnd w:id="20"/>
      <w:ins w:id="24" w:author="Draco Xu" w:date="2025-06-24T17:06:00Z" w16du:dateUtc="2025-06-24T08:06:00Z">
        <w:r w:rsidR="00A81B6F">
          <w:rPr>
            <w:rStyle w:val="CommentReference"/>
          </w:rPr>
          <w:commentReference w:id="20"/>
        </w:r>
      </w:ins>
      <w:r w:rsidR="00EE4464" w:rsidRPr="0097516D">
        <w:rPr>
          <w:rFonts w:ascii="Arial" w:eastAsia="Times New Roman" w:hAnsi="Arial" w:cs="Arial"/>
        </w:rPr>
        <w:t xml:space="preserve">After learning, fluctuations along the axis of correlated variability decay much more slowly (Figure 2C, black curve) than fluctuations along orthogonal </w:t>
      </w:r>
      <w:r w:rsidR="00922FD1" w:rsidRPr="0097516D">
        <w:rPr>
          <w:rFonts w:ascii="Arial" w:eastAsia="Times New Roman" w:hAnsi="Arial" w:cs="Arial"/>
        </w:rPr>
        <w:t>axes</w:t>
      </w:r>
      <w:r w:rsidR="00EE4464" w:rsidRPr="0097516D">
        <w:rPr>
          <w:rFonts w:ascii="Arial" w:eastAsia="Times New Roman" w:hAnsi="Arial" w:cs="Arial"/>
        </w:rPr>
        <w:t xml:space="preserve">, such as </w:t>
      </w:r>
      <w:r w:rsidR="00922FD1" w:rsidRPr="0097516D">
        <w:rPr>
          <w:rFonts w:ascii="Arial" w:eastAsia="Times New Roman" w:hAnsi="Arial" w:cs="Arial"/>
        </w:rPr>
        <w:t xml:space="preserve">the second principal component </w:t>
      </w:r>
      <w:r w:rsidR="00EE4464" w:rsidRPr="0097516D">
        <w:rPr>
          <w:rFonts w:ascii="Arial" w:eastAsia="Times New Roman" w:hAnsi="Arial" w:cs="Arial"/>
        </w:rPr>
        <w:t xml:space="preserve">(Figure 2C, light </w:t>
      </w:r>
      <w:r w:rsidR="00922FD1" w:rsidRPr="0097516D">
        <w:rPr>
          <w:rFonts w:ascii="Arial" w:eastAsia="Times New Roman" w:hAnsi="Arial" w:cs="Arial"/>
        </w:rPr>
        <w:t xml:space="preserve">gray </w:t>
      </w:r>
      <w:r w:rsidR="00EE4464" w:rsidRPr="0097516D">
        <w:rPr>
          <w:rFonts w:ascii="Arial" w:eastAsia="Times New Roman" w:hAnsi="Arial" w:cs="Arial"/>
        </w:rPr>
        <w:t xml:space="preserve">curve). </w:t>
      </w:r>
      <w:commentRangeStart w:id="26"/>
      <w:ins w:id="27" w:author="Draco Xu" w:date="2025-06-25T11:13:00Z">
        <w:r w:rsidR="00445F65" w:rsidRPr="00445F65">
          <w:rPr>
            <w:rFonts w:ascii="Arial" w:eastAsia="Times New Roman" w:hAnsi="Arial" w:cs="Arial"/>
          </w:rPr>
          <w:t>This rotation inevitably boosts variance along the coding axis—because the network’s slowest dynamical mode now lies there—but it boosts the mean separation by an even larger factor: the signal scales as</w:t>
        </w:r>
      </w:ins>
      <w:ins w:id="28" w:author="Draco Xu" w:date="2025-06-25T11:17:00Z" w16du:dateUtc="2025-06-25T02:17:00Z">
        <w:r w:rsidR="00445F65">
          <w:rPr>
            <w:rFonts w:ascii="Arial" w:eastAsia="Times New Roman" w:hAnsi="Arial" w:cs="Arial"/>
          </w:rPr>
          <w:t xml:space="preserve"> </w:t>
        </w:r>
      </w:ins>
      <m:oMath>
        <m:r>
          <w:ins w:id="29" w:author="Draco Xu" w:date="2025-06-25T11:17:00Z" w16du:dateUtc="2025-06-25T02:17:00Z">
            <m:rPr>
              <m:sty m:val="p"/>
            </m:rPr>
            <w:rPr>
              <w:rFonts w:ascii="Cambria Math" w:hAnsi="Cambria Math"/>
            </w:rPr>
            <m:t>(1-</m:t>
          </w:ins>
        </m:r>
        <m:sSub>
          <m:sSubPr>
            <m:ctrlPr>
              <w:ins w:id="30" w:author="Draco Xu" w:date="2025-06-25T11:17:00Z" w16du:dateUtc="2025-06-25T02:17:00Z">
                <w:rPr>
                  <w:rFonts w:ascii="Cambria Math" w:hAnsi="Cambria Math"/>
                </w:rPr>
              </w:ins>
            </m:ctrlPr>
          </m:sSubPr>
          <m:e>
            <m:r>
              <w:ins w:id="31" w:author="Draco Xu" w:date="2025-06-25T11:17:00Z" w16du:dateUtc="2025-06-25T02:17:00Z">
                <w:rPr>
                  <w:rFonts w:ascii="Cambria Math" w:hAnsi="Cambria Math"/>
                </w:rPr>
                <m:t>λ</m:t>
              </w:ins>
            </m:r>
          </m:e>
          <m:sub>
            <m:r>
              <w:ins w:id="32" w:author="Draco Xu" w:date="2025-06-25T11:17:00Z" w16du:dateUtc="2025-06-25T02:17:00Z">
                <w:rPr>
                  <w:rFonts w:ascii="Cambria Math" w:hAnsi="Cambria Math"/>
                </w:rPr>
                <m:t>1</m:t>
              </w:ins>
            </m:r>
          </m:sub>
        </m:sSub>
        <m:sSup>
          <m:sSupPr>
            <m:ctrlPr>
              <w:ins w:id="33" w:author="Draco Xu" w:date="2025-06-25T11:17:00Z" w16du:dateUtc="2025-06-25T02:17:00Z">
                <w:rPr>
                  <w:rFonts w:ascii="Cambria Math" w:hAnsi="Cambria Math"/>
                </w:rPr>
              </w:ins>
            </m:ctrlPr>
          </m:sSupPr>
          <m:e>
            <m:r>
              <w:ins w:id="34" w:author="Draco Xu" w:date="2025-06-25T11:17:00Z" w16du:dateUtc="2025-06-25T02:17:00Z">
                <m:rPr>
                  <m:sty m:val="p"/>
                </m:rPr>
                <w:rPr>
                  <w:rFonts w:ascii="Cambria Math" w:hAnsi="Cambria Math"/>
                </w:rPr>
                <m:t>)</m:t>
              </w:ins>
            </m:r>
          </m:e>
          <m:sup>
            <m:r>
              <w:ins w:id="35" w:author="Draco Xu" w:date="2025-06-25T11:17:00Z" w16du:dateUtc="2025-06-25T02:17:00Z">
                <w:rPr>
                  <w:rFonts w:ascii="Cambria Math" w:hAnsi="Cambria Math"/>
                </w:rPr>
                <m:t>-1</m:t>
              </w:ins>
            </m:r>
          </m:sup>
        </m:sSup>
      </m:oMath>
      <w:ins w:id="36" w:author="Draco Xu" w:date="2025-06-25T11:13:00Z">
        <w:r w:rsidR="00445F65" w:rsidRPr="00445F65">
          <w:rPr>
            <w:rFonts w:ascii="Arial" w:eastAsia="Times New Roman" w:hAnsi="Arial" w:cs="Arial"/>
          </w:rPr>
          <w:t xml:space="preserve"> </w:t>
        </w:r>
      </w:ins>
      <m:oMath>
        <m:r>
          <w:del w:id="37" w:author="Draco Xu" w:date="2025-06-25T11:14:00Z" w16du:dateUtc="2025-06-25T02:14:00Z">
            <w:rPr>
              <w:rFonts w:ascii="Cambria Math" w:eastAsia="Times New Roman" w:hAnsi="Cambria Math" w:cs="Arial"/>
            </w:rPr>
            <m:t>(1-\</m:t>
          </w:del>
        </m:r>
        <m:r>
          <w:del w:id="38" w:author="Draco Xu" w:date="2025-06-25T11:14:00Z" w16du:dateUtc="2025-06-25T02:14:00Z">
            <m:rPr>
              <m:sty m:val="p"/>
            </m:rPr>
            <w:rPr>
              <w:rFonts w:ascii="Cambria Math" w:eastAsia="Times New Roman" w:hAnsi="Cambria Math" w:cs="Arial"/>
            </w:rPr>
            <m:t>lambda</m:t>
          </w:del>
        </m:r>
        <m:r>
          <w:del w:id="39" w:author="Draco Xu" w:date="2025-06-25T11:14:00Z" w16du:dateUtc="2025-06-25T02:14:00Z">
            <w:rPr>
              <w:rFonts w:ascii="Cambria Math" w:eastAsia="Times New Roman" w:hAnsi="Cambria Math" w:cs="Arial"/>
            </w:rPr>
            <m:t>)^{-1}</m:t>
          </w:del>
        </m:r>
      </m:oMath>
      <w:ins w:id="40" w:author="Draco Xu" w:date="2025-06-25T11:13:00Z">
        <w:r w:rsidR="00445F65" w:rsidRPr="00445F65">
          <w:rPr>
            <w:rFonts w:ascii="Arial" w:eastAsia="Times New Roman" w:hAnsi="Arial" w:cs="Arial"/>
          </w:rPr>
          <w:t xml:space="preserve">whereas the variance scales only as </w:t>
        </w:r>
      </w:ins>
      <m:oMath>
        <m:r>
          <w:ins w:id="41" w:author="Draco Xu" w:date="2025-06-25T11:18:00Z" w16du:dateUtc="2025-06-25T02:18:00Z">
            <m:rPr>
              <m:sty m:val="p"/>
            </m:rPr>
            <w:rPr>
              <w:rFonts w:ascii="Cambria Math" w:hAnsi="Cambria Math"/>
            </w:rPr>
            <m:t>(1-</m:t>
          </w:ins>
        </m:r>
        <m:sSup>
          <m:sSupPr>
            <m:ctrlPr>
              <w:ins w:id="42" w:author="Draco Xu" w:date="2025-06-25T11:19:00Z" w16du:dateUtc="2025-06-25T02:19:00Z">
                <w:rPr>
                  <w:rFonts w:ascii="Cambria Math" w:hAnsi="Cambria Math"/>
                </w:rPr>
              </w:ins>
            </m:ctrlPr>
          </m:sSupPr>
          <m:e>
            <m:sSub>
              <m:sSubPr>
                <m:ctrlPr>
                  <w:ins w:id="43" w:author="Draco Xu" w:date="2025-06-25T11:19:00Z" w16du:dateUtc="2025-06-25T02:19:00Z">
                    <w:rPr>
                      <w:rFonts w:ascii="Cambria Math" w:hAnsi="Cambria Math"/>
                    </w:rPr>
                  </w:ins>
                </m:ctrlPr>
              </m:sSubPr>
              <m:e>
                <m:r>
                  <w:ins w:id="44" w:author="Draco Xu" w:date="2025-06-25T11:19:00Z" w16du:dateUtc="2025-06-25T02:19:00Z">
                    <w:rPr>
                      <w:rFonts w:ascii="Cambria Math" w:hAnsi="Cambria Math"/>
                    </w:rPr>
                    <m:t>λ</m:t>
                  </w:ins>
                </m:r>
              </m:e>
              <m:sub>
                <m:r>
                  <w:ins w:id="45" w:author="Draco Xu" w:date="2025-06-25T11:19:00Z" w16du:dateUtc="2025-06-25T02:19:00Z">
                    <w:rPr>
                      <w:rFonts w:ascii="Cambria Math" w:hAnsi="Cambria Math"/>
                    </w:rPr>
                    <m:t>1</m:t>
                  </w:ins>
                </m:r>
              </m:sub>
            </m:sSub>
          </m:e>
          <m:sup>
            <m:r>
              <w:ins w:id="46" w:author="Draco Xu" w:date="2025-06-25T11:19:00Z" w16du:dateUtc="2025-06-25T02:19:00Z">
                <w:rPr>
                  <w:rFonts w:ascii="Cambria Math" w:hAnsi="Cambria Math"/>
                </w:rPr>
                <m:t>2</m:t>
              </w:ins>
            </m:r>
          </m:sup>
        </m:sSup>
        <m:sSup>
          <m:sSupPr>
            <m:ctrlPr>
              <w:ins w:id="47" w:author="Draco Xu" w:date="2025-06-25T11:18:00Z" w16du:dateUtc="2025-06-25T02:18:00Z">
                <w:rPr>
                  <w:rFonts w:ascii="Cambria Math" w:hAnsi="Cambria Math"/>
                </w:rPr>
              </w:ins>
            </m:ctrlPr>
          </m:sSupPr>
          <m:e>
            <m:r>
              <w:ins w:id="48" w:author="Draco Xu" w:date="2025-06-25T11:18:00Z" w16du:dateUtc="2025-06-25T02:18:00Z">
                <m:rPr>
                  <m:sty m:val="p"/>
                </m:rPr>
                <w:rPr>
                  <w:rFonts w:ascii="Cambria Math" w:hAnsi="Cambria Math"/>
                </w:rPr>
                <m:t>)</m:t>
              </w:ins>
            </m:r>
          </m:e>
          <m:sup>
            <m:r>
              <w:ins w:id="49" w:author="Draco Xu" w:date="2025-06-25T11:18:00Z" w16du:dateUtc="2025-06-25T02:18:00Z">
                <w:rPr>
                  <w:rFonts w:ascii="Cambria Math" w:hAnsi="Cambria Math"/>
                </w:rPr>
                <m:t>-1</m:t>
              </w:ins>
            </m:r>
          </m:sup>
        </m:sSup>
      </m:oMath>
      <w:ins w:id="50" w:author="Draco Xu" w:date="2025-06-25T11:18:00Z" w16du:dateUtc="2025-06-25T02:18:00Z">
        <w:r w:rsidR="00445F65" w:rsidRPr="00445F65">
          <w:rPr>
            <w:rFonts w:ascii="Arial" w:eastAsia="Times New Roman" w:hAnsi="Arial" w:cs="Arial"/>
          </w:rPr>
          <w:t xml:space="preserve"> </w:t>
        </w:r>
      </w:ins>
      <w:ins w:id="51" w:author="Draco Xu" w:date="2025-06-25T11:13:00Z">
        <w:r w:rsidR="00445F65" w:rsidRPr="00445F65">
          <w:rPr>
            <w:rFonts w:ascii="Arial" w:eastAsia="Times New Roman" w:hAnsi="Arial" w:cs="Arial"/>
          </w:rPr>
          <w:t xml:space="preserve">where </w:t>
        </w:r>
      </w:ins>
      <m:oMath>
        <m:sSub>
          <m:sSubPr>
            <m:ctrlPr>
              <w:ins w:id="52" w:author="Draco Xu" w:date="2025-06-25T11:19:00Z" w16du:dateUtc="2025-06-25T02:19:00Z">
                <w:rPr>
                  <w:rFonts w:ascii="Cambria Math" w:hAnsi="Cambria Math"/>
                </w:rPr>
              </w:ins>
            </m:ctrlPr>
          </m:sSubPr>
          <m:e>
            <m:r>
              <w:ins w:id="53" w:author="Draco Xu" w:date="2025-06-25T11:19:00Z" w16du:dateUtc="2025-06-25T02:19:00Z">
                <w:rPr>
                  <w:rFonts w:ascii="Cambria Math" w:hAnsi="Cambria Math"/>
                </w:rPr>
                <m:t>λ</m:t>
              </w:ins>
            </m:r>
          </m:e>
          <m:sub>
            <m:r>
              <w:ins w:id="54" w:author="Draco Xu" w:date="2025-06-25T11:19:00Z" w16du:dateUtc="2025-06-25T02:19:00Z">
                <w:rPr>
                  <w:rFonts w:ascii="Cambria Math" w:hAnsi="Cambria Math"/>
                </w:rPr>
                <m:t>1</m:t>
              </w:ins>
            </m:r>
          </m:sub>
        </m:sSub>
      </m:oMath>
      <w:ins w:id="55" w:author="Draco Xu" w:date="2025-06-25T11:13:00Z">
        <w:r w:rsidR="00445F65" w:rsidRPr="00445F65">
          <w:rPr>
            <w:rFonts w:ascii="Arial" w:eastAsia="Times New Roman" w:hAnsi="Arial" w:cs="Arial"/>
          </w:rPr>
          <w:t xml:space="preserve">is the largest eigenvalue of the recurrent operator </w:t>
        </w:r>
      </w:ins>
      <w:ins w:id="56" w:author="Draco Xu" w:date="2025-06-25T11:19:00Z" w16du:dateUtc="2025-06-25T02:19:00Z">
        <w:r w:rsidR="00445F65">
          <w:rPr>
            <w:rFonts w:ascii="Arial" w:eastAsia="Times New Roman" w:hAnsi="Arial" w:cs="Arial"/>
          </w:rPr>
          <w:t>GWR</w:t>
        </w:r>
      </w:ins>
      <w:ins w:id="57" w:author="Draco Xu" w:date="2025-06-25T11:13:00Z">
        <w:r w:rsidR="00445F65" w:rsidRPr="00445F65">
          <w:rPr>
            <w:rFonts w:ascii="Arial" w:eastAsia="Times New Roman" w:hAnsi="Arial" w:cs="Arial"/>
          </w:rPr>
          <w:t>​</w:t>
        </w:r>
      </w:ins>
      <w:ins w:id="58" w:author="Draco Xu" w:date="2025-06-25T11:20:00Z" w16du:dateUtc="2025-06-25T02:20:00Z">
        <w:r w:rsidR="00445F65">
          <w:rPr>
            <w:rFonts w:ascii="Arial" w:eastAsia="Times New Roman" w:hAnsi="Arial" w:cs="Arial"/>
          </w:rPr>
          <w:t>(G is the gain vector)</w:t>
        </w:r>
      </w:ins>
      <w:ins w:id="59" w:author="Draco Xu" w:date="2025-06-25T11:13:00Z">
        <w:r w:rsidR="00445F65" w:rsidRPr="00445F65">
          <w:rPr>
            <w:rFonts w:ascii="Arial" w:eastAsia="Times New Roman" w:hAnsi="Arial" w:cs="Arial"/>
          </w:rPr>
          <w:t xml:space="preserve">. Consequently, for any optimal </w:t>
        </w:r>
        <w:r w:rsidR="00445F65" w:rsidRPr="00445F65">
          <w:rPr>
            <w:rFonts w:ascii="Arial" w:eastAsia="Times New Roman" w:hAnsi="Arial" w:cs="Arial"/>
            <w:i/>
            <w:iCs/>
          </w:rPr>
          <w:t>single-axis</w:t>
        </w:r>
        <w:r w:rsidR="00445F65" w:rsidRPr="00445F65">
          <w:rPr>
            <w:rFonts w:ascii="Arial" w:eastAsia="Times New Roman" w:hAnsi="Arial" w:cs="Arial"/>
          </w:rPr>
          <w:t xml:space="preserve"> linear decoder the Fisher information increases, so tuning </w:t>
        </w:r>
      </w:ins>
      <w:ins w:id="60" w:author="Draco Xu" w:date="2025-06-25T11:20:00Z" w16du:dateUtc="2025-06-25T02:20:00Z">
        <w:r w:rsidR="00445F65">
          <w:rPr>
            <w:rFonts w:ascii="Arial" w:eastAsia="Times New Roman" w:hAnsi="Arial" w:cs="Arial"/>
            <w:b/>
            <w:bCs/>
          </w:rPr>
          <w:t xml:space="preserve">WR </w:t>
        </w:r>
      </w:ins>
      <w:ins w:id="61" w:author="Draco Xu" w:date="2025-06-25T11:13:00Z">
        <w:r w:rsidR="00445F65" w:rsidRPr="00445F65">
          <w:rPr>
            <w:rFonts w:ascii="Arial" w:eastAsia="Times New Roman" w:hAnsi="Arial" w:cs="Arial"/>
          </w:rPr>
          <w:t>to co-align the noise and stimulus axes is advantageous despite the extra shared variability.</w:t>
        </w:r>
      </w:ins>
      <w:commentRangeEnd w:id="26"/>
      <w:ins w:id="62" w:author="Draco Xu" w:date="2025-06-25T11:22:00Z" w16du:dateUtc="2025-06-25T02:22:00Z">
        <w:r w:rsidR="00BD675A">
          <w:rPr>
            <w:rStyle w:val="CommentReference"/>
          </w:rPr>
          <w:commentReference w:id="26"/>
        </w:r>
      </w:ins>
      <w:del w:id="63" w:author="Draco Xu" w:date="2025-06-25T10:39:00Z" w16du:dateUtc="2025-06-25T01:39:00Z">
        <w:r w:rsidR="00EE4464" w:rsidRPr="0097516D" w:rsidDel="00A54FAE">
          <w:rPr>
            <w:rFonts w:ascii="Arial" w:eastAsia="Times New Roman" w:hAnsi="Arial" w:cs="Arial"/>
          </w:rPr>
          <w:delText>This persistence of information provides a normative rationale for network tuning</w:delText>
        </w:r>
        <w:r w:rsidR="004A77A2" w:rsidDel="00A54FAE">
          <w:rPr>
            <w:rFonts w:ascii="Arial" w:eastAsia="Times New Roman" w:hAnsi="Arial" w:cs="Arial"/>
          </w:rPr>
          <w:delText>, as</w:delText>
        </w:r>
        <w:r w:rsidR="00893F2A" w:rsidRPr="0097516D" w:rsidDel="00A54FAE">
          <w:rPr>
            <w:rFonts w:ascii="Arial" w:eastAsia="Times New Roman" w:hAnsi="Arial" w:cs="Arial"/>
          </w:rPr>
          <w:delText xml:space="preserve"> </w:delText>
        </w:r>
        <w:r w:rsidR="00EE4464" w:rsidRPr="0097516D" w:rsidDel="00A54FAE">
          <w:rPr>
            <w:rFonts w:ascii="Arial" w:eastAsia="Times New Roman" w:hAnsi="Arial" w:cs="Arial"/>
          </w:rPr>
          <w:delText xml:space="preserve">it enables the circuit to integrate information effectively over time. </w:delText>
        </w:r>
      </w:del>
    </w:p>
    <w:p w14:paraId="2185F29E" w14:textId="77777777" w:rsidR="0097516D" w:rsidRPr="0097516D" w:rsidRDefault="0097516D" w:rsidP="000D13A2">
      <w:pPr>
        <w:rPr>
          <w:rFonts w:ascii="Arial" w:eastAsia="Times New Roman" w:hAnsi="Arial" w:cs="Arial"/>
        </w:rPr>
      </w:pPr>
    </w:p>
    <w:p w14:paraId="4D521E07" w14:textId="176E4442" w:rsidR="00EE4464" w:rsidRPr="0097516D" w:rsidRDefault="00893F2A" w:rsidP="000D13A2">
      <w:pPr>
        <w:rPr>
          <w:rFonts w:ascii="Arial" w:eastAsia="Times New Roman" w:hAnsi="Arial" w:cs="Arial"/>
        </w:rPr>
      </w:pPr>
      <w:r w:rsidRPr="0097516D">
        <w:rPr>
          <w:rFonts w:ascii="Arial" w:eastAsia="Times New Roman" w:hAnsi="Arial" w:cs="Arial"/>
        </w:rPr>
        <w:t xml:space="preserve">We next </w:t>
      </w:r>
      <w:r w:rsidR="001F1BA9" w:rsidRPr="0097516D">
        <w:rPr>
          <w:rFonts w:ascii="Arial" w:eastAsia="Times New Roman" w:hAnsi="Arial" w:cs="Arial"/>
        </w:rPr>
        <w:t xml:space="preserve">explored </w:t>
      </w:r>
      <w:r w:rsidR="00D41546" w:rsidRPr="0097516D">
        <w:rPr>
          <w:rFonts w:ascii="Arial" w:eastAsia="Times New Roman" w:hAnsi="Arial" w:cs="Arial"/>
        </w:rPr>
        <w:t xml:space="preserve">how the alignment between stimulus and readout axes impacts decoding. </w:t>
      </w:r>
      <w:ins w:id="64" w:author="Draco Xu" w:date="2025-06-24T22:53:00Z" w16du:dateUtc="2025-06-24T13:53:00Z">
        <w:r w:rsidR="006F3D1E">
          <w:t>In our model, we assume that downstream areas can access only a single dimension of the population activity and that the corresponding read-out weights (</w:t>
        </w:r>
        <w:r w:rsidR="006F3D1E">
          <w:rPr>
            <w:rStyle w:val="Strong"/>
          </w:rPr>
          <w:t>W</w:t>
        </w:r>
        <w:r w:rsidR="006F3D1E">
          <w:t>O) remain fixed throughout the task—consistent with evidence that cortical circuits exploit privileged axes embedded in hard-wired projections.</w:t>
        </w:r>
        <w:commentRangeStart w:id="65"/>
        <w:r w:rsidR="006F3D1E">
          <w:t xml:space="preserve"> </w:t>
        </w:r>
      </w:ins>
      <w:commentRangeEnd w:id="65"/>
      <w:ins w:id="66" w:author="Draco Xu" w:date="2025-06-24T22:54:00Z" w16du:dateUtc="2025-06-24T13:54:00Z">
        <w:r w:rsidR="006F3D1E">
          <w:rPr>
            <w:rStyle w:val="CommentReference"/>
          </w:rPr>
          <w:commentReference w:id="65"/>
        </w:r>
        <w:r w:rsidR="006F3D1E">
          <w:t xml:space="preserve"> </w:t>
        </w:r>
      </w:ins>
      <w:del w:id="67" w:author="Draco Xu" w:date="2025-06-24T22:54:00Z" w16du:dateUtc="2025-06-24T13:54:00Z">
        <w:r w:rsidR="00D41546" w:rsidRPr="0097516D" w:rsidDel="006F3D1E">
          <w:rPr>
            <w:rFonts w:ascii="Arial" w:eastAsia="Times New Roman" w:hAnsi="Arial" w:cs="Arial"/>
          </w:rPr>
          <w:delText>In the model,</w:delText>
        </w:r>
      </w:del>
      <w:r w:rsidR="00D41546" w:rsidRPr="0097516D">
        <w:rPr>
          <w:rFonts w:ascii="Arial" w:eastAsia="Times New Roman" w:hAnsi="Arial" w:cs="Arial"/>
        </w:rPr>
        <w:t xml:space="preserve"> </w:t>
      </w:r>
      <w:ins w:id="68" w:author="Draco Xu" w:date="2025-06-24T22:54:00Z" w16du:dateUtc="2025-06-24T13:54:00Z">
        <w:r w:rsidR="006F3D1E">
          <w:rPr>
            <w:rFonts w:ascii="Arial" w:eastAsia="Times New Roman" w:hAnsi="Arial" w:cs="Arial"/>
          </w:rPr>
          <w:t>The</w:t>
        </w:r>
      </w:ins>
      <w:del w:id="69" w:author="Draco Xu" w:date="2025-06-24T22:54:00Z" w16du:dateUtc="2025-06-24T13:54:00Z">
        <w:r w:rsidR="00D41546" w:rsidRPr="0097516D" w:rsidDel="006F3D1E">
          <w:rPr>
            <w:rFonts w:ascii="Arial" w:eastAsia="Times New Roman" w:hAnsi="Arial" w:cs="Arial"/>
          </w:rPr>
          <w:delText>a</w:delText>
        </w:r>
      </w:del>
      <w:r w:rsidR="00D41546" w:rsidRPr="0097516D">
        <w:rPr>
          <w:rFonts w:ascii="Arial" w:eastAsia="Times New Roman" w:hAnsi="Arial" w:cs="Arial"/>
        </w:rPr>
        <w:t xml:space="preserve"> </w:t>
      </w:r>
      <w:r w:rsidR="00EE4464" w:rsidRPr="0097516D">
        <w:rPr>
          <w:rFonts w:ascii="Arial" w:eastAsia="Times New Roman" w:hAnsi="Arial" w:cs="Arial"/>
        </w:rPr>
        <w:t xml:space="preserve">linear </w:t>
      </w:r>
      <w:r w:rsidR="00D41546" w:rsidRPr="0097516D">
        <w:rPr>
          <w:rFonts w:ascii="Arial" w:eastAsia="Times New Roman" w:hAnsi="Arial" w:cs="Arial"/>
        </w:rPr>
        <w:t>readout axis</w:t>
      </w:r>
      <w:r w:rsidR="00EE4464" w:rsidRPr="0097516D">
        <w:rPr>
          <w:rFonts w:ascii="Arial" w:eastAsia="Times New Roman" w:hAnsi="Arial" w:cs="Arial"/>
        </w:rPr>
        <w:t xml:space="preserve"> (Figure 2D, orange arrow) form</w:t>
      </w:r>
      <w:r w:rsidR="00D41546" w:rsidRPr="0097516D">
        <w:rPr>
          <w:rFonts w:ascii="Arial" w:eastAsia="Times New Roman" w:hAnsi="Arial" w:cs="Arial"/>
        </w:rPr>
        <w:t>s</w:t>
      </w:r>
      <w:r w:rsidR="00EE4464" w:rsidRPr="0097516D">
        <w:rPr>
          <w:rFonts w:ascii="Arial" w:eastAsia="Times New Roman" w:hAnsi="Arial" w:cs="Arial"/>
        </w:rPr>
        <w:t xml:space="preserve"> an angle θ with the stimulus representation (blue arrow). As </w:t>
      </w:r>
      <w:r w:rsidR="00D41546" w:rsidRPr="0097516D">
        <w:rPr>
          <w:rFonts w:ascii="Arial" w:eastAsia="Times New Roman" w:hAnsi="Arial" w:cs="Arial"/>
        </w:rPr>
        <w:t xml:space="preserve">this angle increases, </w:t>
      </w:r>
      <w:r w:rsidR="00EE4464" w:rsidRPr="0097516D">
        <w:rPr>
          <w:rFonts w:ascii="Arial" w:eastAsia="Times New Roman" w:hAnsi="Arial" w:cs="Arial"/>
        </w:rPr>
        <w:t xml:space="preserve">the normalized </w:t>
      </w:r>
      <w:r w:rsidR="00D41546" w:rsidRPr="0097516D">
        <w:rPr>
          <w:rFonts w:ascii="Arial" w:eastAsia="Times New Roman" w:hAnsi="Arial" w:cs="Arial"/>
        </w:rPr>
        <w:t xml:space="preserve">signal </w:t>
      </w:r>
      <w:r w:rsidR="00EE4464" w:rsidRPr="0097516D">
        <w:rPr>
          <w:rFonts w:ascii="Arial" w:eastAsia="Times New Roman" w:hAnsi="Arial" w:cs="Arial"/>
        </w:rPr>
        <w:t>variance falls more rapidly than the</w:t>
      </w:r>
      <w:r w:rsidR="00D41546" w:rsidRPr="0097516D">
        <w:rPr>
          <w:rFonts w:ascii="Arial" w:eastAsia="Times New Roman" w:hAnsi="Arial" w:cs="Arial"/>
        </w:rPr>
        <w:t xml:space="preserve"> noise</w:t>
      </w:r>
      <w:r w:rsidR="00EE4464" w:rsidRPr="0097516D">
        <w:rPr>
          <w:rFonts w:ascii="Arial" w:eastAsia="Times New Roman" w:hAnsi="Arial" w:cs="Arial"/>
        </w:rPr>
        <w:t xml:space="preserve"> variance (Figure 2E). Consequently, the Fisher discriminability, a measure of decoding performance, peaks when the </w:t>
      </w:r>
      <w:r w:rsidR="00D41546" w:rsidRPr="0097516D">
        <w:rPr>
          <w:rFonts w:ascii="Arial" w:eastAsia="Times New Roman" w:hAnsi="Arial" w:cs="Arial"/>
        </w:rPr>
        <w:t xml:space="preserve">readout and noise </w:t>
      </w:r>
      <w:r w:rsidR="00EE4464" w:rsidRPr="0097516D">
        <w:rPr>
          <w:rFonts w:ascii="Arial" w:eastAsia="Times New Roman" w:hAnsi="Arial" w:cs="Arial"/>
        </w:rPr>
        <w:t xml:space="preserve">axes are aligned (Figure 2F). </w:t>
      </w:r>
      <w:r w:rsidR="006038B5" w:rsidRPr="0097516D">
        <w:rPr>
          <w:rFonts w:ascii="Arial" w:eastAsia="Times New Roman" w:hAnsi="Arial" w:cs="Arial"/>
        </w:rPr>
        <w:t xml:space="preserve">These results </w:t>
      </w:r>
      <w:r w:rsidR="00EE4464" w:rsidRPr="0097516D">
        <w:rPr>
          <w:rFonts w:ascii="Arial" w:eastAsia="Times New Roman" w:hAnsi="Arial" w:cs="Arial"/>
        </w:rPr>
        <w:t xml:space="preserve">demonstrate that </w:t>
      </w:r>
      <w:r w:rsidR="006038B5" w:rsidRPr="0097516D">
        <w:rPr>
          <w:rFonts w:ascii="Arial" w:eastAsia="Times New Roman" w:hAnsi="Arial" w:cs="Arial"/>
        </w:rPr>
        <w:t xml:space="preserve">when </w:t>
      </w:r>
      <w:r w:rsidR="00EE4464" w:rsidRPr="0097516D">
        <w:rPr>
          <w:rFonts w:ascii="Arial" w:eastAsia="Times New Roman" w:hAnsi="Arial" w:cs="Arial"/>
        </w:rPr>
        <w:t xml:space="preserve">stimulus information </w:t>
      </w:r>
      <w:r w:rsidR="006038B5" w:rsidRPr="0097516D">
        <w:rPr>
          <w:rFonts w:ascii="Arial" w:eastAsia="Times New Roman" w:hAnsi="Arial" w:cs="Arial"/>
        </w:rPr>
        <w:t xml:space="preserve">is aligned with </w:t>
      </w:r>
      <w:r w:rsidR="00EE4464" w:rsidRPr="0097516D">
        <w:rPr>
          <w:rFonts w:ascii="Arial" w:eastAsia="Times New Roman" w:hAnsi="Arial" w:cs="Arial"/>
        </w:rPr>
        <w:t xml:space="preserve">the axis of </w:t>
      </w:r>
      <w:r w:rsidR="00EE4464" w:rsidRPr="0097516D">
        <w:rPr>
          <w:rFonts w:ascii="Arial" w:eastAsia="Times New Roman" w:hAnsi="Arial" w:cs="Arial"/>
        </w:rPr>
        <w:lastRenderedPageBreak/>
        <w:t>correlated variability</w:t>
      </w:r>
      <w:r w:rsidR="006038B5" w:rsidRPr="0097516D">
        <w:rPr>
          <w:rFonts w:ascii="Arial" w:eastAsia="Times New Roman" w:hAnsi="Arial" w:cs="Arial"/>
        </w:rPr>
        <w:t xml:space="preserve"> (a biologically relevant scenario, because noise is related to signal in essentially every study that measured both</w:t>
      </w:r>
      <w:r w:rsidR="004A77A2">
        <w:rPr>
          <w:rFonts w:ascii="Arial" w:eastAsia="Times New Roman" w:hAnsi="Arial" w:cs="Arial"/>
        </w:rPr>
        <w:fldChar w:fldCharType="begin"/>
      </w:r>
      <w:r w:rsidR="000A551A">
        <w:rPr>
          <w:rFonts w:ascii="Arial" w:eastAsia="Times New Roman" w:hAnsi="Arial" w:cs="Arial"/>
        </w:rPr>
        <w:instrText xml:space="preserve"> ADDIN ZOTERO_ITEM CSL_CITATION {"citationID":"oOZemR1z","properties":{"formattedCitation":"\\super 1,10,32\\uc0\\u8211{}38\\nosupersub{}","plainCitation":"1,10,32–38","noteIndex":0},"citationItems":[{"id":694,"uris":["http://zotero.org/users/7275917/items/NZXIUEW4"],"itemData":{"id":694,"type":"article-journal","abstract":"Mounting evidence suggests that understanding how the brain encodes information and performs computations will require studying the correlations between neurons. The recent advent of recording techniques such as multielectrode arrays and two-photon imaging has made it easier to measure correlations, opening the door for detailed exploration of their properties and contributions to cortical processing. However, studies have reported discrepant findings, providing a confusing picture. Here we briefly review these studies and conduct simulations to explore the influence of several experimental and physiological factors on correlation measurements. Differences in response strength, the time window over which spikes are counted, spike sorting conventions and internal states can all markedly affect measured correlations and systematically bias estimates. Given these complicating factors, we offer guidelines for interpreting correlation data and a discussion of how best to evaluate the effect of correlations on cortical processing.","container-title":"Nature Neuroscience","DOI":"10.1038/nn.2842","ISSN":"1546-1726","issue":"7","note":"PMID: 21709677\nPMCID: PMC3586814","page":"811-819","title":"Measuring and interpreting neuronal correlations.","volume":"14","author":[{"family":"Cohen","given":"Marlene R"},{"family":"Kohn","given":"Adam"}],"issued":{"date-parts":[["2011",6]]}}},{"id":936,"uris":["http://zotero.org/users/7275917/items/KMKU6W7E"],"itemData":{"id":936,"type":"article-journal","container-title":"Neuron","DOI":"10.1016/j.neuron.2021.11.016","ISSN":"0896-6273","issue":"4","journalAbbreviation":"Neuron","language":"English","note":"publisher: Elsevier\nPMID: 34906356","page":"686-697.e6","source":"www.cell.com","title":"Learning and attention increase visual response selectivity through distinct mechanisms","volume":"110","author":[{"family":"Poort","given":"Jasper"},{"family":"Wilmes","given":"Katharina A."},{"family":"Blot","given":"Antonin"},{"family":"Chadwick","given":"Angus"},{"family":"Sahani","given":"Maneesh"},{"family":"Clopath","given":"Claudia"},{"family":"Mrsic-Flogel","given":"Thomas D."},{"family":"Hofer","given":"Sonja B."},{"family":"Khan","given":"Adil G."}],"issued":{"date-parts":[["2022",2,16]]}}},{"id":966,"uris":["http://zotero.org/users/7275917/items/Q6SZ7KYU"],"itemData":{"id":966,"type":"article-journal","abstract":"Animals can flexibly change their behavior in response to a particular sensory stimulus; the mapping between sensory and motor representations in the brain must therefore be flexible as well. Changes in the correlated firing of pairs of neurons may provide a metric of changes in functional circuitry during behavior. We studied dynamic changes in functional circuitry by analyzing the noise correlations of simultaneously recorded MT neurons in two behavioral contexts: one that promotes cooperative interactions between the two neurons and another that promotes competitive interactions. We found that identical visual stimuli give rise to differences in noise correlation in the two contexts, suggesting that MT neurons receive inputs of central origin whose strength changes with the task structure. The data are consistent with a mixed feature-based attentional strategy model in which the animal sometimes alternates attention between opposite directions of motion and sometimes attends to the two directions simultaneously.","container-title":"Neuron","DOI":"10.1016/j.neuron.2008.08.007","ISSN":"0896-6273","issue":"1","journalAbbreviation":"Neuron","language":"en","page":"162-173","source":"ScienceDirect","title":"Context-Dependent Changes in Functional Circuitry in Visual Area MT","volume":"60","author":[{"family":"Cohen","given":"Marlene R."},{"family":"Newsome","given":"William T."}],"issued":{"date-parts":[["2008",10,9]]}}},{"id":1514,"uris":["http://zotero.org/users/7275917/items/4UDP5366"],"itemData":{"id":1514,"type":"article-journal","abstract":"Neural responses to sensory stimuli are not independent. Pairwise correlation can reduce coding efficiency, occur independent of stimulus representation, or serve as an additional channel of information, depending on the timescale of correlation and the method of decoding. Any role for correlation depends on its magnitude and structure. In sensory areas with maps, like the orientation map in primary visual cortex (V1), correlation is strongly related to the underlying functional architecture, but it is unclear whether this correlation structure is an essential feature of the system or arises from the arrangement of cells in the map. We assessed the relationship between functional architecture and pairwise correlation by measuring both synchrony and correlated spike count variability in mouse V1, which lacks an orientation map. We observed significant pairwise synchrony, which was organized by distance and relative orientation preference between cells. We also observed nonzero correlated variability in both the anesthetized (0.16) and awake states (0.18). Our results indicate that the structure of pairwise correlation is maintained in the absence of an underlying anatomical organization and may be an organizing principle of the mammalian visual system preserved by nonrandom connectivity within local networks.","container-title":"Cerebral Cortex (New York, N.Y.: 1991)","DOI":"10.1093/cercor/bht128","ISSN":"1460-2199","issue":"10","journalAbbreviation":"Cereb Cortex","language":"eng","note":"PMID: 23689635\nPMCID: PMC4153809","page":"2707-2720","source":"PubMed","title":"The structure of pairwise correlation in mouse primary visual cortex reveals functional organization in the absence of an orientation map","volume":"24","author":[{"family":"Denman","given":"Daniel J."},{"family":"Contreras","given":"Diego"}],"issued":{"date-parts":[["2014",10]]}}},{"id":130,"uris":["http://zotero.org/users/7275917/items/CY4BX3YJ"],"itemData":{"id":130,"type":"article-journal","abstract":"How the processing of signals carried by sensory neurons supports perceptual decisions is a long-standing question in neuroscience. The ability to record neuronal activity in awake animals while they perform psychophysical tasks near threshold has been a key advance in studying these questions. Trial-to-trial correlations between the activity of sensory neurons and the decisions reported by animals (‘choice probabilities’), even when measured across repeated presentations of an identical stimulus provide insights into this problem. But understanding the sources of such co-variability between sensory neurons and behavior has proven more difficult than it initially appeared. Below, we discuss our current understanding of what gives rise to these correlations.","collection-title":"Neurobiology of cognitive behavior","container-title":"Current Opinion in Neurobiology","DOI":"10.1016/j.conb.2016.01.009","ISSN":"0959-4388","journalAbbreviation":"Current Opinion in Neurobiology","page":"126-132","source":"ScienceDirect","title":"Feedforward and feedback sources of choice probability in neural population responses","volume":"37","author":[{"family":"Cumming","given":"Bruce G"},{"family":"Nienborg","given":"Hendrikje"}],"issued":{"date-parts":[["2016",4,1]]}}},{"id":1518,"uris":["http://zotero.org/users/7275917/items/UJE9WEL8"],"itemData":{"id":1518,"type":"article-journal","abstract":"Smooth-pursuit eye movements are variable, even when the same tracking target motion is repeated many times. We asked whether variation in pursuit could arise from noise in the response of visual motion neurons in the middle temporal visual area (MT). In physiological experiments, we evaluated the mean, variance, and trial-by-trial correlation in the spike counts of pairs of simultaneously recorded MT neurons. The correlations between responses of pairs of MT neurons are highly significant and are stronger when the two neurons in a pair have similar preferred speeds, directions, or receptive field locations. Spike count correlation persists when the same exact stimulus form is repeatedly presented. Spike count correlations increase as the analysis window increases because of correlations in the responses of individual neurons across time. Spike count correlations are highest at speeds below the preferred speeds of the neuron pair and increase as the contrast of a square-wave grating is decreased. In computational analyses, we evaluated whether the correlations and variation across the population response in MT could drive the observed behavioral variation in pursuit direction and speed. We created model population responses that mimicked the mean and variance of MT neural responses as well as the observed structure and amplitude of noise correlations between pairs of neurons. A vector-averaging decoding computation revealed that the observed variation in pursuit could arise from the MT population response, without postulating other sources of motor variation.","container-title":"Journal of Neurophysiology","DOI":"10.1152/jn.00010.2009","ISSN":"0022-3077","issue":"6","note":"publisher: American Physiological Society","page":"3012-3030","source":"journals.physiology.org (Atypon)","title":"Noise Correlations in Cortical Area MT and Their Potential Impact on Trial-by-Trial Variation in the Direction and Speed of Smooth-Pursuit Eye Movements","volume":"101","author":[{"family":"Huang","given":"Xin"},{"family":"Lisberger","given":"Stephen G."}],"issued":{"date-parts":[["2009",6]]}}},{"id":308,"uris":["http://zotero.org/users/7275917/items/LXG67MLW"],"itemData":{"id":308,"type":"article-journal","abstract":"The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(approximately 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processing.","container-title":"The Journal of Neuroscience","DOI":"10.1523/JNEUROSCI.2929-08.2008","ISSN":"1529-2401","issue":"48","note":"PMID: 19036953\nPMCID: PMC2656500","page":"12591-12603","title":"Spatial and temporal scales of neuronal correlation in primary visual cortex.","volume":"28","author":[{"family":"Smith","given":"Matthew A"},{"family":"Kohn","given":"Adam"}],"issued":{"date-parts":[["2008",11]]}}},{"id":1519,"uris":["http://zotero.org/users/7275917/items/9YHCN6YQ"],"itemData":{"id":1519,"type":"article-journal","abstract":"How an object is perceived depends on the temporal context in which it is encountered. Sensory signals in the brain also depend on temporal context, a phenomenon often referred to as adaptation. Traditional descriptions of adaptation effects emphasize various forms of response fatigue in single neurons, which grow in strength with exposure to a stimulus. Recent work on vision, and other sensory modalities, has shown that this description has substantial shortcomings. Here we review our emerging understanding of how adaptation alters the balance between excitatory and suppressive signals, how effects depend on adaptation duration, and how adaptation influences representations that are distributed within and across multiple brain structures. This work points to a sophisticated set of mechanisms for adjusting to recent sensory experience, and suggests new avenues for understanding their function.","container-title":"Current biology: CB","DOI":"10.1016/j.cub.2014.09.001","ISSN":"1879-0445","issue":"20","journalAbbreviation":"Curr Biol","language":"eng","note":"PMID: 25442850\nPMCID: PMC4279707","page":"R1012-1022","source":"PubMed","title":"Moving sensory adaptation beyond suppressive effects in single neurons","volume":"24","author":[{"family":"Solomon","given":"Samuel G."},{"family":"Kohn","given":"Adam"}],"issued":{"date-parts":[["2014",10,20]]}}},{"id":325,"uris":["http://zotero.org/users/7275917/items/YDY2YW5A"],"itemData":{"id":325,"type":"article-journal","abstract":"Correlated trial-to-trial variability in the activity of cortical neurons is thought to reflect the functional connectivity of the circuit. Many cortical areas are organized into functional columns, in which neurons are believed to be densely connected and to share common input. Numerous studies report a high degree of correlated variability between nearby cells. We developed chronically implanted multitetrode arrays offering unprecedented recording quality to reexamine this question in the primary visual cortex of awake macaques. We found that even nearby neurons with similar orientation tuning show virtually no correlated variability. Our findings suggest a refinement of current models of cortical microcircuit architecture and function: Either adjacent neurons share only a few percent of their inputs or, alternatively, their activity is actively decorrelated.","container-title":"Science","DOI":"10.1126/science.1179867","ISSN":"1095-9203","issue":"5965","note":"PMID: 20110506","page":"584-587","title":"Decorrelated neuronal firing in cortical microcircuits.","volume":"327","author":[{"family":"Ecker","given":"Alexander S"},{"family":"Berens","given":"Philipp"},{"family":"Keliris","given":"Georgios A"},{"family":"Bethge","given":"Matthias"},{"family":"Logothetis","given":"Nikos K"},{"family":"Tolias","given":"Andreas S"}],"issued":{"date-parts":[["2010",1]]}}}],"schema":"https://github.com/citation-style-language/schema/raw/master/csl-citation.json"} </w:instrText>
      </w:r>
      <w:r w:rsidR="004A77A2">
        <w:rPr>
          <w:rFonts w:ascii="Arial" w:eastAsia="Times New Roman" w:hAnsi="Arial" w:cs="Arial"/>
        </w:rPr>
        <w:fldChar w:fldCharType="separate"/>
      </w:r>
      <w:r w:rsidR="000A551A" w:rsidRPr="000A551A">
        <w:rPr>
          <w:rFonts w:ascii="Arial" w:hAnsi="Arial" w:cs="Arial"/>
          <w:vertAlign w:val="superscript"/>
        </w:rPr>
        <w:t>1,10,32–38</w:t>
      </w:r>
      <w:r w:rsidR="004A77A2">
        <w:rPr>
          <w:rFonts w:ascii="Arial" w:eastAsia="Times New Roman" w:hAnsi="Arial" w:cs="Arial"/>
        </w:rPr>
        <w:fldChar w:fldCharType="end"/>
      </w:r>
      <w:r w:rsidR="006038B5" w:rsidRPr="0097516D">
        <w:rPr>
          <w:rFonts w:ascii="Arial" w:eastAsia="Times New Roman" w:hAnsi="Arial" w:cs="Arial"/>
        </w:rPr>
        <w:t>)</w:t>
      </w:r>
      <w:r w:rsidR="00EE4464" w:rsidRPr="0097516D">
        <w:rPr>
          <w:rFonts w:ascii="Arial" w:eastAsia="Times New Roman" w:hAnsi="Arial" w:cs="Arial"/>
        </w:rPr>
        <w:t>, the optimal readout strategy is along the axis of correlated variability.</w:t>
      </w:r>
      <w:r w:rsidR="006038B5" w:rsidRPr="0097516D">
        <w:rPr>
          <w:rFonts w:ascii="Arial" w:eastAsia="Times New Roman" w:hAnsi="Arial" w:cs="Arial"/>
        </w:rPr>
        <w:t xml:space="preserve"> </w:t>
      </w:r>
    </w:p>
    <w:p w14:paraId="4684FC4F" w14:textId="77777777" w:rsidR="0097516D" w:rsidRPr="0097516D" w:rsidRDefault="0097516D" w:rsidP="000D13A2">
      <w:pPr>
        <w:rPr>
          <w:rFonts w:ascii="Arial" w:eastAsia="Times New Roman" w:hAnsi="Arial" w:cs="Arial"/>
        </w:rPr>
      </w:pPr>
    </w:p>
    <w:p w14:paraId="02347F4F" w14:textId="36A11307" w:rsidR="0096031B" w:rsidRPr="0097516D" w:rsidRDefault="0096031B" w:rsidP="000D13A2">
      <w:pPr>
        <w:rPr>
          <w:rFonts w:ascii="Arial" w:eastAsia="Times New Roman" w:hAnsi="Arial" w:cs="Arial"/>
        </w:rPr>
      </w:pPr>
      <w:r w:rsidRPr="0097516D">
        <w:rPr>
          <w:rFonts w:ascii="Arial" w:eastAsia="Times New Roman" w:hAnsi="Arial" w:cs="Arial"/>
        </w:rPr>
        <w:t xml:space="preserve">Our model predicts that aligning behavior with the axis of correlated variability is optimal when the relevant signal is aligned with noise. The model therefore predicts that task-relevant information should be preferentially aligned with the axis of correlated variability. We therefore tested this prediction in </w:t>
      </w:r>
      <w:proofErr w:type="gramStart"/>
      <w:r w:rsidRPr="0097516D">
        <w:rPr>
          <w:rFonts w:ascii="Arial" w:eastAsia="Times New Roman" w:hAnsi="Arial" w:cs="Arial"/>
        </w:rPr>
        <w:t>a number of</w:t>
      </w:r>
      <w:proofErr w:type="gramEnd"/>
      <w:r w:rsidRPr="0097516D">
        <w:rPr>
          <w:rFonts w:ascii="Arial" w:eastAsia="Times New Roman" w:hAnsi="Arial" w:cs="Arial"/>
        </w:rPr>
        <w:t xml:space="preserve"> situations in which we could compare the alignment of the axis of correlated variability with the representations of task-relevant information and task-irrelevant information. </w:t>
      </w:r>
    </w:p>
    <w:p w14:paraId="44FB16DE" w14:textId="77777777" w:rsidR="0097516D" w:rsidRPr="0097516D" w:rsidRDefault="0097516D" w:rsidP="000D13A2">
      <w:pPr>
        <w:rPr>
          <w:rFonts w:ascii="Arial" w:eastAsia="Times New Roman" w:hAnsi="Arial" w:cs="Arial"/>
        </w:rPr>
      </w:pPr>
    </w:p>
    <w:p w14:paraId="6256C736" w14:textId="77777777" w:rsidR="00EE4464" w:rsidRPr="0097516D" w:rsidRDefault="00EE4464" w:rsidP="000D13A2">
      <w:pPr>
        <w:rPr>
          <w:rFonts w:ascii="Arial" w:eastAsia="Times New Roman" w:hAnsi="Arial" w:cs="Arial"/>
        </w:rPr>
      </w:pPr>
      <w:r w:rsidRPr="0097516D">
        <w:rPr>
          <w:rFonts w:ascii="Arial" w:eastAsia="Times New Roman" w:hAnsi="Arial" w:cs="Arial"/>
          <w:b/>
          <w:bCs/>
        </w:rPr>
        <w:t>Alignment of curvature representation with the axis of correlated variability in V4 predicts behavioral performance in a curvature estimation task</w:t>
      </w:r>
    </w:p>
    <w:p w14:paraId="60B55209" w14:textId="7811AD5B" w:rsidR="007F6CEE" w:rsidRPr="0097516D" w:rsidRDefault="001F1BA9" w:rsidP="000D13A2">
      <w:pPr>
        <w:rPr>
          <w:rFonts w:ascii="Arial" w:eastAsia="Times New Roman" w:hAnsi="Arial" w:cs="Arial"/>
          <w:lang w:eastAsia="zh-CN"/>
        </w:rPr>
      </w:pPr>
      <w:r w:rsidRPr="0097516D">
        <w:rPr>
          <w:rFonts w:ascii="Arial" w:eastAsia="Times New Roman" w:hAnsi="Arial" w:cs="Arial"/>
        </w:rPr>
        <w:t xml:space="preserve">We </w:t>
      </w:r>
      <w:r w:rsidR="00A11597" w:rsidRPr="0097516D">
        <w:rPr>
          <w:rFonts w:ascii="Arial" w:eastAsia="Times New Roman" w:hAnsi="Arial" w:cs="Arial"/>
        </w:rPr>
        <w:t>n</w:t>
      </w:r>
      <w:r w:rsidR="00EE4464" w:rsidRPr="0097516D">
        <w:rPr>
          <w:rFonts w:ascii="Arial" w:eastAsia="Times New Roman" w:hAnsi="Arial" w:cs="Arial"/>
        </w:rPr>
        <w:t>ext</w:t>
      </w:r>
      <w:r w:rsidR="00A11597" w:rsidRPr="0097516D">
        <w:rPr>
          <w:rFonts w:ascii="Arial" w:eastAsia="Times New Roman" w:hAnsi="Arial" w:cs="Arial"/>
        </w:rPr>
        <w:t xml:space="preserve"> tested the prediction that in a situation where monkeys had to generalize across stimuli that vary in many</w:t>
      </w:r>
      <w:r w:rsidR="00EE4464" w:rsidRPr="0097516D">
        <w:rPr>
          <w:rFonts w:ascii="Arial" w:eastAsia="Times New Roman" w:hAnsi="Arial" w:cs="Arial"/>
        </w:rPr>
        <w:t xml:space="preserve"> irrelevant feature</w:t>
      </w:r>
      <w:r w:rsidR="00A11597" w:rsidRPr="0097516D">
        <w:rPr>
          <w:rFonts w:ascii="Arial" w:eastAsia="Times New Roman" w:hAnsi="Arial" w:cs="Arial"/>
        </w:rPr>
        <w:t>s, the axis of correlated variability would align with the axis that best performs that generalization</w:t>
      </w:r>
      <w:r w:rsidR="00EE4464" w:rsidRPr="0097516D">
        <w:rPr>
          <w:rFonts w:ascii="Arial" w:eastAsia="Times New Roman" w:hAnsi="Arial" w:cs="Arial"/>
        </w:rPr>
        <w:t xml:space="preserve">. </w:t>
      </w:r>
      <w:r w:rsidR="00A11597" w:rsidRPr="0097516D">
        <w:rPr>
          <w:rFonts w:ascii="Arial" w:eastAsia="Times New Roman" w:hAnsi="Arial" w:cs="Arial"/>
        </w:rPr>
        <w:t>We therefore</w:t>
      </w:r>
      <w:r w:rsidR="00EE4464" w:rsidRPr="0097516D">
        <w:rPr>
          <w:rFonts w:ascii="Arial" w:eastAsia="Times New Roman" w:hAnsi="Arial" w:cs="Arial"/>
        </w:rPr>
        <w:t xml:space="preserve"> trained monkeys to perform a continuous curvature estimation task (Figure 3A) in which they </w:t>
      </w:r>
      <w:r w:rsidR="00A11597" w:rsidRPr="0097516D">
        <w:rPr>
          <w:rFonts w:ascii="Arial" w:eastAsia="Times New Roman" w:hAnsi="Arial" w:cs="Arial"/>
        </w:rPr>
        <w:t>reported the curvature of any</w:t>
      </w:r>
      <w:r w:rsidR="00EE4464" w:rsidRPr="0097516D">
        <w:rPr>
          <w:rFonts w:ascii="Arial" w:eastAsia="Times New Roman" w:hAnsi="Arial" w:cs="Arial"/>
        </w:rPr>
        <w:t xml:space="preserve"> random 3D shape while ignoring other irrelevant features</w:t>
      </w:r>
      <w:r w:rsidR="00A11597" w:rsidRPr="0097516D">
        <w:rPr>
          <w:rFonts w:ascii="Arial" w:eastAsia="Times New Roman" w:hAnsi="Arial" w:cs="Arial"/>
        </w:rPr>
        <w:t xml:space="preserve"> like</w:t>
      </w:r>
      <w:r w:rsidR="00EE4464" w:rsidRPr="0097516D">
        <w:rPr>
          <w:rFonts w:ascii="Arial" w:eastAsia="Times New Roman" w:hAnsi="Arial" w:cs="Arial"/>
        </w:rPr>
        <w:t xml:space="preserve"> color, orientation, and thickness profil</w:t>
      </w:r>
      <w:r w:rsidR="000A551A">
        <w:rPr>
          <w:rFonts w:ascii="Arial" w:eastAsia="Times New Roman" w:hAnsi="Arial" w:cs="Arial"/>
        </w:rPr>
        <w:t>e</w:t>
      </w:r>
      <w:r w:rsidR="000A551A">
        <w:rPr>
          <w:rFonts w:ascii="Arial" w:eastAsia="Times New Roman" w:hAnsi="Arial" w:cs="Arial"/>
        </w:rPr>
        <w:fldChar w:fldCharType="begin"/>
      </w:r>
      <w:r w:rsidR="000A551A">
        <w:rPr>
          <w:rFonts w:ascii="Arial" w:eastAsia="Times New Roman" w:hAnsi="Arial" w:cs="Arial"/>
        </w:rPr>
        <w:instrText xml:space="preserve"> ADDIN ZOTERO_ITEM CSL_CITATION {"citationID":"I6UR0qMi","properties":{"formattedCitation":"\\super 39\\nosupersub{}","plainCitation":"39","noteIndex":0},"citationItems":[{"id":108,"uris":["http://zotero.org/users/7275917/items/BYRPHSDE"],"itemData":{"id":108,"type":"article","abstract":"We use sensory information in remarkably flexible ways. We can generalize by ignoring task-irrelevant features, report different features of a stimulus, and use different actions to report a perceptual judgment. These forms of flexible behavior are associated with small modulations of the responses of sensory neurons. While the existence of these response modulations is indisputable, efforts to understand their function have been largely relegated to theory, where they have been posited to change information coding or enable downstream neurons to read out different visual and cognitive information using flexible weights. Here, we tested these ideas using a rich, flexible behavioral paradigm, multi-neuron, multi-area recordings in primary visual cortex (V1) and mid-level visual area V4. We discovered that those response modulations in V4 (but not V1) contain the ingredients necessary to enable flexible behavior, but not via those previously hypothesized mechanisms. Instead, we demonstrated that these response modulations are precisely coordinated across the population such that downstream neurons have ready access to the correct information to flexibly guide behavior without making changes to information coding or synapses. Our results suggest a novel computational role for task-dependent response modulations: they enable flexible behavior by changing the information that gets out of a sensory area, not by changing information coding within it.","DOI":"10.1101/2024.07.10.602774","language":"en","license":"© 2024, Posted by Cold Spring Harbor Laboratory. This pre-print is available under a Creative Commons License (Attribution-NonCommercial-NoDerivs 4.0 International), CC BY-NC-ND 4.0, as described at http://creativecommons.org/licenses/by-nc-nd/4.0/","note":"page: 2024.07.10.602774\nsection: New Results","publisher":"bioRxiv","source":"bioRxiv","title":"Coordinated Response Modulations Enable Flexible Use of Visual Information","URL":"https://www.biorxiv.org/content/10.1101/2024.07.10.602774v1","author":[{"family":"Srinath","given":"Ramanujan"},{"family":"Czarnik","given":"Martyna M."},{"family":"Cohen","given":"Marlene R."}],"accessed":{"date-parts":[["2024",7,15]]},"issued":{"date-parts":[["2024",7,15]]}}}],"schema":"https://github.com/citation-style-language/schema/raw/master/csl-citation.json"} </w:instrText>
      </w:r>
      <w:r w:rsidR="000A551A">
        <w:rPr>
          <w:rFonts w:ascii="Arial" w:eastAsia="Times New Roman" w:hAnsi="Arial" w:cs="Arial"/>
        </w:rPr>
        <w:fldChar w:fldCharType="separate"/>
      </w:r>
      <w:r w:rsidR="000A551A" w:rsidRPr="000A551A">
        <w:rPr>
          <w:rFonts w:ascii="Arial" w:hAnsi="Arial" w:cs="Arial"/>
          <w:vertAlign w:val="superscript"/>
        </w:rPr>
        <w:t>39</w:t>
      </w:r>
      <w:r w:rsidR="000A551A">
        <w:rPr>
          <w:rFonts w:ascii="Arial" w:eastAsia="Times New Roman" w:hAnsi="Arial" w:cs="Arial"/>
        </w:rPr>
        <w:fldChar w:fldCharType="end"/>
      </w:r>
      <w:r w:rsidR="00EE4464" w:rsidRPr="0097516D">
        <w:rPr>
          <w:rFonts w:ascii="Arial" w:eastAsia="Times New Roman" w:hAnsi="Arial" w:cs="Arial"/>
        </w:rPr>
        <w:t xml:space="preserve">. After </w:t>
      </w:r>
      <w:r w:rsidR="001C0347" w:rsidRPr="0097516D">
        <w:rPr>
          <w:rFonts w:ascii="Arial" w:eastAsia="Times New Roman" w:hAnsi="Arial" w:cs="Arial"/>
        </w:rPr>
        <w:t xml:space="preserve">the </w:t>
      </w:r>
      <w:r w:rsidR="00EE4464" w:rsidRPr="0097516D">
        <w:rPr>
          <w:rFonts w:ascii="Arial" w:eastAsia="Times New Roman" w:hAnsi="Arial" w:cs="Arial"/>
        </w:rPr>
        <w:t xml:space="preserve">stimulus </w:t>
      </w:r>
      <w:r w:rsidR="001C0347" w:rsidRPr="0097516D">
        <w:rPr>
          <w:rFonts w:ascii="Arial" w:eastAsia="Times New Roman" w:hAnsi="Arial" w:cs="Arial"/>
        </w:rPr>
        <w:t>was presented</w:t>
      </w:r>
      <w:r w:rsidR="00EE4464" w:rsidRPr="0097516D">
        <w:rPr>
          <w:rFonts w:ascii="Arial" w:eastAsia="Times New Roman" w:hAnsi="Arial" w:cs="Arial"/>
        </w:rPr>
        <w:t xml:space="preserve">, </w:t>
      </w:r>
      <w:r w:rsidR="001C0347" w:rsidRPr="0097516D">
        <w:rPr>
          <w:rFonts w:ascii="Arial" w:eastAsia="Times New Roman" w:hAnsi="Arial" w:cs="Arial"/>
        </w:rPr>
        <w:t xml:space="preserve">the </w:t>
      </w:r>
      <w:r w:rsidR="00EE4464" w:rsidRPr="0097516D">
        <w:rPr>
          <w:rFonts w:ascii="Arial" w:eastAsia="Times New Roman" w:hAnsi="Arial" w:cs="Arial"/>
        </w:rPr>
        <w:t xml:space="preserve">monkeys made a saccade to a location on </w:t>
      </w:r>
      <w:r w:rsidR="001C0347" w:rsidRPr="0097516D">
        <w:rPr>
          <w:rFonts w:ascii="Arial" w:eastAsia="Times New Roman" w:hAnsi="Arial" w:cs="Arial"/>
        </w:rPr>
        <w:t xml:space="preserve">a target </w:t>
      </w:r>
      <w:r w:rsidR="00EE4464" w:rsidRPr="0097516D">
        <w:rPr>
          <w:rFonts w:ascii="Arial" w:eastAsia="Times New Roman" w:hAnsi="Arial" w:cs="Arial"/>
        </w:rPr>
        <w:t xml:space="preserve">arc corresponding to their curvature estimate (0 for straight, 1 for maximally curved). They were rewarded in inverse proportion to their estimation error. </w:t>
      </w:r>
    </w:p>
    <w:p w14:paraId="2497A968" w14:textId="77777777" w:rsidR="0097516D" w:rsidRPr="0097516D" w:rsidRDefault="0097516D" w:rsidP="000D13A2">
      <w:pPr>
        <w:rPr>
          <w:rFonts w:ascii="Arial" w:eastAsia="Times New Roman" w:hAnsi="Arial" w:cs="Arial"/>
        </w:rPr>
      </w:pPr>
    </w:p>
    <w:p w14:paraId="05D90506" w14:textId="18395EEE" w:rsidR="00EA3C05" w:rsidRPr="0097516D" w:rsidRDefault="00072137" w:rsidP="000D13A2">
      <w:pPr>
        <w:rPr>
          <w:rFonts w:ascii="Arial" w:eastAsia="Times New Roman" w:hAnsi="Arial" w:cs="Arial"/>
        </w:rPr>
      </w:pPr>
      <w:r w:rsidRPr="0097516D">
        <w:rPr>
          <w:rFonts w:ascii="Arial" w:eastAsia="Times New Roman" w:hAnsi="Arial" w:cs="Arial"/>
        </w:rPr>
        <w:t xml:space="preserve">Both </w:t>
      </w:r>
      <w:r w:rsidR="00EE4464" w:rsidRPr="0097516D">
        <w:rPr>
          <w:rFonts w:ascii="Arial" w:eastAsia="Times New Roman" w:hAnsi="Arial" w:cs="Arial"/>
        </w:rPr>
        <w:t xml:space="preserve">monkeys (Figure 3B, green and blue lines) </w:t>
      </w:r>
      <w:r w:rsidRPr="0097516D">
        <w:rPr>
          <w:rFonts w:ascii="Arial" w:eastAsia="Times New Roman" w:hAnsi="Arial" w:cs="Arial"/>
        </w:rPr>
        <w:t xml:space="preserve">produced </w:t>
      </w:r>
      <w:r w:rsidR="00EE4464" w:rsidRPr="0097516D">
        <w:rPr>
          <w:rFonts w:ascii="Arial" w:eastAsia="Times New Roman" w:hAnsi="Arial" w:cs="Arial"/>
        </w:rPr>
        <w:t>consistent curvature estimation, and their performance was comparable to that of humans performing an online version of the same task (Figure 3B, pink line). The stimuli were presented within the joint receptive fields of recorded V4 neurons</w:t>
      </w:r>
      <w:r w:rsidR="00EA3C05" w:rsidRPr="0097516D">
        <w:rPr>
          <w:rFonts w:ascii="Arial" w:eastAsia="Times New Roman" w:hAnsi="Arial" w:cs="Arial"/>
        </w:rPr>
        <w:t>, which are</w:t>
      </w:r>
      <w:r w:rsidR="00EE4464" w:rsidRPr="0097516D">
        <w:rPr>
          <w:rFonts w:ascii="Arial" w:eastAsia="Times New Roman" w:hAnsi="Arial" w:cs="Arial"/>
        </w:rPr>
        <w:t xml:space="preserve"> selective for curvature (Figure 3D-E)</w:t>
      </w:r>
      <w:r w:rsidR="00EA3C05" w:rsidRPr="0097516D">
        <w:rPr>
          <w:rFonts w:ascii="Arial" w:eastAsia="Times New Roman" w:hAnsi="Arial" w:cs="Arial"/>
        </w:rPr>
        <w:t>. The</w:t>
      </w:r>
      <w:r w:rsidR="00EE4464" w:rsidRPr="0097516D">
        <w:rPr>
          <w:rFonts w:ascii="Arial" w:eastAsia="Times New Roman" w:hAnsi="Arial" w:cs="Arial"/>
        </w:rPr>
        <w:t xml:space="preserve"> population representation of curvature was dependent on irrelevant shape properties (Figure 3F-G)</w:t>
      </w:r>
      <w:r w:rsidR="000A551A">
        <w:rPr>
          <w:rFonts w:ascii="Arial" w:eastAsia="Times New Roman" w:hAnsi="Arial" w:cs="Arial"/>
        </w:rPr>
        <w:fldChar w:fldCharType="begin"/>
      </w:r>
      <w:r w:rsidR="000A551A">
        <w:rPr>
          <w:rFonts w:ascii="Arial" w:eastAsia="Times New Roman" w:hAnsi="Arial" w:cs="Arial"/>
        </w:rPr>
        <w:instrText xml:space="preserve"> ADDIN ZOTERO_ITEM CSL_CITATION {"citationID":"TfjYpX60","properties":{"formattedCitation":"\\super 39\\nosupersub{}","plainCitation":"39","noteIndex":0},"citationItems":[{"id":108,"uris":["http://zotero.org/users/7275917/items/BYRPHSDE"],"itemData":{"id":108,"type":"article","abstract":"We use sensory information in remarkably flexible ways. We can generalize by ignoring task-irrelevant features, report different features of a stimulus, and use different actions to report a perceptual judgment. These forms of flexible behavior are associated with small modulations of the responses of sensory neurons. While the existence of these response modulations is indisputable, efforts to understand their function have been largely relegated to theory, where they have been posited to change information coding or enable downstream neurons to read out different visual and cognitive information using flexible weights. Here, we tested these ideas using a rich, flexible behavioral paradigm, multi-neuron, multi-area recordings in primary visual cortex (V1) and mid-level visual area V4. We discovered that those response modulations in V4 (but not V1) contain the ingredients necessary to enable flexible behavior, but not via those previously hypothesized mechanisms. Instead, we demonstrated that these response modulations are precisely coordinated across the population such that downstream neurons have ready access to the correct information to flexibly guide behavior without making changes to information coding or synapses. Our results suggest a novel computational role for task-dependent response modulations: they enable flexible behavior by changing the information that gets out of a sensory area, not by changing information coding within it.","DOI":"10.1101/2024.07.10.602774","language":"en","license":"© 2024, Posted by Cold Spring Harbor Laboratory. This pre-print is available under a Creative Commons License (Attribution-NonCommercial-NoDerivs 4.0 International), CC BY-NC-ND 4.0, as described at http://creativecommons.org/licenses/by-nc-nd/4.0/","note":"page: 2024.07.10.602774\nsection: New Results","publisher":"bioRxiv","source":"bioRxiv","title":"Coordinated Response Modulations Enable Flexible Use of Visual Information","URL":"https://www.biorxiv.org/content/10.1101/2024.07.10.602774v1","author":[{"family":"Srinath","given":"Ramanujan"},{"family":"Czarnik","given":"Martyna M."},{"family":"Cohen","given":"Marlene R."}],"accessed":{"date-parts":[["2024",7,15]]},"issued":{"date-parts":[["2024",7,15]]}}}],"schema":"https://github.com/citation-style-language/schema/raw/master/csl-citation.json"} </w:instrText>
      </w:r>
      <w:r w:rsidR="000A551A">
        <w:rPr>
          <w:rFonts w:ascii="Arial" w:eastAsia="Times New Roman" w:hAnsi="Arial" w:cs="Arial"/>
        </w:rPr>
        <w:fldChar w:fldCharType="separate"/>
      </w:r>
      <w:r w:rsidR="000A551A" w:rsidRPr="000A551A">
        <w:rPr>
          <w:rFonts w:ascii="Arial" w:hAnsi="Arial" w:cs="Arial"/>
          <w:vertAlign w:val="superscript"/>
        </w:rPr>
        <w:t>39</w:t>
      </w:r>
      <w:r w:rsidR="000A551A">
        <w:rPr>
          <w:rFonts w:ascii="Arial" w:eastAsia="Times New Roman" w:hAnsi="Arial" w:cs="Arial"/>
        </w:rPr>
        <w:fldChar w:fldCharType="end"/>
      </w:r>
      <w:r w:rsidR="00EA3C05" w:rsidRPr="0097516D">
        <w:rPr>
          <w:rFonts w:ascii="Arial" w:eastAsia="Times New Roman" w:hAnsi="Arial" w:cs="Arial"/>
        </w:rPr>
        <w:t>, meaning that the best axis for judging the curvature of any one stimulus was different than the best for generalizing across stimuli</w:t>
      </w:r>
      <w:r w:rsidR="00EE4464" w:rsidRPr="0097516D">
        <w:rPr>
          <w:rFonts w:ascii="Arial" w:eastAsia="Times New Roman" w:hAnsi="Arial" w:cs="Arial"/>
        </w:rPr>
        <w:t xml:space="preserve">. </w:t>
      </w:r>
    </w:p>
    <w:p w14:paraId="67E5C3E1" w14:textId="77777777" w:rsidR="0097516D" w:rsidRPr="0097516D" w:rsidRDefault="0097516D" w:rsidP="000D13A2">
      <w:pPr>
        <w:rPr>
          <w:rFonts w:ascii="Arial" w:eastAsia="Times New Roman" w:hAnsi="Arial" w:cs="Arial"/>
        </w:rPr>
      </w:pPr>
    </w:p>
    <w:p w14:paraId="6DA621DF" w14:textId="31B64955" w:rsidR="00490D03" w:rsidRPr="0097516D" w:rsidRDefault="00EE4464" w:rsidP="000D13A2">
      <w:pPr>
        <w:rPr>
          <w:rFonts w:ascii="Arial" w:eastAsia="Times New Roman" w:hAnsi="Arial" w:cs="Arial"/>
        </w:rPr>
      </w:pPr>
      <w:r w:rsidRPr="0097516D">
        <w:rPr>
          <w:rFonts w:ascii="Arial" w:eastAsia="Times New Roman" w:hAnsi="Arial" w:cs="Arial"/>
        </w:rPr>
        <w:t xml:space="preserve">Our central hypothesis predicts that behavioral performance </w:t>
      </w:r>
      <w:r w:rsidR="00EA3C05" w:rsidRPr="0097516D">
        <w:rPr>
          <w:rFonts w:ascii="Arial" w:eastAsia="Times New Roman" w:hAnsi="Arial" w:cs="Arial"/>
        </w:rPr>
        <w:t xml:space="preserve">should </w:t>
      </w:r>
      <w:r w:rsidRPr="0097516D">
        <w:rPr>
          <w:rFonts w:ascii="Arial" w:eastAsia="Times New Roman" w:hAnsi="Arial" w:cs="Arial"/>
        </w:rPr>
        <w:t xml:space="preserve">be better for shapes whose </w:t>
      </w:r>
      <w:r w:rsidR="00C17C91" w:rsidRPr="0097516D">
        <w:rPr>
          <w:rFonts w:ascii="Arial" w:eastAsia="Times New Roman" w:hAnsi="Arial" w:cs="Arial"/>
        </w:rPr>
        <w:t xml:space="preserve">curvature </w:t>
      </w:r>
      <w:r w:rsidRPr="0097516D">
        <w:rPr>
          <w:rFonts w:ascii="Arial" w:eastAsia="Times New Roman" w:hAnsi="Arial" w:cs="Arial"/>
        </w:rPr>
        <w:t xml:space="preserve">representation </w:t>
      </w:r>
      <w:r w:rsidR="00411499" w:rsidRPr="0097516D">
        <w:rPr>
          <w:rFonts w:ascii="Arial" w:eastAsia="Times New Roman" w:hAnsi="Arial" w:cs="Arial"/>
        </w:rPr>
        <w:t>i</w:t>
      </w:r>
      <w:r w:rsidRPr="0097516D">
        <w:rPr>
          <w:rFonts w:ascii="Arial" w:eastAsia="Times New Roman" w:hAnsi="Arial" w:cs="Arial"/>
        </w:rPr>
        <w:t xml:space="preserve">s more aligned with the axis of correlated variability (Figure 3C). To </w:t>
      </w:r>
      <w:r w:rsidR="001C64C2" w:rsidRPr="0097516D">
        <w:rPr>
          <w:rFonts w:ascii="Arial" w:eastAsia="Times New Roman" w:hAnsi="Arial" w:cs="Arial"/>
        </w:rPr>
        <w:t>test this</w:t>
      </w:r>
      <w:r w:rsidRPr="0097516D">
        <w:rPr>
          <w:rFonts w:ascii="Arial" w:eastAsia="Times New Roman" w:hAnsi="Arial" w:cs="Arial"/>
        </w:rPr>
        <w:t xml:space="preserve">, we compared the behavioral performance across pairs of shapes tested within </w:t>
      </w:r>
      <w:r w:rsidR="001B3E8A" w:rsidRPr="0097516D">
        <w:rPr>
          <w:rFonts w:ascii="Arial" w:eastAsia="Times New Roman" w:hAnsi="Arial" w:cs="Arial"/>
        </w:rPr>
        <w:t xml:space="preserve">the same </w:t>
      </w:r>
      <w:r w:rsidRPr="0097516D">
        <w:rPr>
          <w:rFonts w:ascii="Arial" w:eastAsia="Times New Roman" w:hAnsi="Arial" w:cs="Arial"/>
        </w:rPr>
        <w:t xml:space="preserve">experimental session (Figure 3H). </w:t>
      </w:r>
      <w:r w:rsidR="001B3E8A" w:rsidRPr="0097516D">
        <w:rPr>
          <w:rFonts w:ascii="Arial" w:eastAsia="Times New Roman" w:hAnsi="Arial" w:cs="Arial"/>
        </w:rPr>
        <w:t>Consistent with our prediction,</w:t>
      </w:r>
      <w:r w:rsidR="00F15796" w:rsidRPr="0097516D">
        <w:rPr>
          <w:rFonts w:ascii="Arial" w:eastAsia="Times New Roman" w:hAnsi="Arial" w:cs="Arial"/>
        </w:rPr>
        <w:t xml:space="preserve"> performance was consistently better for</w:t>
      </w:r>
      <w:r w:rsidRPr="0097516D">
        <w:rPr>
          <w:rFonts w:ascii="Arial" w:eastAsia="Times New Roman" w:hAnsi="Arial" w:cs="Arial"/>
        </w:rPr>
        <w:t xml:space="preserve"> the shape whose curvature representation was better aligned with the axis of correlated variability.</w:t>
      </w:r>
    </w:p>
    <w:p w14:paraId="69443BEF" w14:textId="77777777" w:rsidR="0097516D" w:rsidRPr="0097516D" w:rsidRDefault="0097516D" w:rsidP="000D13A2">
      <w:pPr>
        <w:rPr>
          <w:rFonts w:ascii="Arial" w:eastAsia="Times New Roman" w:hAnsi="Arial" w:cs="Arial"/>
        </w:rPr>
      </w:pPr>
    </w:p>
    <w:p w14:paraId="3AC02B86" w14:textId="3A384AD3" w:rsidR="00EE4464" w:rsidRPr="0097516D" w:rsidRDefault="00EE4464" w:rsidP="000D13A2">
      <w:pPr>
        <w:rPr>
          <w:rFonts w:ascii="Arial" w:eastAsia="Times New Roman" w:hAnsi="Arial" w:cs="Arial"/>
        </w:rPr>
      </w:pPr>
      <w:r w:rsidRPr="0097516D">
        <w:rPr>
          <w:rFonts w:ascii="Arial" w:eastAsia="Times New Roman" w:hAnsi="Arial" w:cs="Arial"/>
          <w:b/>
          <w:bCs/>
        </w:rPr>
        <w:t xml:space="preserve">The axis of correlated variability aligns with </w:t>
      </w:r>
      <w:r w:rsidR="000A042B" w:rsidRPr="0097516D">
        <w:rPr>
          <w:rFonts w:ascii="Arial" w:eastAsia="Times New Roman" w:hAnsi="Arial" w:cs="Arial"/>
          <w:b/>
          <w:bCs/>
        </w:rPr>
        <w:t>planning-related signals</w:t>
      </w:r>
      <w:r w:rsidRPr="0097516D">
        <w:rPr>
          <w:rFonts w:ascii="Arial" w:eastAsia="Times New Roman" w:hAnsi="Arial" w:cs="Arial"/>
          <w:b/>
          <w:bCs/>
        </w:rPr>
        <w:t xml:space="preserve"> in V4 during flexible sensorimotor mapping</w:t>
      </w:r>
    </w:p>
    <w:p w14:paraId="79528C3E" w14:textId="215B2586" w:rsidR="00EE4464" w:rsidRPr="0097516D" w:rsidRDefault="00E11A4A" w:rsidP="000D13A2">
      <w:pPr>
        <w:rPr>
          <w:rFonts w:ascii="Arial" w:eastAsia="Times New Roman" w:hAnsi="Arial" w:cs="Arial"/>
        </w:rPr>
      </w:pPr>
      <w:r w:rsidRPr="0097516D">
        <w:rPr>
          <w:rFonts w:ascii="Arial" w:eastAsia="Times New Roman" w:hAnsi="Arial" w:cs="Arial"/>
        </w:rPr>
        <w:t xml:space="preserve">Many previous studies have </w:t>
      </w:r>
      <w:r w:rsidR="00ED0988" w:rsidRPr="0097516D">
        <w:rPr>
          <w:rFonts w:ascii="Arial" w:eastAsia="Times New Roman" w:hAnsi="Arial" w:cs="Arial"/>
        </w:rPr>
        <w:t>identified</w:t>
      </w:r>
      <w:r w:rsidRPr="0097516D">
        <w:rPr>
          <w:rFonts w:ascii="Arial" w:eastAsia="Times New Roman" w:hAnsi="Arial" w:cs="Arial"/>
        </w:rPr>
        <w:t xml:space="preserve"> </w:t>
      </w:r>
      <w:r w:rsidR="00ED0988" w:rsidRPr="0097516D">
        <w:rPr>
          <w:rFonts w:ascii="Arial" w:eastAsia="Times New Roman" w:hAnsi="Arial" w:cs="Arial"/>
        </w:rPr>
        <w:t>pre-motor or, more generally, behavioral planning-related</w:t>
      </w:r>
      <w:r w:rsidRPr="0097516D">
        <w:rPr>
          <w:rFonts w:ascii="Arial" w:eastAsia="Times New Roman" w:hAnsi="Arial" w:cs="Arial"/>
        </w:rPr>
        <w:t xml:space="preserve"> signals </w:t>
      </w:r>
      <w:r w:rsidR="00ED0988" w:rsidRPr="0097516D">
        <w:rPr>
          <w:rFonts w:ascii="Arial" w:eastAsia="Times New Roman" w:hAnsi="Arial" w:cs="Arial"/>
        </w:rPr>
        <w:t xml:space="preserve">even </w:t>
      </w:r>
      <w:r w:rsidRPr="0097516D">
        <w:rPr>
          <w:rFonts w:ascii="Arial" w:eastAsia="Times New Roman" w:hAnsi="Arial" w:cs="Arial"/>
        </w:rPr>
        <w:t xml:space="preserve">in </w:t>
      </w:r>
      <w:r w:rsidR="00ED0988" w:rsidRPr="0097516D">
        <w:rPr>
          <w:rFonts w:ascii="Arial" w:eastAsia="Times New Roman" w:hAnsi="Arial" w:cs="Arial"/>
        </w:rPr>
        <w:t>primarily</w:t>
      </w:r>
      <w:r w:rsidRPr="0097516D">
        <w:rPr>
          <w:rFonts w:ascii="Arial" w:eastAsia="Times New Roman" w:hAnsi="Arial" w:cs="Arial"/>
        </w:rPr>
        <w:t xml:space="preserve"> sensory area</w:t>
      </w:r>
      <w:r w:rsidR="00ED0988" w:rsidRPr="0097516D">
        <w:rPr>
          <w:rFonts w:ascii="Arial" w:eastAsia="Times New Roman" w:hAnsi="Arial" w:cs="Arial"/>
        </w:rPr>
        <w:t>s,</w:t>
      </w:r>
      <w:r w:rsidRPr="0097516D">
        <w:rPr>
          <w:rFonts w:ascii="Arial" w:eastAsia="Times New Roman" w:hAnsi="Arial" w:cs="Arial"/>
        </w:rPr>
        <w:t xml:space="preserve"> </w:t>
      </w:r>
      <w:r w:rsidR="00ED0988" w:rsidRPr="0097516D">
        <w:rPr>
          <w:rFonts w:ascii="Arial" w:eastAsia="Times New Roman" w:hAnsi="Arial" w:cs="Arial"/>
        </w:rPr>
        <w:t>such as</w:t>
      </w:r>
      <w:r w:rsidRPr="0097516D">
        <w:rPr>
          <w:rFonts w:ascii="Arial" w:eastAsia="Times New Roman" w:hAnsi="Arial" w:cs="Arial"/>
        </w:rPr>
        <w:t xml:space="preserve"> V4</w:t>
      </w:r>
      <w:r w:rsidR="000A551A">
        <w:rPr>
          <w:rFonts w:ascii="Arial" w:eastAsia="Times New Roman" w:hAnsi="Arial" w:cs="Arial"/>
        </w:rPr>
        <w:fldChar w:fldCharType="begin"/>
      </w:r>
      <w:r w:rsidR="000A551A">
        <w:rPr>
          <w:rFonts w:ascii="Arial" w:eastAsia="Times New Roman" w:hAnsi="Arial" w:cs="Arial"/>
        </w:rPr>
        <w:instrText xml:space="preserve"> ADDIN ZOTERO_ITEM CSL_CITATION {"citationID":"TTmlQWTj","properties":{"formattedCitation":"\\super 40\\uc0\\u8211{}46\\nosupersub{}","plainCitation":"40–46","noteIndex":0},"citationItems":[{"id":1291,"uris":["http://zotero.org/groups/2775922/items/3JFKN4Z4"],"itemData":{"id":1291,"type":"article-journal","abstract":"Neuronal populations in sensory cortex produce variable responses to sensory stimuli and exhibit intricate spontaneous activity even without external sensory input. Cortical variability and spontaneous activity have been variously proposed to represent random noise, recall of prior experience, or encoding of ongoing behavioral and cognitive variables. Recording more than 10,000 neurons in mouse visual cortex, we observed that spontaneous activity reliably encoded a high-dimensional latent state, which was partially related to the mouse’s ongoing behavior and was represented not just in visual cortex but also across the forebrain. Sensory inputs did not interrupt this ongoing signal but added onto it a representation of external stimuli in orthogonal dimensions. Thus, visual cortical population activity, despite its apparently noisy structure, reliably encodes an orthogonal fusion of sensory and multidimensional behavioral information.","container-title":"Science","DOI":"10.1126/science.aav7893","issue":"6437","note":"publisher: American Association for the Advancement of Science","page":"eaav7893","source":"science.org (Atypon)","title":"Spontaneous behaviors drive multidimensional, brainwide activity","volume":"364","author":[{"family":"Stringer","given":"Carsen"},{"family":"Pachitariu","given":"Marius"},{"family":"Steinmetz","given":"Nicholas"},{"family":"Reddy","given":"Charu Bai"},{"family":"Carandini","given":"Matteo"},{"family":"Harris","given":"Kenneth D."}],"issued":{"date-parts":[["2019",4,19]]}}},{"id":689,"uris":["http://zotero.org/users/7275917/items/BXBKUKYC"],"itemData":{"id":689,"type":"article-journal","abstract":"When experts are immersed in a task, do their brains prioritize task-related activity? Most efforts to understand neural activity during well-learned tasks focus on cognitive computations and task-related movements. We wondered whether task-performing animals explore a broader movement landscape and how this impacts neural activity. We characterized movements using video and other sensors and measured neural activity using widefield and two-photon imaging. Cortex-wide activity was dominated by movements, especially uninstructed movements not required for the task. Some uninstructed movements were aligned to trial events. Accounting for them revealed that neurons with similar trial-averaged activity often reflected utterly different combinations of cognitive and movement variables. Other movements occurred idiosyncratically, accounting for trial-by-trial fluctuations that are often considered ‘noise’. This held true throughout task-learning and for extracellular Neuropixels recordings that included subcortical areas. Our observations argue that animals execute expert decisions while performing richly varied, uninstructed movements that profoundly shape neural activity.","container-title":"Nature Neuroscience","DOI":"10.1038/s41593-019-0502-4","ISSN":"1546-1726","issue":"10","journalAbbreviation":"Nat Neurosci","language":"en","license":"2019 The Author(s), under exclusive licence to Springer Nature America, Inc.","note":"number: 10\npublisher: Nature Publishing Group","page":"1677-1686","source":"www.nature.com","title":"Single-trial neural dynamics are dominated by richly varied movements","volume":"22","author":[{"family":"Musall","given":"Simon"},{"family":"Kaufman","given":"Matthew T."},{"family":"Juavinett","given":"Ashley L."},{"family":"Gluf","given":"Steven"},{"family":"Churchland","given":"Anne K."}],"issued":{"date-parts":[["2019",10]]}}},{"id":1454,"uris":["http://zotero.org/groups/2775922/items/AW49PKV6"],"itemData":{"id":1454,"type":"article-journal","abstract":"Neurons in primary visual cortex (area V1) are strongly driven by both sensory stimuli and non-sensory events. However, although the representation of sensory stimuli has been well characterized, much less is known about the representation of non-sensory events. Here, we characterize the specificity and organization of non-sensory representations in rat V1 during a freely moving visual decision task. We find that single neurons encode diverse combinations of task features simultaneously and across task epochs. Despite heterogeneity at the level of single neuron response patterns, both visual and nonvisual task variables could be reliably decoded from small neural populations (5 to 40 units) throughout a trial. Interestingly, in animals trained to make an auditory decision following passive observation of a visual stimulus, some but not all task features could also be decoded from V1 activity. Our results support the view that even in V1—the earliest stage of the cortical hierarchy—bottom-up sensory information may be combined with top-down non-sensory information in a task-dependent manner., Neurons in primary visual cortex (area V1) are strongly driven by both sensory stimuli and nonsensory events. This study shows that during visual and auditory decisions, rat V1 represents multiple task features in an overlapping and distributed fashion, with some modulation by task demands.","container-title":"PLOS Biology","DOI":"10.1371/journal.pbio.3002384","ISSN":"1544-9173","issue":"12","journalAbbreviation":"PLoS Biol","note":"PMID: 38048367\nPMCID: PMC10721203","page":"e3002384","source":"PubMed Central","title":"Neurons in the primary visual cortex of freely moving rats encode both sensory and non-sensory task variables","volume":"21","author":[{"family":"Zhang","given":"Anqi"},{"family":"Zador","given":"Anthony M."}],"issued":{"date-parts":[["2023",12,4]]}}},{"id":1496,"uris":["http://zotero.org/users/7275917/items/KD8DT93K"],"itemData":{"id":1496,"type":"article-journal","abstract":"Sensory-guided behavior requires reliable encoding of stimulus information in neural populations, and flexible, task-specific readout. The former has been studied extensively, but the latter remains poorly understood. We introduce a theory for adaptive sensory processing based on functionally-targeted stochastic modulation. We show that responses of neurons in area V1 of monkeys performing a visual discrimination task exhibit low-dimensional, rapidly fluctuating gain modulation, which is stronger in task-informative neurons and can be used to decode from neural activity after few training trials, consistent with observed behavior. In a simulated hierarchical neural network model, such labels are learned quickly and can be used to adapt downstream readout, even after several intervening processing stages. Consistently, we find the modulatory signal estimated in V1 is also present in the activity of simultaneously recorded MT units, and is again strongest in task-informative neurons. These results support the idea that co-modulation facilitates task-adaptive hierarchical information routing.","container-title":"Nature Communications","DOI":"10.1038/s41467-023-43432-7","ISSN":"2041-1723","issue":"1","journalAbbreviation":"Nat Commun","language":"en","license":"2023 The Author(s)","note":"publisher: Nature Publishing Group","page":"7879","source":"www.nature.com","title":"Targeted V1 comodulation supports task-adaptive sensory decisions","volume":"14","author":[{"family":"Haimerl","given":"Caroline"},{"family":"Ruff","given":"Douglas A."},{"family":"Cohen","given":"Marlene R."},{"family":"Savin","given":"Cristina"},{"family":"Simoncelli","given":"Eero P."}],"issued":{"date-parts":[["2023",11,30]]}}},{"id":1278,"uris":["http://zotero.org/groups/2775922/items/THATMTUJ"],"itemData":{"id":1278,"type":"article-journal","abstract":"The visually driven responses of macaque area V4 neurons are modulated during the preparation of saccadic eye movements, but the relationship between presaccadic modulation in area V4 and saccade preparation is poorly understood. Recent neurophysiological studies suggest that the variability across trials of spiking responses provides a more reliable signature of motor preparation than mean firing rate across trials. We compared the dynamics of the response rate and the variability in the rate across trials for area V4 neurons during the preparation of visually guided saccades. As in previous reports, we found that the mean firing rate of V4 neurons was enhanced when saccades were prepared to stimuli within a neuron's receptive field (RF) in comparison with saccades to a non-RF location. Further, we found robust decreases in response variability prior to saccades and found that these decreases predicted saccadic reaction times for saccades both to RF and non-RF stimuli. Importantly, response variability predicted reaction time whether or not there were any accompanying changes in mean firing rate. In addition to predicting saccade direction, the mean firing rate could also predict reaction time, but only for saccades directed to the RF stimuli. These results demonstrate that response variability of area V4 neurons, like mean response rate, provides a signature of saccade preparation. However, the two signatures reflect complementary aspects of that preparation.","container-title":"Journal of Neurophysiology","DOI":"10.1152/jn.00689.2009","ISSN":"0022-3077","issue":"3","note":"publisher: American Physiological Society","page":"1171-1178","source":"journals.physiology.org (Atypon)","title":"Changes in the Response Rate and Response Variability of Area V4 Neurons During the Preparation of Saccadic Eye Movements","volume":"103","author":[{"family":"Steinmetz","given":"Nicholas A."},{"family":"Moore","given":"Tirin"}],"issued":{"date-parts":[["2010",3]]}}},{"id":683,"uris":["http://zotero.org/users/7275917/items/P37QWD57"],"itemData":{"id":683,"type":"article-journal","abstract":"The faculty of attention endows us with the capacity to process important sensory information selectively while disregarding information that is potentially distracting. Much of our understanding of the neural circuitry underlying this fundamental cognitive function comes from neurophysiological studies within the visual modality. Past evidence suggests that a principal function of the prefrontal cortex (PFC) is selective attention and that this function involves the modulation of sensory signals within posterior cortices. In this review, we discuss recent progress in identifying the specific prefrontal circuits controlling visual attention and its neural correlates within the primate visual system. In addition, we examine the persisting challenge of precisely defining how behavior should be affected when attentional function is lost.","container-title":"Annual Review of Neuroscience","DOI":"10.1146/annurev-neuro-062111-150439","ISSN":"1545-4126","journalAbbreviation":"Annu Rev Neurosci","language":"eng","note":"PMID: 23841841","page":"451-466","source":"PubMed","title":"Prefrontal contributions to visual selective attention","volume":"36","author":[{"family":"Squire","given":"Ryan F."},{"family":"Noudoost","given":"Behrad"},{"family":"Schafer","given":"Robert J."},{"family":"Moore","given":"Tirin"}],"issued":{"date-parts":[["2013",7,8]]}}},{"id":1266,"uris":["http://zotero.org/groups/2775922/items/ZXA685BP"],"itemData":{"id":1266,"type":"article-journal","abstract":"Covert spatial attention produces biases in perceptual performance and neural processing of behaviorally relevant stimuli in the absence of overt orienting movements. The neural mechanism that gives rise to these effects is poorly understood. This paper surveys past evidence of a relationship between oculomotor control and visual spatial attention and more recent evidence of a causal link between the control of saccadic eye movements by frontal cortex and covert visual selection. Both suggest that the mechanism of covert spatial attention emerges as a consequence of the reciprocal interactions between neural circuits primarily involved in specifying the visual properties of potential targets and those involved in specifying the movements needed to fixate them.","container-title":"Neuron","DOI":"10.1016/S0896-6273(03)00716-5","ISSN":"0896-6273","issue":"4","journalAbbreviation":"Neuron","page":"671-683","source":"ScienceDirect","title":"Visuomotor Origins of Covert Spatial Attention","volume":"40","author":[{"family":"Moore","given":"Tirin"},{"family":"Armstrong","given":"Katherine M"},{"family":"Fallah","given":"Mazyar"}],"issued":{"date-parts":[["2003",11,13]]}}}],"schema":"https://github.com/citation-style-language/schema/raw/master/csl-citation.json"} </w:instrText>
      </w:r>
      <w:r w:rsidR="000A551A">
        <w:rPr>
          <w:rFonts w:ascii="Arial" w:eastAsia="Times New Roman" w:hAnsi="Arial" w:cs="Arial"/>
        </w:rPr>
        <w:fldChar w:fldCharType="separate"/>
      </w:r>
      <w:r w:rsidR="000A551A" w:rsidRPr="000A551A">
        <w:rPr>
          <w:rFonts w:ascii="Arial" w:hAnsi="Arial" w:cs="Arial"/>
          <w:vertAlign w:val="superscript"/>
        </w:rPr>
        <w:t>40–46</w:t>
      </w:r>
      <w:r w:rsidR="000A551A">
        <w:rPr>
          <w:rFonts w:ascii="Arial" w:eastAsia="Times New Roman" w:hAnsi="Arial" w:cs="Arial"/>
        </w:rPr>
        <w:fldChar w:fldCharType="end"/>
      </w:r>
      <w:r w:rsidR="00ED0988" w:rsidRPr="0097516D">
        <w:rPr>
          <w:rFonts w:ascii="Arial" w:eastAsia="Times New Roman" w:hAnsi="Arial" w:cs="Arial"/>
        </w:rPr>
        <w:t>. These signals could be related to motor efference, drawing attention to context-related signals, or surround modulation and normalization relevant for the task</w:t>
      </w:r>
      <w:r w:rsidR="000A551A">
        <w:rPr>
          <w:rFonts w:ascii="Arial" w:eastAsia="Times New Roman" w:hAnsi="Arial" w:cs="Arial"/>
        </w:rPr>
        <w:fldChar w:fldCharType="begin"/>
      </w:r>
      <w:r w:rsidR="000A551A">
        <w:rPr>
          <w:rFonts w:ascii="Arial" w:eastAsia="Times New Roman" w:hAnsi="Arial" w:cs="Arial"/>
        </w:rPr>
        <w:instrText xml:space="preserve"> ADDIN ZOTERO_ITEM CSL_CITATION {"citationID":"8pYnVeOl","properties":{"formattedCitation":"\\super 47\\uc0\\u8211{}53\\nosupersub{}","plainCitation":"47–53","noteIndex":0},"citationItems":[{"id":806,"uris":["http://zotero.org/users/7275917/items/FKP48LK7"],"itemData":{"id":806,"type":"article-journal","abstract":"Advances on several fronts have refined our understanding of the neuronal mechanisms of attention. This review focuses on recent progress in understanding visual attention through single-neuron recordings made in behaving subjects. Simultaneous recordings from populations of individual cells have shown that attention is associated with changes in the correlated firing of neurons that can enhance the quality of sensory representations. Other work has shown that sensory normalization mechanisms are important for explaining many aspects of how visual representations change with attention, and these mechanisms must be taken into account when evaluating attention-related neuronal modulations. Studies comparing different brain structures suggest that attention is composed of several cognitive processes, which might be controlled by different brain regions. Collectively, these and other recent findings provide a clearer picture of how representations in the visual system change when attention shifts from one target to another.","container-title":"Annual Review of Vision Science","DOI":"10.1146/annurev-vision-082114-035431","issue":"1","note":"_eprint: https://doi.org/10.1146/annurev-vision-082114-035431\nPMID: 28532368","page":"373-391","source":"Annual Reviews","title":"Neuronal Mechanisms of Visual Attention","volume":"1","author":[{"family":"Maunsell","given":"John H.R."}],"issued":{"date-parts":[["2015"]]}}},{"id":1285,"uris":["http://zotero.org/groups/2775922/items/NBR2V5UU"],"itemData":{"id":1285,"type":"article-journal","abstract":"&lt;h2&gt;Abstract&lt;/h2&gt;&lt;p&gt;The processing of visual information combines bottom-up sensory aspects with top-down influences, most notably attentional processes. Attentional influences have now been demonstrated throughout visual cortex, and their influence on the processing of visual information is profound. Neuronal responses to attended locations or stimulus features are enhanced, whereas those from unattended locations or features are suppressed. This influence of attention increases as one ascends the hierarchy of visual areas in primate cortex, ultimately resulting in a neural representation of the visual world that is dominated by the behavioral relevance of the information, rather than designed to provide an accurate and complete description of it. This realization has led to a rethinking of the role of areas that have previously been considered to be ‘purely sensory'.&lt;/p&gt;","container-title":"Trends in Neurosciences","DOI":"10.1016/S0166-2236(00)01814-2","ISSN":"0166-2236, 1878-108X","issue":"5","journalAbbreviation":"Trends in Neurosciences","language":"English","note":"publisher: Elsevier\nPMID: 11311383","page":"295-300","source":"www.cell.com","title":"Neural correlates of attention in primate visual cortex","volume":"24","author":[{"family":"Treue","given":"Stefan"}],"issued":{"date-parts":[["2001",5,1]]}}},{"id":804,"uris":["http://zotero.org/users/7275917/items/BXZ3HJZC"],"itemData":{"id":804,"type":"article-journal","abstract":"Single-unit recording studies in the macaque have carefully documented the modulatory effects of attention on the response properties of visual cortical neurons. Attention produces qualitatively different effects on firing rate, depending on whether a stimulus appears alone or accompanied by distracters. Studies of contrast gain control in anesthetized mammals have found parallel patterns of results when the luminance contrast of a stimulus increases. This finding suggests that attention has co-opted the circuits that mediate contrast gain control and that it operates by increasing the effective contrast of the attended stimulus. Consistent with this idea, microstimulation of the frontal eye fields, one of several areas that control the allocation of spatial attention, induces spatially local increases in sensitivity both at the behavioral level and among neurons in area V4, where endogenously generated attention increases contrast sensitivity. Studies in the slice have begun to explain how modulatory signals might cause such increases in sensitivity.","container-title":"Annual Review of Neuroscience","DOI":"10.1146/annurev.neuro.26.041002.131039","issue":"1","note":"_eprint: https://doi.org/10.1146/annurev.neuro.26.041002.131039\nPMID: 15217345","page":"611-647","source":"Annual Reviews","title":"Attentional Modulation of Visual Processing","volume":"27","author":[{"family":"Reynolds","given":"John H."},{"family":"Chelazzi","given":"Leonardo"}],"issued":{"date-parts":[["2004"]]}}},{"id":831,"uris":["http://zotero.org/users/7275917/items/EYKDH2Q6"],"itemData":{"id":831,"type":"article-journal","abstract":"The effect of attention on firing rates varies considerably within a single cortical area. The firing rate of some neurons is greatly modulated by attention while others are hardly affected. The reason for this variability across neurons is unknown. We found that the variability in attention modulation across neurons in area MT of macaques can be well explained by variability in the strength of tuned normalization across neurons. The presence of tuned normalization also explains a striking asymmetry in attention effects within neurons: when two stimuli are in a neuron's receptive field, directing attention to the preferred stimulus modulates firing rates more than directing attention to the nonpreferred stimulus. These findings show that much of the neuron-to-neuron variability in modulation of responses by attention depends on variability in the way the neurons process multiple stimuli, rather than differences in the influence of top-down signals related to attention. Copyright \\copyright 2012 Elsevier Inc. All rights reserved.","container-title":"Neuron","DOI":"10.1016/j.neuron.2012.01.006","issue":"4","note":"PMID: 22365552\nPMCID: PMC3292773","page":"803-813","title":"Tuned normalization explains the size of attention modulations.","volume":"73","author":[{"family":"Ni","given":"Amy M"},{"family":"Ray","given":"Supratim"},{"family":"Maunsell","given":"John H R"}],"issued":{"date-parts":[["2012",2]]}}},{"id":961,"uris":["http://zotero.org/users/7275917/items/HFT4LGYG"],"itemData":{"id":961,"type":"article-journal","abstract":"Models of divisive normalization can explain the trial-averaged responses of neurons in sensory, association, and motor areas under a wide range of conditions, including how visual attention changes the gains of neurons in visual cortex. Attention, like other modulatory processes, is also associated with changes in the extent to which pairs of neurons share trial-to-trial variability. We showed recently that in addition to decreasing correlations between similarly tuned neurons within the same visual area, attention increases correlations between neurons in primary visual cortex (V1) and the middle temporal area (MT) and that an extension of a classic normalization model can account for this correlation increase. One of the benefits of having a descriptive model that can account for many physiological observations is that it can be used to probe the mechanisms underlying processes such as attention. Here, we use electrical microstimulation in V1 paired with recording in MT to provide causal evidence that the relationship between V1 and MT activity is nonlinear and is well described by divisive normalization. We then use the normalization model and recording and microstimulation experiments to show that the attention dependence of V1–MT correlations is better explained by a mechanism in which attention changes the weights of connections between V1 and MT than by a mechanism that modulates responses in either area. Our study shows that normalization can explain interactions between neurons in different areas and provides a framework for using multiarea recording and stimulation to probe the neural mechanisms underlying neuronal computations.","container-title":"Proceedings of the National Academy of Sciences","DOI":"10.1073/pnas.1619857114","issue":"20","note":"publisher: Proceedings of the National Academy of Sciences","page":"E4085-E4094","source":"pnas.org (Atypon)","title":"A normalization model suggests that attention changes the weighting of inputs between visual areas","volume":"114","author":[{"family":"Ruff","given":"Douglas A."},{"family":"Cohen","given":"Marlene R."}],"issued":{"date-parts":[["2017",5,16]]}}},{"id":1521,"uris":["http://zotero.org/users/7275917/items/9L45MIG5"],"itemData":{"id":1521,"type":"article-journal","abstract":"In natural viewing, a visual stimulus that is the target of attention is generally surrounded by many irrelevant distracters. Stimuli falling in the receptive field surround can influence the neuronal response evoked by a stimulus appearing within the classical receptive field. Such modulation by task-irrelevant distracters may degrade the target-related neuronal signal. We therefore examined whether directing attention to a target stimulus can reduce the influence of task-irrelevant distracters on neuronal response. We find that in area V4 attention to a stimulus within a neuron's receptive field filters out a large fraction of the suppression induced by distracters appearing in the surround. When attention is instead directed to the surround stimulus, suppression is increased, thereby filtering out part of the neuronal response to the irrelevant distracter positioned within the receptive field. These findings demonstrate that attention modulates the neural mechanisms that give rise to center-surround interactions.","container-title":"Neuron","DOI":"10.1016/j.neuron.2009.02.023","ISSN":"0896-6273","issue":"6","journalAbbreviation":"Neuron","page":"952-963","source":"ScienceDirect","title":"Spatial Attention Modulates Center-Surround Interactions in Macaque Visual Area V4","volume":"61","author":[{"family":"Sundberg","given":"Kristy A."},{"family":"Mitchell","given":"Jude F."},{"family":"Reynolds","given":"John H."}],"issued":{"date-parts":[["2009",3,26]]}}},{"id":1522,"uris":["http://zotero.org/users/7275917/items/D8WVAWTX"],"itemData":{"id":1522,"type":"article-journal","abstract":"Stimuli appearing in the surround of the classical receptive field (CRF) can reduce neuronal firing and perceived contrast of a preferred stimulus in the CRF, a phenomenon referred to as surround suppression. Suppression is greatest when the surrounding stimulus has the same orientation and spatial frequency (SF) as the central target. Although spatial attention has been shown to influence surround suppression, the effects of feature-based attention have yet to be characterized. Using behavioral contrast adaptation in humans, we examined center-surround interactions between SF and orientation, and asked whether attending to one feature dimension versus the other influenced suppression. A center-surround triplet comprised of a central target Gabor and two flanking Gabors were used for adaptation. The flankers could have the same SF and orientation as the target, or differ in one or both of the feature dimensions. Contrast thresholds were measured for the target before and after adapting to center-surround triplets, and postadaptation thresholds were taken as an indirect measure of surround suppression. Both feature dimensions contributed to surround suppression and did not summate. Moreover, when center and surround had the same feature value in one dimension (e.g., same orientation) but had different values in the other dimension (e.g., different SF), there was more suppression when attention was directed to the feature dimension that matched between center and surround than when attention was directed to the feature dimension that differed. These results demonstrate that feature-based attention can influence center-surround interactions by enhancing the effects of the attended dimension.","container-title":"Journal of Vision","DOI":"10.1167/15.1.29","ISSN":"1534-7362","issue":"1","journalAbbreviation":"J Vis","note":"PMID: 25630380\nPMCID: PMC4530581","page":"29","source":"PubMed Central","title":"Feature-based attention modulates surround suppression","volume":"15","author":[{"family":"Flevaris","given":"Anastasia V."},{"family":"Murray","given":"Scott O."}],"issued":{"date-parts":[["2015",1,28]]}}}],"schema":"https://github.com/citation-style-language/schema/raw/master/csl-citation.json"} </w:instrText>
      </w:r>
      <w:r w:rsidR="000A551A">
        <w:rPr>
          <w:rFonts w:ascii="Arial" w:eastAsia="Times New Roman" w:hAnsi="Arial" w:cs="Arial"/>
        </w:rPr>
        <w:fldChar w:fldCharType="separate"/>
      </w:r>
      <w:r w:rsidR="000A551A" w:rsidRPr="000A551A">
        <w:rPr>
          <w:rFonts w:ascii="Arial" w:hAnsi="Arial" w:cs="Arial"/>
          <w:vertAlign w:val="superscript"/>
        </w:rPr>
        <w:t>47–53</w:t>
      </w:r>
      <w:r w:rsidR="000A551A">
        <w:rPr>
          <w:rFonts w:ascii="Arial" w:eastAsia="Times New Roman" w:hAnsi="Arial" w:cs="Arial"/>
        </w:rPr>
        <w:fldChar w:fldCharType="end"/>
      </w:r>
      <w:r w:rsidR="00ED0988" w:rsidRPr="0097516D">
        <w:rPr>
          <w:rFonts w:ascii="Arial" w:eastAsia="Times New Roman" w:hAnsi="Arial" w:cs="Arial"/>
        </w:rPr>
        <w:t xml:space="preserve">. </w:t>
      </w:r>
      <w:r w:rsidR="007666B8" w:rsidRPr="0097516D">
        <w:rPr>
          <w:rFonts w:ascii="Arial" w:eastAsia="Times New Roman" w:hAnsi="Arial" w:cs="Arial"/>
        </w:rPr>
        <w:t>When a behavioral plan is made, downstream area</w:t>
      </w:r>
      <w:r w:rsidR="000A551A">
        <w:rPr>
          <w:rFonts w:ascii="Arial" w:eastAsia="Times New Roman" w:hAnsi="Arial" w:cs="Arial"/>
        </w:rPr>
        <w:t>s</w:t>
      </w:r>
      <w:r w:rsidR="007666B8" w:rsidRPr="0097516D">
        <w:rPr>
          <w:rFonts w:ascii="Arial" w:eastAsia="Times New Roman" w:hAnsi="Arial" w:cs="Arial"/>
        </w:rPr>
        <w:t xml:space="preserve"> need to know that plan even more than the sensory signal that guided it.</w:t>
      </w:r>
      <w:r w:rsidR="00ED0988" w:rsidRPr="0097516D">
        <w:rPr>
          <w:rFonts w:ascii="Arial" w:eastAsia="Times New Roman" w:hAnsi="Arial" w:cs="Arial"/>
        </w:rPr>
        <w:t xml:space="preserve"> </w:t>
      </w:r>
      <w:r w:rsidR="002E68F2" w:rsidRPr="0097516D">
        <w:rPr>
          <w:rFonts w:ascii="Arial" w:eastAsia="Times New Roman" w:hAnsi="Arial" w:cs="Arial"/>
        </w:rPr>
        <w:t xml:space="preserve">A strong test of our hypothesis that correlated variability aligns with the information that </w:t>
      </w:r>
      <w:r w:rsidR="00411499" w:rsidRPr="0097516D">
        <w:rPr>
          <w:rFonts w:ascii="Arial" w:eastAsia="Times New Roman" w:hAnsi="Arial" w:cs="Arial"/>
        </w:rPr>
        <w:t>guides</w:t>
      </w:r>
      <w:r w:rsidR="002E68F2" w:rsidRPr="0097516D">
        <w:rPr>
          <w:rFonts w:ascii="Arial" w:eastAsia="Times New Roman" w:hAnsi="Arial" w:cs="Arial"/>
        </w:rPr>
        <w:t xml:space="preserve"> behavior is that it should align </w:t>
      </w:r>
      <w:r w:rsidR="00411499" w:rsidRPr="0097516D">
        <w:rPr>
          <w:rFonts w:ascii="Arial" w:eastAsia="Times New Roman" w:hAnsi="Arial" w:cs="Arial"/>
        </w:rPr>
        <w:t xml:space="preserve">more </w:t>
      </w:r>
      <w:r w:rsidR="002E68F2" w:rsidRPr="0097516D">
        <w:rPr>
          <w:rFonts w:ascii="Arial" w:eastAsia="Times New Roman" w:hAnsi="Arial" w:cs="Arial"/>
        </w:rPr>
        <w:t xml:space="preserve">with </w:t>
      </w:r>
      <w:r w:rsidR="00ED0988" w:rsidRPr="0097516D">
        <w:rPr>
          <w:rFonts w:ascii="Arial" w:eastAsia="Times New Roman" w:hAnsi="Arial" w:cs="Arial"/>
        </w:rPr>
        <w:t xml:space="preserve">those planning-related </w:t>
      </w:r>
      <w:r w:rsidR="00411499" w:rsidRPr="0097516D">
        <w:rPr>
          <w:rFonts w:ascii="Arial" w:eastAsia="Times New Roman" w:hAnsi="Arial" w:cs="Arial"/>
        </w:rPr>
        <w:t>signals</w:t>
      </w:r>
      <w:r w:rsidR="002E68F2" w:rsidRPr="0097516D">
        <w:rPr>
          <w:rFonts w:ascii="Arial" w:eastAsia="Times New Roman" w:hAnsi="Arial" w:cs="Arial"/>
        </w:rPr>
        <w:t xml:space="preserve"> than sensory signals. </w:t>
      </w:r>
      <w:r w:rsidR="00ED0988" w:rsidRPr="0097516D">
        <w:rPr>
          <w:rFonts w:ascii="Arial" w:eastAsia="Times New Roman" w:hAnsi="Arial" w:cs="Arial"/>
        </w:rPr>
        <w:t>However, i</w:t>
      </w:r>
      <w:r w:rsidR="002E68F2" w:rsidRPr="0097516D">
        <w:rPr>
          <w:rFonts w:ascii="Arial" w:eastAsia="Times New Roman" w:hAnsi="Arial" w:cs="Arial"/>
        </w:rPr>
        <w:t xml:space="preserve">n most tasks, including all of those we have discussed so far, the sensory information is not dissociable </w:t>
      </w:r>
      <w:r w:rsidR="00F776A7" w:rsidRPr="0097516D">
        <w:rPr>
          <w:rFonts w:ascii="Arial" w:eastAsia="Times New Roman" w:hAnsi="Arial" w:cs="Arial"/>
        </w:rPr>
        <w:t xml:space="preserve">from motor planning. </w:t>
      </w:r>
      <w:r w:rsidR="00EE4464" w:rsidRPr="0097516D">
        <w:rPr>
          <w:rFonts w:ascii="Arial" w:eastAsia="Times New Roman" w:hAnsi="Arial" w:cs="Arial"/>
        </w:rPr>
        <w:t xml:space="preserve">We </w:t>
      </w:r>
      <w:r w:rsidR="00F776A7" w:rsidRPr="0097516D">
        <w:rPr>
          <w:rFonts w:ascii="Arial" w:eastAsia="Times New Roman" w:hAnsi="Arial" w:cs="Arial"/>
        </w:rPr>
        <w:t xml:space="preserve">therefore designed a variant of our </w:t>
      </w:r>
      <w:r w:rsidR="00EE4464" w:rsidRPr="0097516D">
        <w:rPr>
          <w:rFonts w:ascii="Arial" w:eastAsia="Times New Roman" w:hAnsi="Arial" w:cs="Arial"/>
        </w:rPr>
        <w:t xml:space="preserve">curvature estimation </w:t>
      </w:r>
      <w:r w:rsidR="00F776A7" w:rsidRPr="0097516D">
        <w:rPr>
          <w:rFonts w:ascii="Arial" w:eastAsia="Times New Roman" w:hAnsi="Arial" w:cs="Arial"/>
        </w:rPr>
        <w:t>task</w:t>
      </w:r>
      <w:r w:rsidR="00FF165C" w:rsidRPr="0097516D">
        <w:rPr>
          <w:rFonts w:ascii="Arial" w:eastAsia="Times New Roman" w:hAnsi="Arial" w:cs="Arial"/>
        </w:rPr>
        <w:t xml:space="preserve"> in which we dissociated sensory from motor by varying</w:t>
      </w:r>
      <w:r w:rsidR="00EE4464" w:rsidRPr="0097516D">
        <w:rPr>
          <w:rFonts w:ascii="Arial" w:eastAsia="Times New Roman" w:hAnsi="Arial" w:cs="Arial"/>
        </w:rPr>
        <w:t xml:space="preserve"> the length and angular position of the target arc across trials (Figure 4A). This manipulation required the monkeys to flexibly </w:t>
      </w:r>
      <w:r w:rsidR="00FF165C" w:rsidRPr="0097516D">
        <w:rPr>
          <w:rFonts w:ascii="Arial" w:eastAsia="Times New Roman" w:hAnsi="Arial" w:cs="Arial"/>
        </w:rPr>
        <w:t>remap</w:t>
      </w:r>
      <w:r w:rsidR="00EE4464" w:rsidRPr="0097516D">
        <w:rPr>
          <w:rFonts w:ascii="Arial" w:eastAsia="Times New Roman" w:hAnsi="Arial" w:cs="Arial"/>
        </w:rPr>
        <w:t xml:space="preserve"> curvature</w:t>
      </w:r>
      <w:r w:rsidR="00FF165C" w:rsidRPr="0097516D">
        <w:rPr>
          <w:rFonts w:ascii="Arial" w:eastAsia="Times New Roman" w:hAnsi="Arial" w:cs="Arial"/>
        </w:rPr>
        <w:t xml:space="preserve"> estimates to several different</w:t>
      </w:r>
      <w:r w:rsidR="00EE4464" w:rsidRPr="0097516D">
        <w:rPr>
          <w:rFonts w:ascii="Arial" w:eastAsia="Times New Roman" w:hAnsi="Arial" w:cs="Arial"/>
        </w:rPr>
        <w:t xml:space="preserve"> saccade direction</w:t>
      </w:r>
      <w:r w:rsidR="00FF165C" w:rsidRPr="0097516D">
        <w:rPr>
          <w:rFonts w:ascii="Arial" w:eastAsia="Times New Roman" w:hAnsi="Arial" w:cs="Arial"/>
        </w:rPr>
        <w:t>s</w:t>
      </w:r>
      <w:r w:rsidR="00EE4464" w:rsidRPr="0097516D">
        <w:rPr>
          <w:rFonts w:ascii="Arial" w:eastAsia="Times New Roman" w:hAnsi="Arial" w:cs="Arial"/>
        </w:rPr>
        <w:t xml:space="preserve"> (Figure 4B).</w:t>
      </w:r>
    </w:p>
    <w:p w14:paraId="4A68C3B9" w14:textId="77777777" w:rsidR="0097516D" w:rsidRPr="0097516D" w:rsidRDefault="0097516D" w:rsidP="000D13A2">
      <w:pPr>
        <w:rPr>
          <w:rFonts w:ascii="Arial" w:eastAsia="Times New Roman" w:hAnsi="Arial" w:cs="Arial"/>
        </w:rPr>
      </w:pPr>
    </w:p>
    <w:p w14:paraId="468CF87C" w14:textId="4D670BEF" w:rsidR="000610F1" w:rsidRPr="0097516D" w:rsidRDefault="00EE4464" w:rsidP="000D13A2">
      <w:pPr>
        <w:rPr>
          <w:rFonts w:ascii="Arial" w:eastAsia="Times New Roman" w:hAnsi="Arial" w:cs="Arial"/>
        </w:rPr>
      </w:pPr>
      <w:r w:rsidRPr="0097516D">
        <w:rPr>
          <w:rFonts w:ascii="Arial" w:eastAsia="Times New Roman" w:hAnsi="Arial" w:cs="Arial"/>
        </w:rPr>
        <w:t xml:space="preserve">We previously </w:t>
      </w:r>
      <w:r w:rsidR="0052332E" w:rsidRPr="0097516D">
        <w:rPr>
          <w:rFonts w:ascii="Arial" w:eastAsia="Times New Roman" w:hAnsi="Arial" w:cs="Arial"/>
        </w:rPr>
        <w:t xml:space="preserve">showed </w:t>
      </w:r>
      <w:r w:rsidRPr="0097516D">
        <w:rPr>
          <w:rFonts w:ascii="Arial" w:eastAsia="Times New Roman" w:hAnsi="Arial" w:cs="Arial"/>
        </w:rPr>
        <w:t xml:space="preserve">that </w:t>
      </w:r>
      <w:r w:rsidR="00C26141" w:rsidRPr="0097516D">
        <w:rPr>
          <w:rFonts w:ascii="Arial" w:eastAsia="Times New Roman" w:hAnsi="Arial" w:cs="Arial"/>
        </w:rPr>
        <w:t xml:space="preserve">V4 </w:t>
      </w:r>
      <w:r w:rsidRPr="0097516D">
        <w:rPr>
          <w:rFonts w:ascii="Arial" w:eastAsia="Times New Roman" w:hAnsi="Arial" w:cs="Arial"/>
        </w:rPr>
        <w:t xml:space="preserve">population responses reformat during the </w:t>
      </w:r>
      <w:r w:rsidR="00C26141" w:rsidRPr="0097516D">
        <w:rPr>
          <w:rFonts w:ascii="Arial" w:eastAsia="Times New Roman" w:hAnsi="Arial" w:cs="Arial"/>
        </w:rPr>
        <w:t xml:space="preserve">motor planning </w:t>
      </w:r>
      <w:r w:rsidRPr="0097516D">
        <w:rPr>
          <w:rFonts w:ascii="Arial" w:eastAsia="Times New Roman" w:hAnsi="Arial" w:cs="Arial"/>
        </w:rPr>
        <w:t xml:space="preserve">period </w:t>
      </w:r>
      <w:r w:rsidR="00C26141" w:rsidRPr="0097516D">
        <w:rPr>
          <w:rFonts w:ascii="Arial" w:eastAsia="Times New Roman" w:hAnsi="Arial" w:cs="Arial"/>
        </w:rPr>
        <w:t>(</w:t>
      </w:r>
      <w:r w:rsidRPr="0097516D">
        <w:rPr>
          <w:rFonts w:ascii="Arial" w:eastAsia="Times New Roman" w:hAnsi="Arial" w:cs="Arial"/>
        </w:rPr>
        <w:t xml:space="preserve">after </w:t>
      </w:r>
      <w:r w:rsidR="00C26141" w:rsidRPr="0097516D">
        <w:rPr>
          <w:rFonts w:ascii="Arial" w:eastAsia="Times New Roman" w:hAnsi="Arial" w:cs="Arial"/>
        </w:rPr>
        <w:t>arc</w:t>
      </w:r>
      <w:r w:rsidRPr="0097516D">
        <w:rPr>
          <w:rFonts w:ascii="Arial" w:eastAsia="Times New Roman" w:hAnsi="Arial" w:cs="Arial"/>
        </w:rPr>
        <w:t xml:space="preserve"> onset</w:t>
      </w:r>
      <w:r w:rsidR="00C26141" w:rsidRPr="0097516D">
        <w:rPr>
          <w:rFonts w:ascii="Arial" w:eastAsia="Times New Roman" w:hAnsi="Arial" w:cs="Arial"/>
        </w:rPr>
        <w:t>)</w:t>
      </w:r>
      <w:r w:rsidRPr="0097516D">
        <w:rPr>
          <w:rFonts w:ascii="Arial" w:eastAsia="Times New Roman" w:hAnsi="Arial" w:cs="Arial"/>
        </w:rPr>
        <w:t xml:space="preserve">, such that both </w:t>
      </w:r>
      <w:r w:rsidR="00C26141" w:rsidRPr="0097516D">
        <w:rPr>
          <w:rFonts w:ascii="Arial" w:eastAsia="Times New Roman" w:hAnsi="Arial" w:cs="Arial"/>
        </w:rPr>
        <w:t xml:space="preserve">stimulus </w:t>
      </w:r>
      <w:r w:rsidRPr="0097516D">
        <w:rPr>
          <w:rFonts w:ascii="Arial" w:eastAsia="Times New Roman" w:hAnsi="Arial" w:cs="Arial"/>
        </w:rPr>
        <w:t xml:space="preserve">curvature and </w:t>
      </w:r>
      <w:r w:rsidR="00C26141" w:rsidRPr="0097516D">
        <w:rPr>
          <w:rFonts w:ascii="Arial" w:eastAsia="Times New Roman" w:hAnsi="Arial" w:cs="Arial"/>
        </w:rPr>
        <w:t xml:space="preserve">the </w:t>
      </w:r>
      <w:r w:rsidRPr="0097516D">
        <w:rPr>
          <w:rFonts w:ascii="Arial" w:eastAsia="Times New Roman" w:hAnsi="Arial" w:cs="Arial"/>
        </w:rPr>
        <w:t xml:space="preserve">planned saccade </w:t>
      </w:r>
      <w:r w:rsidR="00C26141" w:rsidRPr="0097516D">
        <w:rPr>
          <w:rFonts w:ascii="Arial" w:eastAsia="Times New Roman" w:hAnsi="Arial" w:cs="Arial"/>
        </w:rPr>
        <w:t>are encoded in V4</w:t>
      </w:r>
      <w:r w:rsidRPr="0097516D">
        <w:rPr>
          <w:rFonts w:ascii="Arial" w:eastAsia="Times New Roman" w:hAnsi="Arial" w:cs="Arial"/>
        </w:rPr>
        <w:t xml:space="preserve">. </w:t>
      </w:r>
      <w:r w:rsidR="00C26141" w:rsidRPr="0097516D">
        <w:rPr>
          <w:rFonts w:ascii="Arial" w:eastAsia="Times New Roman" w:hAnsi="Arial" w:cs="Arial"/>
        </w:rPr>
        <w:t>Because</w:t>
      </w:r>
      <w:r w:rsidRPr="0097516D">
        <w:rPr>
          <w:rFonts w:ascii="Arial" w:eastAsia="Times New Roman" w:hAnsi="Arial" w:cs="Arial"/>
        </w:rPr>
        <w:t xml:space="preserve"> the planned </w:t>
      </w:r>
      <w:r w:rsidRPr="0097516D">
        <w:rPr>
          <w:rFonts w:ascii="Arial" w:eastAsia="Times New Roman" w:hAnsi="Arial" w:cs="Arial"/>
        </w:rPr>
        <w:lastRenderedPageBreak/>
        <w:t xml:space="preserve">saccade direction </w:t>
      </w:r>
      <w:r w:rsidR="00C26141" w:rsidRPr="0097516D">
        <w:rPr>
          <w:rFonts w:ascii="Arial" w:eastAsia="Times New Roman" w:hAnsi="Arial" w:cs="Arial"/>
        </w:rPr>
        <w:t xml:space="preserve">is </w:t>
      </w:r>
      <w:r w:rsidR="000610F1" w:rsidRPr="0097516D">
        <w:rPr>
          <w:rFonts w:ascii="Arial" w:eastAsia="Times New Roman" w:hAnsi="Arial" w:cs="Arial"/>
        </w:rPr>
        <w:t>what most directly guides</w:t>
      </w:r>
      <w:r w:rsidRPr="0097516D">
        <w:rPr>
          <w:rFonts w:ascii="Arial" w:eastAsia="Times New Roman" w:hAnsi="Arial" w:cs="Arial"/>
        </w:rPr>
        <w:t xml:space="preserve"> the upcoming action, we hypothesized that the axis of correlated variability </w:t>
      </w:r>
      <w:r w:rsidR="000610F1" w:rsidRPr="0097516D">
        <w:rPr>
          <w:rFonts w:ascii="Arial" w:eastAsia="Times New Roman" w:hAnsi="Arial" w:cs="Arial"/>
        </w:rPr>
        <w:t xml:space="preserve">would be aligned more strongly with the saccade than the curvature representation </w:t>
      </w:r>
      <w:r w:rsidRPr="0097516D">
        <w:rPr>
          <w:rFonts w:ascii="Arial" w:eastAsia="Times New Roman" w:hAnsi="Arial" w:cs="Arial"/>
        </w:rPr>
        <w:t xml:space="preserve">(Figure 4C). </w:t>
      </w:r>
    </w:p>
    <w:p w14:paraId="6EDB1B2F" w14:textId="58027609" w:rsidR="00EE4464" w:rsidRPr="0097516D" w:rsidRDefault="000610F1" w:rsidP="000D13A2">
      <w:pPr>
        <w:rPr>
          <w:rFonts w:ascii="Arial" w:eastAsia="Times New Roman" w:hAnsi="Arial" w:cs="Arial"/>
        </w:rPr>
      </w:pPr>
      <w:r w:rsidRPr="0097516D">
        <w:rPr>
          <w:rFonts w:ascii="Arial" w:eastAsia="Times New Roman" w:hAnsi="Arial" w:cs="Arial"/>
        </w:rPr>
        <w:t xml:space="preserve">Indeed, both curvature and saccade direction could be decoded from V4 population activity. However, consistent with our hypothesis, </w:t>
      </w:r>
      <w:r w:rsidR="00EE4464" w:rsidRPr="0097516D">
        <w:rPr>
          <w:rFonts w:ascii="Arial" w:eastAsia="Times New Roman" w:hAnsi="Arial" w:cs="Arial"/>
        </w:rPr>
        <w:t xml:space="preserve">when those responses were projected onto the axis of correlated variability, </w:t>
      </w:r>
      <w:r w:rsidR="00ED65B0" w:rsidRPr="0097516D">
        <w:rPr>
          <w:rFonts w:ascii="Arial" w:eastAsia="Times New Roman" w:hAnsi="Arial" w:cs="Arial"/>
        </w:rPr>
        <w:t>decoding performance for</w:t>
      </w:r>
      <w:r w:rsidR="00EE4464" w:rsidRPr="0097516D">
        <w:rPr>
          <w:rFonts w:ascii="Arial" w:eastAsia="Times New Roman" w:hAnsi="Arial" w:cs="Arial"/>
        </w:rPr>
        <w:t xml:space="preserve"> curvature fell more sharply than</w:t>
      </w:r>
      <w:r w:rsidR="00ED65B0" w:rsidRPr="0097516D">
        <w:rPr>
          <w:rFonts w:ascii="Arial" w:eastAsia="Times New Roman" w:hAnsi="Arial" w:cs="Arial"/>
        </w:rPr>
        <w:t xml:space="preserve"> for</w:t>
      </w:r>
      <w:r w:rsidR="00EE4464" w:rsidRPr="0097516D">
        <w:rPr>
          <w:rFonts w:ascii="Arial" w:eastAsia="Times New Roman" w:hAnsi="Arial" w:cs="Arial"/>
        </w:rPr>
        <w:t xml:space="preserve"> saccade prediction (Figure 4D), suggesting that the </w:t>
      </w:r>
      <w:r w:rsidR="00ED65B0" w:rsidRPr="0097516D">
        <w:rPr>
          <w:rFonts w:ascii="Arial" w:eastAsia="Times New Roman" w:hAnsi="Arial" w:cs="Arial"/>
        </w:rPr>
        <w:t xml:space="preserve">correlated variability axis was better aligned with the </w:t>
      </w:r>
      <w:r w:rsidR="00EE4464" w:rsidRPr="0097516D">
        <w:rPr>
          <w:rFonts w:ascii="Arial" w:eastAsia="Times New Roman" w:hAnsi="Arial" w:cs="Arial"/>
        </w:rPr>
        <w:t>saccade</w:t>
      </w:r>
      <w:r w:rsidR="00ED65B0" w:rsidRPr="0097516D">
        <w:rPr>
          <w:rFonts w:ascii="Arial" w:eastAsia="Times New Roman" w:hAnsi="Arial" w:cs="Arial"/>
        </w:rPr>
        <w:t>-related</w:t>
      </w:r>
      <w:r w:rsidR="00EE4464" w:rsidRPr="0097516D">
        <w:rPr>
          <w:rFonts w:ascii="Arial" w:eastAsia="Times New Roman" w:hAnsi="Arial" w:cs="Arial"/>
        </w:rPr>
        <w:t xml:space="preserve"> than the curvature axis.</w:t>
      </w:r>
    </w:p>
    <w:p w14:paraId="11C9759E" w14:textId="77777777" w:rsidR="0097516D" w:rsidRPr="0097516D" w:rsidRDefault="0097516D" w:rsidP="000D13A2">
      <w:pPr>
        <w:rPr>
          <w:rFonts w:ascii="Arial" w:eastAsia="Times New Roman" w:hAnsi="Arial" w:cs="Arial"/>
        </w:rPr>
      </w:pPr>
    </w:p>
    <w:p w14:paraId="365F1DFB" w14:textId="3CA7F0B0" w:rsidR="005E32F5" w:rsidRPr="0097516D" w:rsidRDefault="00EE4464" w:rsidP="000D13A2">
      <w:pPr>
        <w:rPr>
          <w:rFonts w:ascii="Arial" w:eastAsia="Times New Roman" w:hAnsi="Arial" w:cs="Arial"/>
        </w:rPr>
      </w:pPr>
      <w:r w:rsidRPr="0097516D">
        <w:rPr>
          <w:rFonts w:ascii="Arial" w:eastAsia="Times New Roman" w:hAnsi="Arial" w:cs="Arial"/>
        </w:rPr>
        <w:t xml:space="preserve">This finding is further emphasized by </w:t>
      </w:r>
      <w:r w:rsidR="00401C5E" w:rsidRPr="0097516D">
        <w:rPr>
          <w:rFonts w:ascii="Arial" w:eastAsia="Times New Roman" w:hAnsi="Arial" w:cs="Arial"/>
        </w:rPr>
        <w:t xml:space="preserve">comparing responses to different </w:t>
      </w:r>
      <w:r w:rsidRPr="0097516D">
        <w:rPr>
          <w:rFonts w:ascii="Arial" w:eastAsia="Times New Roman" w:hAnsi="Arial" w:cs="Arial"/>
        </w:rPr>
        <w:t xml:space="preserve">shapes (Figure 4E). </w:t>
      </w:r>
      <w:r w:rsidR="00401C5E" w:rsidRPr="0097516D">
        <w:rPr>
          <w:rFonts w:ascii="Arial" w:eastAsia="Times New Roman" w:hAnsi="Arial" w:cs="Arial"/>
        </w:rPr>
        <w:t xml:space="preserve">We compared the prediction of our decoder using either the curvature or saccade direction axes with projections onto the correlated variability axis. </w:t>
      </w:r>
      <w:r w:rsidRPr="0097516D">
        <w:rPr>
          <w:rFonts w:ascii="Arial" w:eastAsia="Times New Roman" w:hAnsi="Arial" w:cs="Arial"/>
        </w:rPr>
        <w:t xml:space="preserve">The difference in curvature prediction accuracy between the dedicated curvature axis and the axis of correlated variability (y-axis) was substantially larger than the difference in saccade prediction accuracy between the dedicated saccade axis and the axis of correlated variability (x-axis). This </w:t>
      </w:r>
      <w:r w:rsidR="00401C5E" w:rsidRPr="0097516D">
        <w:rPr>
          <w:rFonts w:ascii="Arial" w:eastAsia="Times New Roman" w:hAnsi="Arial" w:cs="Arial"/>
        </w:rPr>
        <w:t xml:space="preserve">result </w:t>
      </w:r>
      <w:r w:rsidRPr="0097516D">
        <w:rPr>
          <w:rFonts w:ascii="Arial" w:eastAsia="Times New Roman" w:hAnsi="Arial" w:cs="Arial"/>
        </w:rPr>
        <w:t xml:space="preserve">indicates </w:t>
      </w:r>
      <w:r w:rsidR="00401C5E" w:rsidRPr="0097516D">
        <w:rPr>
          <w:rFonts w:ascii="Arial" w:eastAsia="Times New Roman" w:hAnsi="Arial" w:cs="Arial"/>
        </w:rPr>
        <w:t>that</w:t>
      </w:r>
      <w:r w:rsidRPr="0097516D">
        <w:rPr>
          <w:rFonts w:ascii="Arial" w:eastAsia="Times New Roman" w:hAnsi="Arial" w:cs="Arial"/>
        </w:rPr>
        <w:t xml:space="preserve"> saccade-related </w:t>
      </w:r>
      <w:r w:rsidR="00401C5E" w:rsidRPr="0097516D">
        <w:rPr>
          <w:rFonts w:ascii="Arial" w:eastAsia="Times New Roman" w:hAnsi="Arial" w:cs="Arial"/>
        </w:rPr>
        <w:t>representations</w:t>
      </w:r>
      <w:r w:rsidRPr="0097516D">
        <w:rPr>
          <w:rFonts w:ascii="Arial" w:eastAsia="Times New Roman" w:hAnsi="Arial" w:cs="Arial"/>
        </w:rPr>
        <w:t xml:space="preserve"> </w:t>
      </w:r>
      <w:r w:rsidR="00401C5E" w:rsidRPr="0097516D">
        <w:rPr>
          <w:rFonts w:ascii="Arial" w:eastAsia="Times New Roman" w:hAnsi="Arial" w:cs="Arial"/>
        </w:rPr>
        <w:t xml:space="preserve">were more consistently aligned with </w:t>
      </w:r>
      <w:r w:rsidRPr="0097516D">
        <w:rPr>
          <w:rFonts w:ascii="Arial" w:eastAsia="Times New Roman" w:hAnsi="Arial" w:cs="Arial"/>
        </w:rPr>
        <w:t>the axis of correlated variability</w:t>
      </w:r>
      <w:r w:rsidR="00401C5E" w:rsidRPr="0097516D">
        <w:rPr>
          <w:rFonts w:ascii="Arial" w:eastAsia="Times New Roman" w:hAnsi="Arial" w:cs="Arial"/>
        </w:rPr>
        <w:t xml:space="preserve"> than curvature representations</w:t>
      </w:r>
      <w:r w:rsidRPr="0097516D">
        <w:rPr>
          <w:rFonts w:ascii="Arial" w:eastAsia="Times New Roman" w:hAnsi="Arial" w:cs="Arial"/>
        </w:rPr>
        <w:t>.</w:t>
      </w:r>
    </w:p>
    <w:p w14:paraId="634D4157" w14:textId="77777777" w:rsidR="0097516D" w:rsidRPr="0097516D" w:rsidRDefault="0097516D" w:rsidP="000D13A2">
      <w:pPr>
        <w:rPr>
          <w:rFonts w:ascii="Times New Roman" w:eastAsia="Times New Roman" w:hAnsi="Times New Roman"/>
          <w:color w:val="auto"/>
          <w:sz w:val="24"/>
          <w:szCs w:val="24"/>
        </w:rPr>
      </w:pPr>
    </w:p>
    <w:p w14:paraId="5BEA73B2" w14:textId="6E3CFA66" w:rsidR="00EE4464" w:rsidRPr="0097516D" w:rsidRDefault="00EE4464" w:rsidP="000D13A2">
      <w:pPr>
        <w:rPr>
          <w:rFonts w:ascii="Arial" w:eastAsia="Times New Roman" w:hAnsi="Arial" w:cs="Arial"/>
        </w:rPr>
      </w:pPr>
      <w:r w:rsidRPr="0097516D">
        <w:rPr>
          <w:rFonts w:ascii="Arial" w:eastAsia="Times New Roman" w:hAnsi="Arial" w:cs="Arial"/>
          <w:b/>
          <w:bCs/>
        </w:rPr>
        <w:t xml:space="preserve">The axis of correlated variability aligns with the </w:t>
      </w:r>
      <w:r w:rsidR="0004582E" w:rsidRPr="0097516D">
        <w:rPr>
          <w:rFonts w:ascii="Arial" w:eastAsia="Times New Roman" w:hAnsi="Arial" w:cs="Arial"/>
          <w:b/>
          <w:bCs/>
        </w:rPr>
        <w:t>behaviorally</w:t>
      </w:r>
      <w:r w:rsidR="00411499" w:rsidRPr="0097516D">
        <w:rPr>
          <w:rFonts w:ascii="Arial" w:eastAsia="Times New Roman" w:hAnsi="Arial" w:cs="Arial"/>
          <w:b/>
          <w:bCs/>
        </w:rPr>
        <w:t xml:space="preserve"> </w:t>
      </w:r>
      <w:r w:rsidR="0004582E" w:rsidRPr="0097516D">
        <w:rPr>
          <w:rFonts w:ascii="Arial" w:eastAsia="Times New Roman" w:hAnsi="Arial" w:cs="Arial"/>
          <w:b/>
          <w:bCs/>
        </w:rPr>
        <w:t xml:space="preserve">relevant </w:t>
      </w:r>
      <w:r w:rsidRPr="0097516D">
        <w:rPr>
          <w:rFonts w:ascii="Arial" w:eastAsia="Times New Roman" w:hAnsi="Arial" w:cs="Arial"/>
          <w:b/>
          <w:bCs/>
        </w:rPr>
        <w:t xml:space="preserve">visual feature </w:t>
      </w:r>
    </w:p>
    <w:p w14:paraId="43393C5C" w14:textId="0757881B" w:rsidR="00985801" w:rsidRPr="0097516D" w:rsidRDefault="00EE4464" w:rsidP="000D13A2">
      <w:pPr>
        <w:rPr>
          <w:rFonts w:ascii="Arial" w:eastAsia="Times New Roman" w:hAnsi="Arial" w:cs="Arial"/>
        </w:rPr>
      </w:pPr>
      <w:r w:rsidRPr="0097516D">
        <w:rPr>
          <w:rFonts w:ascii="Arial" w:eastAsia="Times New Roman" w:hAnsi="Arial" w:cs="Arial"/>
        </w:rPr>
        <w:t xml:space="preserve">In the previous experiment, the monkey </w:t>
      </w:r>
      <w:r w:rsidR="00985801" w:rsidRPr="0097516D">
        <w:rPr>
          <w:rFonts w:ascii="Arial" w:eastAsia="Times New Roman" w:hAnsi="Arial" w:cs="Arial"/>
        </w:rPr>
        <w:t>needed</w:t>
      </w:r>
      <w:r w:rsidRPr="0097516D">
        <w:rPr>
          <w:rFonts w:ascii="Arial" w:eastAsia="Times New Roman" w:hAnsi="Arial" w:cs="Arial"/>
        </w:rPr>
        <w:t xml:space="preserve"> to </w:t>
      </w:r>
      <w:r w:rsidR="00985801" w:rsidRPr="0097516D">
        <w:rPr>
          <w:rFonts w:ascii="Arial" w:eastAsia="Times New Roman" w:hAnsi="Arial" w:cs="Arial"/>
        </w:rPr>
        <w:t>ignore irrelevant visual features and base decisions on a single, task-relevant feature. Since</w:t>
      </w:r>
      <w:r w:rsidRPr="0097516D">
        <w:rPr>
          <w:rFonts w:ascii="Arial" w:eastAsia="Times New Roman" w:hAnsi="Arial" w:cs="Arial"/>
        </w:rPr>
        <w:t xml:space="preserve"> V4 neurons </w:t>
      </w:r>
      <w:r w:rsidR="00985801" w:rsidRPr="0097516D">
        <w:rPr>
          <w:rFonts w:ascii="Arial" w:eastAsia="Times New Roman" w:hAnsi="Arial" w:cs="Arial"/>
        </w:rPr>
        <w:t xml:space="preserve">are selective for </w:t>
      </w:r>
      <w:r w:rsidRPr="0097516D">
        <w:rPr>
          <w:rFonts w:ascii="Arial" w:eastAsia="Times New Roman" w:hAnsi="Arial" w:cs="Arial"/>
        </w:rPr>
        <w:t xml:space="preserve">multiple visual features and </w:t>
      </w:r>
      <w:r w:rsidR="00985801" w:rsidRPr="0097516D">
        <w:rPr>
          <w:rFonts w:ascii="Arial" w:eastAsia="Times New Roman" w:hAnsi="Arial" w:cs="Arial"/>
        </w:rPr>
        <w:t xml:space="preserve">the results above suggest that </w:t>
      </w:r>
      <w:r w:rsidRPr="0097516D">
        <w:rPr>
          <w:rFonts w:ascii="Arial" w:eastAsia="Times New Roman" w:hAnsi="Arial" w:cs="Arial"/>
        </w:rPr>
        <w:t xml:space="preserve">the axis of correlated variability </w:t>
      </w:r>
      <w:r w:rsidR="00985801" w:rsidRPr="0097516D">
        <w:rPr>
          <w:rFonts w:ascii="Arial" w:eastAsia="Times New Roman" w:hAnsi="Arial" w:cs="Arial"/>
        </w:rPr>
        <w:t>aligns</w:t>
      </w:r>
      <w:r w:rsidRPr="0097516D">
        <w:rPr>
          <w:rFonts w:ascii="Arial" w:eastAsia="Times New Roman" w:hAnsi="Arial" w:cs="Arial"/>
        </w:rPr>
        <w:t xml:space="preserve"> with behaviorally relevant information (</w:t>
      </w:r>
      <w:r w:rsidR="00985801" w:rsidRPr="0097516D">
        <w:rPr>
          <w:rFonts w:ascii="Arial" w:eastAsia="Times New Roman" w:hAnsi="Arial" w:cs="Arial"/>
        </w:rPr>
        <w:t>e.g.</w:t>
      </w:r>
      <w:r w:rsidR="00411499" w:rsidRPr="0097516D">
        <w:rPr>
          <w:rFonts w:ascii="Arial" w:eastAsia="Times New Roman" w:hAnsi="Arial" w:cs="Arial"/>
        </w:rPr>
        <w:t>,</w:t>
      </w:r>
      <w:r w:rsidR="00985801" w:rsidRPr="0097516D">
        <w:rPr>
          <w:rFonts w:ascii="Arial" w:eastAsia="Times New Roman" w:hAnsi="Arial" w:cs="Arial"/>
        </w:rPr>
        <w:t xml:space="preserve"> </w:t>
      </w:r>
      <w:r w:rsidRPr="0097516D">
        <w:rPr>
          <w:rFonts w:ascii="Arial" w:eastAsia="Times New Roman" w:hAnsi="Arial" w:cs="Arial"/>
        </w:rPr>
        <w:t>a motor plan), we next investigated whether this align</w:t>
      </w:r>
      <w:r w:rsidR="00985801" w:rsidRPr="0097516D">
        <w:rPr>
          <w:rFonts w:ascii="Arial" w:eastAsia="Times New Roman" w:hAnsi="Arial" w:cs="Arial"/>
        </w:rPr>
        <w:t xml:space="preserve">ment could flexibly </w:t>
      </w:r>
      <w:r w:rsidRPr="0097516D">
        <w:rPr>
          <w:rFonts w:ascii="Arial" w:eastAsia="Times New Roman" w:hAnsi="Arial" w:cs="Arial"/>
        </w:rPr>
        <w:t>s</w:t>
      </w:r>
      <w:r w:rsidR="00985801" w:rsidRPr="0097516D">
        <w:rPr>
          <w:rFonts w:ascii="Arial" w:eastAsia="Times New Roman" w:hAnsi="Arial" w:cs="Arial"/>
        </w:rPr>
        <w:t xml:space="preserve">hift depending on the </w:t>
      </w:r>
      <w:r w:rsidRPr="0097516D">
        <w:rPr>
          <w:rFonts w:ascii="Arial" w:eastAsia="Times New Roman" w:hAnsi="Arial" w:cs="Arial"/>
        </w:rPr>
        <w:t>sensory feature</w:t>
      </w:r>
      <w:r w:rsidR="00985801" w:rsidRPr="0097516D">
        <w:rPr>
          <w:rFonts w:ascii="Arial" w:eastAsia="Times New Roman" w:hAnsi="Arial" w:cs="Arial"/>
        </w:rPr>
        <w:t xml:space="preserve"> currently guiding behavior</w:t>
      </w:r>
      <w:r w:rsidRPr="0097516D">
        <w:rPr>
          <w:rFonts w:ascii="Arial" w:eastAsia="Times New Roman" w:hAnsi="Arial" w:cs="Arial"/>
        </w:rPr>
        <w:t xml:space="preserve">. </w:t>
      </w:r>
    </w:p>
    <w:p w14:paraId="4E2891AB" w14:textId="77777777" w:rsidR="0097516D" w:rsidRPr="0097516D" w:rsidRDefault="0097516D" w:rsidP="000D13A2">
      <w:pPr>
        <w:rPr>
          <w:rFonts w:ascii="Arial" w:eastAsia="Times New Roman" w:hAnsi="Arial" w:cs="Arial"/>
        </w:rPr>
      </w:pPr>
    </w:p>
    <w:p w14:paraId="2325276A" w14:textId="66876EEA" w:rsidR="00411499" w:rsidRPr="0097516D" w:rsidRDefault="00D460DF" w:rsidP="000D13A2">
      <w:pPr>
        <w:rPr>
          <w:rFonts w:ascii="Arial" w:eastAsia="Times New Roman" w:hAnsi="Arial" w:cs="Arial"/>
        </w:rPr>
      </w:pPr>
      <w:r w:rsidRPr="0097516D">
        <w:rPr>
          <w:rFonts w:ascii="Arial" w:eastAsia="Times New Roman" w:hAnsi="Arial" w:cs="Arial"/>
        </w:rPr>
        <w:t xml:space="preserve">To test this, we </w:t>
      </w:r>
      <w:r w:rsidR="00EE4464" w:rsidRPr="0097516D">
        <w:rPr>
          <w:rFonts w:ascii="Arial" w:eastAsia="Times New Roman" w:hAnsi="Arial" w:cs="Arial"/>
        </w:rPr>
        <w:t xml:space="preserve">trained monkeys to perform a two-alternative forced choice task </w:t>
      </w:r>
      <w:r w:rsidRPr="0097516D">
        <w:rPr>
          <w:rFonts w:ascii="Arial" w:eastAsia="Times New Roman" w:hAnsi="Arial" w:cs="Arial"/>
        </w:rPr>
        <w:t>that required</w:t>
      </w:r>
      <w:r w:rsidR="00EE4464" w:rsidRPr="0097516D">
        <w:rPr>
          <w:rFonts w:ascii="Arial" w:eastAsia="Times New Roman" w:hAnsi="Arial" w:cs="Arial"/>
        </w:rPr>
        <w:t xml:space="preserve"> decisions based on either curvature or color on randomly interleaved trials (Figure 5A-B). </w:t>
      </w:r>
      <w:r w:rsidRPr="0097516D">
        <w:rPr>
          <w:rFonts w:ascii="Arial" w:eastAsia="Times New Roman" w:hAnsi="Arial" w:cs="Arial"/>
        </w:rPr>
        <w:t xml:space="preserve">On trials where the </w:t>
      </w:r>
      <w:r w:rsidR="00EE4464" w:rsidRPr="0097516D">
        <w:rPr>
          <w:rFonts w:ascii="Arial" w:eastAsia="Times New Roman" w:hAnsi="Arial" w:cs="Arial"/>
        </w:rPr>
        <w:t xml:space="preserve">two stimuli had the same color, monkeys were rewarded for </w:t>
      </w:r>
      <w:r w:rsidRPr="0097516D">
        <w:rPr>
          <w:rFonts w:ascii="Arial" w:eastAsia="Times New Roman" w:hAnsi="Arial" w:cs="Arial"/>
        </w:rPr>
        <w:t xml:space="preserve">choosing </w:t>
      </w:r>
      <w:r w:rsidR="00EE4464" w:rsidRPr="0097516D">
        <w:rPr>
          <w:rFonts w:ascii="Arial" w:eastAsia="Times New Roman" w:hAnsi="Arial" w:cs="Arial"/>
        </w:rPr>
        <w:t xml:space="preserve">the more circular (less curved) shape. Conversely, </w:t>
      </w:r>
      <w:r w:rsidRPr="0097516D">
        <w:rPr>
          <w:rFonts w:ascii="Arial" w:eastAsia="Times New Roman" w:hAnsi="Arial" w:cs="Arial"/>
        </w:rPr>
        <w:t xml:space="preserve">when </w:t>
      </w:r>
      <w:r w:rsidR="00EE4464" w:rsidRPr="0097516D">
        <w:rPr>
          <w:rFonts w:ascii="Arial" w:eastAsia="Times New Roman" w:hAnsi="Arial" w:cs="Arial"/>
        </w:rPr>
        <w:t xml:space="preserve">the two stimuli had the same shape, they were rewarded for making a saccade to the bluer stimulus. Both monkeys </w:t>
      </w:r>
      <w:r w:rsidR="00FC4DF9" w:rsidRPr="0097516D">
        <w:rPr>
          <w:rFonts w:ascii="Arial" w:eastAsia="Times New Roman" w:hAnsi="Arial" w:cs="Arial"/>
        </w:rPr>
        <w:t>successfully made</w:t>
      </w:r>
      <w:r w:rsidR="00EE4464" w:rsidRPr="0097516D">
        <w:rPr>
          <w:rFonts w:ascii="Arial" w:eastAsia="Times New Roman" w:hAnsi="Arial" w:cs="Arial"/>
        </w:rPr>
        <w:t xml:space="preserve"> curvature- </w:t>
      </w:r>
      <w:r w:rsidR="00FC4DF9" w:rsidRPr="0097516D">
        <w:rPr>
          <w:rFonts w:ascii="Arial" w:eastAsia="Times New Roman" w:hAnsi="Arial" w:cs="Arial"/>
        </w:rPr>
        <w:t xml:space="preserve">and </w:t>
      </w:r>
      <w:r w:rsidR="00EE4464" w:rsidRPr="0097516D">
        <w:rPr>
          <w:rFonts w:ascii="Arial" w:eastAsia="Times New Roman" w:hAnsi="Arial" w:cs="Arial"/>
        </w:rPr>
        <w:t>color-based choices (Figure 5</w:t>
      </w:r>
      <w:r w:rsidR="00411499" w:rsidRPr="0097516D">
        <w:rPr>
          <w:rFonts w:ascii="Arial" w:eastAsia="Times New Roman" w:hAnsi="Arial" w:cs="Arial"/>
        </w:rPr>
        <w:t>C</w:t>
      </w:r>
      <w:r w:rsidR="00EE4464" w:rsidRPr="0097516D">
        <w:rPr>
          <w:rFonts w:ascii="Arial" w:eastAsia="Times New Roman" w:hAnsi="Arial" w:cs="Arial"/>
        </w:rPr>
        <w:t xml:space="preserve">), so we divided </w:t>
      </w:r>
      <w:r w:rsidR="00FC4DF9" w:rsidRPr="0097516D">
        <w:rPr>
          <w:rFonts w:ascii="Arial" w:eastAsia="Times New Roman" w:hAnsi="Arial" w:cs="Arial"/>
        </w:rPr>
        <w:t xml:space="preserve">the data from </w:t>
      </w:r>
      <w:r w:rsidR="00EE4464" w:rsidRPr="0097516D">
        <w:rPr>
          <w:rFonts w:ascii="Arial" w:eastAsia="Times New Roman" w:hAnsi="Arial" w:cs="Arial"/>
        </w:rPr>
        <w:t xml:space="preserve">each session </w:t>
      </w:r>
      <w:r w:rsidR="00FC4DF9" w:rsidRPr="0097516D">
        <w:rPr>
          <w:rFonts w:ascii="Arial" w:eastAsia="Times New Roman" w:hAnsi="Arial" w:cs="Arial"/>
        </w:rPr>
        <w:t xml:space="preserve">according to the </w:t>
      </w:r>
      <w:r w:rsidR="00DC0F32" w:rsidRPr="0097516D">
        <w:rPr>
          <w:rFonts w:ascii="Arial" w:eastAsia="Times New Roman" w:hAnsi="Arial" w:cs="Arial"/>
        </w:rPr>
        <w:t xml:space="preserve">behaviorally </w:t>
      </w:r>
      <w:r w:rsidR="00FC4DF9" w:rsidRPr="0097516D">
        <w:rPr>
          <w:rFonts w:ascii="Arial" w:eastAsia="Times New Roman" w:hAnsi="Arial" w:cs="Arial"/>
        </w:rPr>
        <w:t>relevant feature</w:t>
      </w:r>
      <w:r w:rsidR="00DC0F32" w:rsidRPr="0097516D">
        <w:rPr>
          <w:rFonts w:ascii="Arial" w:eastAsia="Times New Roman" w:hAnsi="Arial" w:cs="Arial"/>
        </w:rPr>
        <w:t xml:space="preserve"> for each trial</w:t>
      </w:r>
      <w:r w:rsidR="00FC4DF9" w:rsidRPr="0097516D">
        <w:rPr>
          <w:rFonts w:ascii="Arial" w:eastAsia="Times New Roman" w:hAnsi="Arial" w:cs="Arial"/>
        </w:rPr>
        <w:t xml:space="preserve">. </w:t>
      </w:r>
      <w:r w:rsidR="00411499" w:rsidRPr="0097516D">
        <w:rPr>
          <w:rFonts w:ascii="Arial" w:eastAsia="Times New Roman" w:hAnsi="Arial" w:cs="Arial"/>
        </w:rPr>
        <w:t xml:space="preserve">This design allowed us to probe whether the axis of correlated variability in V4 would align more strongly with the representation of curvature on trials in which curvature, rather than color, guided choices (Figure 5D). </w:t>
      </w:r>
    </w:p>
    <w:p w14:paraId="268BEE95" w14:textId="77777777" w:rsidR="0097516D" w:rsidRPr="0097516D" w:rsidRDefault="0097516D" w:rsidP="000D13A2">
      <w:pPr>
        <w:rPr>
          <w:rFonts w:ascii="Arial" w:eastAsia="Times New Roman" w:hAnsi="Arial" w:cs="Arial"/>
        </w:rPr>
      </w:pPr>
    </w:p>
    <w:p w14:paraId="66E4EDD1" w14:textId="043BFC16" w:rsidR="00EE4464" w:rsidRPr="0097516D" w:rsidRDefault="00FC4DF9" w:rsidP="000D13A2">
      <w:pPr>
        <w:rPr>
          <w:rFonts w:ascii="Arial" w:eastAsia="Times New Roman" w:hAnsi="Arial" w:cs="Arial"/>
        </w:rPr>
      </w:pPr>
      <w:r w:rsidRPr="0097516D">
        <w:rPr>
          <w:rFonts w:ascii="Arial" w:eastAsia="Times New Roman" w:hAnsi="Arial" w:cs="Arial"/>
        </w:rPr>
        <w:t>For each</w:t>
      </w:r>
      <w:r w:rsidR="00411499" w:rsidRPr="0097516D">
        <w:rPr>
          <w:rFonts w:ascii="Arial" w:eastAsia="Times New Roman" w:hAnsi="Arial" w:cs="Arial"/>
        </w:rPr>
        <w:t xml:space="preserve"> session</w:t>
      </w:r>
      <w:r w:rsidRPr="0097516D">
        <w:rPr>
          <w:rFonts w:ascii="Arial" w:eastAsia="Times New Roman" w:hAnsi="Arial" w:cs="Arial"/>
        </w:rPr>
        <w:t xml:space="preserve">, we projected </w:t>
      </w:r>
      <w:r w:rsidR="00EE4464" w:rsidRPr="0097516D">
        <w:rPr>
          <w:rFonts w:ascii="Arial" w:eastAsia="Times New Roman" w:hAnsi="Arial" w:cs="Arial"/>
        </w:rPr>
        <w:t>V4 responses onto a common axis of correlated variability</w:t>
      </w:r>
      <w:r w:rsidRPr="0097516D">
        <w:rPr>
          <w:rFonts w:ascii="Arial" w:eastAsia="Times New Roman" w:hAnsi="Arial" w:cs="Arial"/>
        </w:rPr>
        <w:t>, computed from the baseline period before the monkeys knew whether the trial would involve curvature or color discrimination</w:t>
      </w:r>
      <w:r w:rsidR="00EE4464" w:rsidRPr="0097516D">
        <w:rPr>
          <w:rFonts w:ascii="Arial" w:eastAsia="Times New Roman" w:hAnsi="Arial" w:cs="Arial"/>
        </w:rPr>
        <w:t xml:space="preserve"> (Figure 5E). </w:t>
      </w:r>
      <w:r w:rsidR="001C4496" w:rsidRPr="0097516D">
        <w:rPr>
          <w:rFonts w:ascii="Arial" w:eastAsia="Times New Roman" w:hAnsi="Arial" w:cs="Arial"/>
        </w:rPr>
        <w:t>W</w:t>
      </w:r>
      <w:r w:rsidR="00EE4464" w:rsidRPr="0097516D">
        <w:rPr>
          <w:rFonts w:ascii="Arial" w:eastAsia="Times New Roman" w:hAnsi="Arial" w:cs="Arial"/>
        </w:rPr>
        <w:t xml:space="preserve">hen monkeys made curvature-based choices, the projection of neural responses onto the axis of correlated variability </w:t>
      </w:r>
      <w:r w:rsidR="001C4496" w:rsidRPr="0097516D">
        <w:rPr>
          <w:rFonts w:ascii="Arial" w:eastAsia="Times New Roman" w:hAnsi="Arial" w:cs="Arial"/>
        </w:rPr>
        <w:t xml:space="preserve">reflected the stimulus curvature </w:t>
      </w:r>
      <w:r w:rsidR="00EE4464" w:rsidRPr="0097516D">
        <w:rPr>
          <w:rFonts w:ascii="Arial" w:eastAsia="Times New Roman" w:hAnsi="Arial" w:cs="Arial"/>
        </w:rPr>
        <w:t xml:space="preserve">significantly more accurately than when they made color-based choices. This suggests that the axis of correlated variability </w:t>
      </w:r>
      <w:r w:rsidR="001C4496" w:rsidRPr="0097516D">
        <w:rPr>
          <w:rFonts w:ascii="Arial" w:eastAsia="Times New Roman" w:hAnsi="Arial" w:cs="Arial"/>
        </w:rPr>
        <w:t xml:space="preserve">dynamically </w:t>
      </w:r>
      <w:r w:rsidR="00EE4464" w:rsidRPr="0097516D">
        <w:rPr>
          <w:rFonts w:ascii="Arial" w:eastAsia="Times New Roman" w:hAnsi="Arial" w:cs="Arial"/>
        </w:rPr>
        <w:t>aligns with the currently behavior-relevant visual feature.</w:t>
      </w:r>
    </w:p>
    <w:p w14:paraId="5954BC8C" w14:textId="77777777" w:rsidR="0097516D" w:rsidRPr="0097516D" w:rsidRDefault="0097516D" w:rsidP="000D13A2">
      <w:pPr>
        <w:rPr>
          <w:rFonts w:ascii="Arial" w:eastAsia="Times New Roman" w:hAnsi="Arial" w:cs="Arial"/>
        </w:rPr>
      </w:pPr>
    </w:p>
    <w:p w14:paraId="77844F2D" w14:textId="004DED29" w:rsidR="00EE4464" w:rsidRPr="0097516D" w:rsidRDefault="00EE4464" w:rsidP="000D13A2">
      <w:pPr>
        <w:rPr>
          <w:rFonts w:ascii="Arial" w:eastAsia="Times New Roman" w:hAnsi="Arial" w:cs="Arial"/>
        </w:rPr>
      </w:pPr>
      <w:r w:rsidRPr="0097516D">
        <w:rPr>
          <w:rFonts w:ascii="Arial" w:eastAsia="Times New Roman" w:hAnsi="Arial" w:cs="Arial"/>
          <w:b/>
          <w:bCs/>
        </w:rPr>
        <w:t xml:space="preserve">Causal evidence: Behavioral effects of </w:t>
      </w:r>
      <w:proofErr w:type="spellStart"/>
      <w:r w:rsidRPr="0097516D">
        <w:rPr>
          <w:rFonts w:ascii="Arial" w:eastAsia="Times New Roman" w:hAnsi="Arial" w:cs="Arial"/>
          <w:b/>
          <w:bCs/>
        </w:rPr>
        <w:t>microstimulation</w:t>
      </w:r>
      <w:proofErr w:type="spellEnd"/>
      <w:r w:rsidRPr="0097516D">
        <w:rPr>
          <w:rFonts w:ascii="Arial" w:eastAsia="Times New Roman" w:hAnsi="Arial" w:cs="Arial"/>
          <w:b/>
          <w:bCs/>
        </w:rPr>
        <w:t xml:space="preserve"> are </w:t>
      </w:r>
      <w:r w:rsidR="0083155C" w:rsidRPr="0097516D">
        <w:rPr>
          <w:rFonts w:ascii="Arial" w:eastAsia="Times New Roman" w:hAnsi="Arial" w:cs="Arial"/>
          <w:b/>
          <w:bCs/>
        </w:rPr>
        <w:t xml:space="preserve">strongest </w:t>
      </w:r>
      <w:r w:rsidRPr="0097516D">
        <w:rPr>
          <w:rFonts w:ascii="Arial" w:eastAsia="Times New Roman" w:hAnsi="Arial" w:cs="Arial"/>
          <w:b/>
          <w:bCs/>
        </w:rPr>
        <w:t>when aligned with the axis of correlated variability</w:t>
      </w:r>
    </w:p>
    <w:p w14:paraId="3F9EE7DD" w14:textId="35FBB023" w:rsidR="00411499" w:rsidRPr="0097516D" w:rsidRDefault="00EE4464" w:rsidP="000D13A2">
      <w:pPr>
        <w:rPr>
          <w:rFonts w:ascii="Arial" w:eastAsia="Times New Roman" w:hAnsi="Arial" w:cs="Arial"/>
        </w:rPr>
      </w:pPr>
      <w:r w:rsidRPr="0097516D">
        <w:rPr>
          <w:rFonts w:ascii="Arial" w:eastAsia="Times New Roman" w:hAnsi="Arial" w:cs="Arial"/>
        </w:rPr>
        <w:t>Finally, we causally test</w:t>
      </w:r>
      <w:r w:rsidR="008F20E0" w:rsidRPr="0097516D">
        <w:rPr>
          <w:rFonts w:ascii="Arial" w:eastAsia="Times New Roman" w:hAnsi="Arial" w:cs="Arial"/>
        </w:rPr>
        <w:t>ed</w:t>
      </w:r>
      <w:r w:rsidRPr="0097516D">
        <w:rPr>
          <w:rFonts w:ascii="Arial" w:eastAsia="Times New Roman" w:hAnsi="Arial" w:cs="Arial"/>
        </w:rPr>
        <w:t xml:space="preserve"> our central hypothesis </w:t>
      </w:r>
      <w:r w:rsidR="006034D1" w:rsidRPr="0097516D">
        <w:rPr>
          <w:rFonts w:ascii="Arial" w:eastAsia="Times New Roman" w:hAnsi="Arial" w:cs="Arial"/>
        </w:rPr>
        <w:t xml:space="preserve">using electrical </w:t>
      </w:r>
      <w:proofErr w:type="spellStart"/>
      <w:r w:rsidR="006034D1" w:rsidRPr="0097516D">
        <w:rPr>
          <w:rFonts w:ascii="Arial" w:eastAsia="Times New Roman" w:hAnsi="Arial" w:cs="Arial"/>
        </w:rPr>
        <w:t>microstimulation</w:t>
      </w:r>
      <w:proofErr w:type="spellEnd"/>
      <w:r w:rsidR="006034D1" w:rsidRPr="0097516D">
        <w:rPr>
          <w:rFonts w:ascii="Arial" w:eastAsia="Times New Roman" w:hAnsi="Arial" w:cs="Arial"/>
        </w:rPr>
        <w:t xml:space="preserve"> in the middle temporal area (MT)</w:t>
      </w:r>
      <w:r w:rsidRPr="0097516D">
        <w:rPr>
          <w:rFonts w:ascii="Arial" w:eastAsia="Times New Roman" w:hAnsi="Arial" w:cs="Arial"/>
        </w:rPr>
        <w:t xml:space="preserve">. We chose MT because the effects of </w:t>
      </w:r>
      <w:proofErr w:type="spellStart"/>
      <w:r w:rsidRPr="0097516D">
        <w:rPr>
          <w:rFonts w:ascii="Arial" w:eastAsia="Times New Roman" w:hAnsi="Arial" w:cs="Arial"/>
        </w:rPr>
        <w:t>microstimulation</w:t>
      </w:r>
      <w:proofErr w:type="spellEnd"/>
      <w:r w:rsidRPr="0097516D">
        <w:rPr>
          <w:rFonts w:ascii="Arial" w:eastAsia="Times New Roman" w:hAnsi="Arial" w:cs="Arial"/>
        </w:rPr>
        <w:t xml:space="preserve"> on the</w:t>
      </w:r>
      <w:r w:rsidR="006034D1" w:rsidRPr="0097516D">
        <w:rPr>
          <w:rFonts w:ascii="Arial" w:eastAsia="Times New Roman" w:hAnsi="Arial" w:cs="Arial"/>
        </w:rPr>
        <w:t xml:space="preserve"> motion judgments ha</w:t>
      </w:r>
      <w:r w:rsidR="00411499" w:rsidRPr="0097516D">
        <w:rPr>
          <w:rFonts w:ascii="Arial" w:eastAsia="Times New Roman" w:hAnsi="Arial" w:cs="Arial"/>
        </w:rPr>
        <w:t>ve</w:t>
      </w:r>
      <w:r w:rsidRPr="0097516D">
        <w:rPr>
          <w:rFonts w:ascii="Arial" w:eastAsia="Times New Roman" w:hAnsi="Arial" w:cs="Arial"/>
        </w:rPr>
        <w:t xml:space="preserve"> been well-established</w:t>
      </w:r>
      <w:r w:rsidR="00BB7D70">
        <w:rPr>
          <w:rFonts w:ascii="Arial" w:eastAsia="Times New Roman" w:hAnsi="Arial" w:cs="Arial"/>
        </w:rPr>
        <w:fldChar w:fldCharType="begin"/>
      </w:r>
      <w:r w:rsidR="00BB7D70">
        <w:rPr>
          <w:rFonts w:ascii="Arial" w:eastAsia="Times New Roman" w:hAnsi="Arial" w:cs="Arial"/>
        </w:rPr>
        <w:instrText xml:space="preserve"> ADDIN ZOTERO_ITEM CSL_CITATION {"citationID":"uiCh7V8N","properties":{"formattedCitation":"\\super 51,54\\uc0\\u8211{}58\\nosupersub{}","plainCitation":"51,54–58","noteIndex":0},"citationItems":[{"id":961,"uris":["http://zotero.org/users/7275917/items/HFT4LGYG"],"itemData":{"id":961,"type":"article-journal","abstract":"Models of divisive normalization can explain the trial-averaged responses of neurons in sensory, association, and motor areas under a wide range of conditions, including how visual attention changes the gains of neurons in visual cortex. Attention, like other modulatory processes, is also associated with changes in the extent to which pairs of neurons share trial-to-trial variability. We showed recently that in addition to decreasing correlations between similarly tuned neurons within the same visual area, attention increases correlations between neurons in primary visual cortex (V1) and the middle temporal area (MT) and that an extension of a classic normalization model can account for this correlation increase. One of the benefits of having a descriptive model that can account for many physiological observations is that it can be used to probe the mechanisms underlying processes such as attention. Here, we use electrical microstimulation in V1 paired with recording in MT to provide causal evidence that the relationship between V1 and MT activity is nonlinear and is well described by divisive normalization. We then use the normalization model and recording and microstimulation experiments to show that the attention dependence of V1–MT correlations is better explained by a mechanism in which attention changes the weights of connections between V1 and MT than by a mechanism that modulates responses in either area. Our study shows that normalization can explain interactions between neurons in different areas and provides a framework for using multiarea recording and stimulation to probe the neural mechanisms underlying neuronal computations.","container-title":"Proceedings of the National Academy of Sciences","DOI":"10.1073/pnas.1619857114","issue":"20","note":"publisher: Proceedings of the National Academy of Sciences","page":"E4085-E4094","source":"pnas.org (Atypon)","title":"A normalization model suggests that attention changes the weighting of inputs between visual areas","volume":"114","author":[{"family":"Ruff","given":"Douglas A."},{"family":"Cohen","given":"Marlene R."}],"issued":{"date-parts":[["2017",5,16]]}}},{"id":1526,"uris":["http://zotero.org/users/7275917/items/KC45T4UC"],"itemData":{"id":1526,"type":"article-journal","abstract":"We have previously shown that perceptual judgements of motion direction are based in part on the activity of direction selective neurons in extrastriate visual area MT (Salzman et al., 1990, 1992). In those experiments, we applied low-amplitude microstimulation pulses (10 microA, 200 Hz) to clusters of MT neurons whose preferred directions were similar. The effect of microstimulation was to bias the monkeys' choices on a direction discrimination task toward the preferred direction of neurons at the stimulation site. The results suggest that microstimulation generated a directionally specific cortical signal by activating selectively neurons near the electrode tip. To test this notion more directly, we have now examined the behavioral effects of varying current amplitude, current frequency, and electrode position. In the majority of experiments, the directional bias in the monkeys' choices was reduced or eliminated as current amplitude increased to 80 microA. In addition, 80 microA stimulating pulses frequently impaired overall performance as measured by the percentage of correct responses. This decrement in performance indicated that 80 microA pulses introduced “noise” into the neural circuitry encoding motion direction, presumably by increasing current spread to activate a larger population of neurons representing all directions of motion. In contrast, increasing current frequency to 500 Hz (10 microA pulses) preserved the directional specificity of microstimulation effects. The precise position of the stimulating electrode also influenced the magnitude of microstimulation effects; in some cases, differences in position on the order of 100 microns determined whether an experiment yielded a very large effect or no effect at all. Thus, directionally specific activation of cortical circuitry within MT can be disrupted by increases in current spread or by small changes in electrode position. These observations suggest that the effects of low-amplitude microstimulation depend upon direct activation of a well-localized population of neurons.","container-title":"The Journal of Neuroscience","DOI":"10.1523/JNEUROSCI.13-04-01719.1993","ISSN":"0270-6474","issue":"4","journalAbbreviation":"J Neurosci","note":"PMID: 8463847\nPMCID: PMC6576737","page":"1719-1729","source":"PubMed Central","title":"Microstimulation in visual area MT: effects of varying pulse amplitude and frequency","title-short":"Microstimulation in visual area MT","volume":"13","author":[{"family":"Murasugi","given":"CM"},{"family":"Salzman","given":"CD"},{"family":"Newsome","given":"WT"}],"issued":{"date-parts":[["1993",4,1]]}}},{"id":1524,"uris":["http://zotero.org/users/7275917/items/XFUDDFUZ"],"itemData":{"id":1524,"type":"article-journal","abstract":"Neurons in the visual cortex respond selectively to perceptually salient features of the visual scene, such as the direction and speed of moving objects, the orientation of local contours, or the colour or relative depth of a visual pattern. It is commonly assumed that the brain constructs its percept of the visual scene from information encoded in the selective responses of such neurons. We have now tested this hypothesis directly by measuring the effect on psychophysical performance of modifying the firing rates of physiologically characterized neurons. We required rhesus monkeys to report the direction of motion in a visual display while we electrically stimulated clusters of directionally selective neurons in the middle temporal visual area (MT, or V5), an extrastriate area that plays a prominent role in the analysis of visual motion information. Microstimulation biased the animals' judgements towards the direction of motion encoded by the stimulated neurons. This result indicates that physiological properties measured at the neuronal level can be causally related to a specific aspect of perceptual performance.","container-title":"Nature","DOI":"10.1038/346174a0","ISSN":"0028-0836","issue":"6280","journalAbbreviation":"Nature","language":"eng","note":"PMID: 2366872","page":"174-177","source":"PubMed","title":"Cortical microstimulation influences perceptual judgements of motion direction","volume":"346","author":[{"family":"Salzman","given":"C. D."},{"family":"Britten","given":"K. H."},{"family":"Newsome","given":"W. T."}],"issued":{"date-parts":[["1990",7,12]]}}},{"id":1528,"uris":["http://zotero.org/users/7275917/items/QI7BUNVH"],"itemData":{"id":1528,"type":"article-journal","abstract":"Neurophysiologists have shown repeatedly that neural activity in different brain structures can be correlated with specific perceptual and cognitive functions, but the causal efficacy of the observed activity has generally been a matter of conjecture. By contrast, electrical microstimulation, which allows the experimenter to manipulate the activity of small groups of neurons with spatial and temporal precision, can now be used to demonstrate causal links between neural activity and specific cognitive functions. Here, we review this growing literature, including applications to the study of attention, visual and somatosensory perception, ‘read-out’ mechanisms for interpreting sensory maps, and contextual effects on perception. We also discuss potential applications of microstimulation to studies of higher cognitive functions such as decision-making and subjective experience.","container-title":"Current Opinion in Neurobiology","DOI":"10.1016/j.conb.2004.03.016","ISSN":"0959-4388","issue":"2","journalAbbreviation":"Current Opinion in Neurobiology","page":"169-177","source":"ScienceDirect","title":"What electrical microstimulation has revealed about the neural basis of cognition","volume":"14","author":[{"family":"Cohen","given":"Marlene R"},{"family":"Newsome","given":"William T"}],"issued":{"date-parts":[["2004",4,1]]}}},{"id":1529,"uris":["http://zotero.org/users/7275917/items/BYRXHKUZ"],"itemData":{"id":1529,"type":"article-journal","abstract":"We applied electrical stimulation to physiologically identified sites in macaque middle temporal area (MT) to examine its role in short-term storage of recently encoded information about stimulus motion. We used a behavioral task in which monkeys compared the directions of two moving random-dot stimuli, sample and test, separated by a 1.5-s delay. Four sample directions were used for each site, and the animals had to indicate whether the direction of motion in the sample was the same as or different to the direction of motion in the test. We found that the effect of stimulation of the same directional column in MT depended on the behavioral state of the animal. Although stimulation had strong effects when applied during the encoding and the storage components of the task, these effects were not equivalent. Stimulation applied during the presentation of the sample produced signals interpreted by the monkeys as directional motion. However, the same stimulation introduced during the period of storage no longer produced signals interpreted as unambiguous directional information. We conclude that the directional information used by the monkeys in the working memory task is likely to be provided by neurons in MT, and the use of this information appears to be dependent on the portion of the task during which stimulation was delivered. Finally, the disruptive effects of stimulation during the delay suggest that MT neurons not only participate in the encoding of visual motion information but also in its storage by either maintaining an active connection with the circuitry involved in storage or being an integral component of that circuitry.","container-title":"Journal of Neurophysiology","DOI":"10.1152/jn.2001.85.1.187","ISSN":"0022-3077","issue":"1","journalAbbreviation":"J Neurophysiol","language":"eng","note":"PMID: 11152719","page":"187-196","source":"PubMed","title":"Microstimulation of cortical area MT affects performance on a visual working memory task","volume":"85","author":[{"family":"Bisley","given":"J. W."},{"family":"Zaksas","given":"D."},{"family":"Pasternak","given":"T."}],"issued":{"date-parts":[["2001",1]]}}},{"id":1531,"uris":["http://zotero.org/users/7275917/items/RUW2PVCQ"],"itemData":{"id":1531,"type":"article-journal","abstract":"Microstimulation of direction columns in the middle temporal visual area (MT, or V5) provides a powerful tool for probing the relationship between cortical physiology and visual motion perception. In the current study we obtained “veridical” reports of perceived motion from rhesus monkeys by permitting a continuous range of possible responses that mapped isomorphically onto a continuous range of possible motion directions. In contrast to previous studies, therefore, the animals were freed from experimenter-imposed “categories” that typify forced choice tasks. We report three new findings: (1) MT neurons with widely disparate preferred directions can cooperate to shape direction estimates, inconsistent with a pure “winner-take-all” read-out algorithm and consistent with a distributed coding scheme like vector averaging, whereas neurons with nearly opposite preferred directions seem to compete in a manner consistent with the winner-take-all hypothesis, (2) microstimulation can influence direction estimates even when paired with the most powerful motion stimuli available, and (3) microstimulation effects can be elicited when a manual response (instead of our standard oculomotor response) is used to communicate the perceptual report.","container-title":"Journal of Neuroscience","DOI":"10.1523/JNEUROSCI.22-21-09530.2002","ISSN":"0270-6474, 1529-2401","issue":"21","journalAbbreviation":"J. Neurosci.","language":"en","license":"Copyright © 2002 Society for Neuroscience","note":"publisher: Society for Neuroscience\nsection: ARTICLE\nPMID: 12417677","page":"9530-9540","source":"www.jneurosci.org","title":"Middle Temporal Visual Area Microstimulation Influences Veridical Judgments of Motion Direction","volume":"22","author":[{"family":"Nichols","given":"M. James"},{"family":"Newsome","given":"William T."}],"issued":{"date-parts":[["2002",11,1]]}}}],"schema":"https://github.com/citation-style-language/schema/raw/master/csl-citation.json"} </w:instrText>
      </w:r>
      <w:r w:rsidR="00BB7D70">
        <w:rPr>
          <w:rFonts w:ascii="Arial" w:eastAsia="Times New Roman" w:hAnsi="Arial" w:cs="Arial"/>
        </w:rPr>
        <w:fldChar w:fldCharType="separate"/>
      </w:r>
      <w:r w:rsidR="00BB7D70" w:rsidRPr="00BB7D70">
        <w:rPr>
          <w:rFonts w:ascii="Arial" w:hAnsi="Arial" w:cs="Arial"/>
          <w:vertAlign w:val="superscript"/>
        </w:rPr>
        <w:t>51,54–58</w:t>
      </w:r>
      <w:r w:rsidR="00BB7D70">
        <w:rPr>
          <w:rFonts w:ascii="Arial" w:eastAsia="Times New Roman" w:hAnsi="Arial" w:cs="Arial"/>
        </w:rPr>
        <w:fldChar w:fldCharType="end"/>
      </w:r>
      <w:r w:rsidRPr="0097516D">
        <w:rPr>
          <w:rFonts w:ascii="Arial" w:eastAsia="Times New Roman" w:hAnsi="Arial" w:cs="Arial"/>
        </w:rPr>
        <w:t xml:space="preserve">. </w:t>
      </w:r>
      <w:r w:rsidR="006034D1" w:rsidRPr="0097516D">
        <w:rPr>
          <w:rFonts w:ascii="Arial" w:eastAsia="Times New Roman" w:hAnsi="Arial" w:cs="Arial"/>
        </w:rPr>
        <w:t>As in our curvature estimation study, w</w:t>
      </w:r>
      <w:r w:rsidRPr="0097516D">
        <w:rPr>
          <w:rFonts w:ascii="Arial" w:eastAsia="Times New Roman" w:hAnsi="Arial" w:cs="Arial"/>
        </w:rPr>
        <w:t xml:space="preserve">e trained monkeys to perform a </w:t>
      </w:r>
      <w:r w:rsidR="006034D1" w:rsidRPr="0097516D">
        <w:rPr>
          <w:rFonts w:ascii="Arial" w:eastAsia="Times New Roman" w:hAnsi="Arial" w:cs="Arial"/>
        </w:rPr>
        <w:t>continuous estimation task. In this case</w:t>
      </w:r>
      <w:r w:rsidRPr="0097516D">
        <w:rPr>
          <w:rFonts w:ascii="Arial" w:eastAsia="Times New Roman" w:hAnsi="Arial" w:cs="Arial"/>
        </w:rPr>
        <w:t xml:space="preserve"> (Figure 6A)</w:t>
      </w:r>
      <w:r w:rsidR="006034D1" w:rsidRPr="0097516D">
        <w:rPr>
          <w:rFonts w:ascii="Arial" w:eastAsia="Times New Roman" w:hAnsi="Arial" w:cs="Arial"/>
        </w:rPr>
        <w:t>,</w:t>
      </w:r>
      <w:r w:rsidRPr="0097516D">
        <w:rPr>
          <w:rFonts w:ascii="Arial" w:eastAsia="Times New Roman" w:hAnsi="Arial" w:cs="Arial"/>
        </w:rPr>
        <w:t xml:space="preserve"> they were rewarded for correctly estimating the motion direction of a random dot </w:t>
      </w:r>
      <w:proofErr w:type="spellStart"/>
      <w:r w:rsidRPr="0097516D">
        <w:rPr>
          <w:rFonts w:ascii="Arial" w:eastAsia="Times New Roman" w:hAnsi="Arial" w:cs="Arial"/>
        </w:rPr>
        <w:t>kinematogram</w:t>
      </w:r>
      <w:proofErr w:type="spellEnd"/>
      <w:r w:rsidRPr="0097516D">
        <w:rPr>
          <w:rFonts w:ascii="Arial" w:eastAsia="Times New Roman" w:hAnsi="Arial" w:cs="Arial"/>
        </w:rPr>
        <w:t xml:space="preserve"> presented within the joint receptive fields of</w:t>
      </w:r>
      <w:r w:rsidR="006034D1" w:rsidRPr="0097516D">
        <w:rPr>
          <w:rFonts w:ascii="Arial" w:eastAsia="Times New Roman" w:hAnsi="Arial" w:cs="Arial"/>
        </w:rPr>
        <w:t xml:space="preserve"> </w:t>
      </w:r>
      <w:r w:rsidRPr="0097516D">
        <w:rPr>
          <w:rFonts w:ascii="Arial" w:eastAsia="Times New Roman" w:hAnsi="Arial" w:cs="Arial"/>
        </w:rPr>
        <w:t>MT neurons</w:t>
      </w:r>
      <w:r w:rsidR="006034D1" w:rsidRPr="0097516D">
        <w:rPr>
          <w:rFonts w:ascii="Arial" w:eastAsia="Times New Roman" w:hAnsi="Arial" w:cs="Arial"/>
        </w:rPr>
        <w:t xml:space="preserve"> recorded on a multielectrode linear probe</w:t>
      </w:r>
      <w:r w:rsidRPr="0097516D">
        <w:rPr>
          <w:rFonts w:ascii="Arial" w:eastAsia="Times New Roman" w:hAnsi="Arial" w:cs="Arial"/>
        </w:rPr>
        <w:t xml:space="preserve">. </w:t>
      </w:r>
      <w:r w:rsidR="006034D1" w:rsidRPr="0097516D">
        <w:rPr>
          <w:rFonts w:ascii="Arial" w:eastAsia="Times New Roman" w:hAnsi="Arial" w:cs="Arial"/>
        </w:rPr>
        <w:t>On a randomly selected subset of trials, w</w:t>
      </w:r>
      <w:r w:rsidRPr="0097516D">
        <w:rPr>
          <w:rFonts w:ascii="Arial" w:eastAsia="Times New Roman" w:hAnsi="Arial" w:cs="Arial"/>
        </w:rPr>
        <w:t xml:space="preserve">e paired </w:t>
      </w:r>
      <w:r w:rsidR="006034D1" w:rsidRPr="0097516D">
        <w:rPr>
          <w:rFonts w:ascii="Arial" w:eastAsia="Times New Roman" w:hAnsi="Arial" w:cs="Arial"/>
        </w:rPr>
        <w:t xml:space="preserve">the </w:t>
      </w:r>
      <w:r w:rsidRPr="0097516D">
        <w:rPr>
          <w:rFonts w:ascii="Arial" w:eastAsia="Times New Roman" w:hAnsi="Arial" w:cs="Arial"/>
        </w:rPr>
        <w:t xml:space="preserve">visual stimulus with </w:t>
      </w:r>
      <w:proofErr w:type="spellStart"/>
      <w:r w:rsidRPr="0097516D">
        <w:rPr>
          <w:rFonts w:ascii="Arial" w:eastAsia="Times New Roman" w:hAnsi="Arial" w:cs="Arial"/>
        </w:rPr>
        <w:t>microstimulation</w:t>
      </w:r>
      <w:proofErr w:type="spellEnd"/>
      <w:r w:rsidRPr="0097516D">
        <w:rPr>
          <w:rFonts w:ascii="Arial" w:eastAsia="Times New Roman" w:hAnsi="Arial" w:cs="Arial"/>
        </w:rPr>
        <w:t xml:space="preserve"> on </w:t>
      </w:r>
      <w:r w:rsidR="000F79A6" w:rsidRPr="0097516D">
        <w:rPr>
          <w:rFonts w:ascii="Arial" w:eastAsia="Times New Roman" w:hAnsi="Arial" w:cs="Arial"/>
        </w:rPr>
        <w:t xml:space="preserve">one of </w:t>
      </w:r>
      <w:r w:rsidRPr="0097516D">
        <w:rPr>
          <w:rFonts w:ascii="Arial" w:eastAsia="Times New Roman" w:hAnsi="Arial" w:cs="Arial"/>
        </w:rPr>
        <w:t>two electrodes (</w:t>
      </w:r>
      <w:r w:rsidRPr="0097516D">
        <w:rPr>
          <w:rFonts w:ascii="Arial" w:eastAsia="Times New Roman" w:hAnsi="Arial" w:cs="Arial"/>
          <w:i/>
          <w:iCs/>
        </w:rPr>
        <w:t>long-stim</w:t>
      </w:r>
      <w:r w:rsidRPr="0097516D">
        <w:rPr>
          <w:rFonts w:ascii="Arial" w:eastAsia="Times New Roman" w:hAnsi="Arial" w:cs="Arial"/>
        </w:rPr>
        <w:t xml:space="preserve">). </w:t>
      </w:r>
      <w:r w:rsidR="000F79A6" w:rsidRPr="0097516D">
        <w:rPr>
          <w:rFonts w:ascii="Arial" w:eastAsia="Times New Roman" w:hAnsi="Arial" w:cs="Arial"/>
        </w:rPr>
        <w:t>The stimulation e</w:t>
      </w:r>
      <w:r w:rsidRPr="0097516D">
        <w:rPr>
          <w:rFonts w:ascii="Arial" w:eastAsia="Times New Roman" w:hAnsi="Arial" w:cs="Arial"/>
        </w:rPr>
        <w:t>lectrodes were chosen based on the</w:t>
      </w:r>
      <w:r w:rsidR="000F79A6" w:rsidRPr="0097516D">
        <w:rPr>
          <w:rFonts w:ascii="Arial" w:eastAsia="Times New Roman" w:hAnsi="Arial" w:cs="Arial"/>
        </w:rPr>
        <w:t xml:space="preserve"> different</w:t>
      </w:r>
      <w:r w:rsidRPr="0097516D">
        <w:rPr>
          <w:rFonts w:ascii="Arial" w:eastAsia="Times New Roman" w:hAnsi="Arial" w:cs="Arial"/>
        </w:rPr>
        <w:t xml:space="preserve"> direction selectivity</w:t>
      </w:r>
      <w:r w:rsidR="000F79A6" w:rsidRPr="0097516D">
        <w:rPr>
          <w:rFonts w:ascii="Arial" w:eastAsia="Times New Roman" w:hAnsi="Arial" w:cs="Arial"/>
        </w:rPr>
        <w:t xml:space="preserve"> of the recorded neurons</w:t>
      </w:r>
      <w:r w:rsidRPr="0097516D">
        <w:rPr>
          <w:rFonts w:ascii="Arial" w:eastAsia="Times New Roman" w:hAnsi="Arial" w:cs="Arial"/>
        </w:rPr>
        <w:t xml:space="preserve">, determined in separate mapping experiments. </w:t>
      </w:r>
      <w:r w:rsidR="00411499" w:rsidRPr="0097516D">
        <w:t xml:space="preserve">We </w:t>
      </w:r>
      <w:r w:rsidR="00411499" w:rsidRPr="0097516D">
        <w:lastRenderedPageBreak/>
        <w:t xml:space="preserve">quantified </w:t>
      </w:r>
      <w:r w:rsidR="00411499" w:rsidRPr="0097516D">
        <w:rPr>
          <w:rFonts w:ascii="Arial" w:eastAsia="Times New Roman" w:hAnsi="Arial" w:cs="Arial"/>
        </w:rPr>
        <w:t>the behavioral effect of stimulation as the change in the slope of the psychometric function relating the chosen direction to the motion direction between long-stim and no stimulation conditions (Figure 6B).</w:t>
      </w:r>
    </w:p>
    <w:p w14:paraId="29DE72E6" w14:textId="5648A337" w:rsidR="00EE4464" w:rsidRPr="0097516D" w:rsidRDefault="00EE4464" w:rsidP="000D13A2">
      <w:pPr>
        <w:rPr>
          <w:rFonts w:ascii="Arial" w:eastAsia="Times New Roman" w:hAnsi="Arial" w:cs="Arial"/>
        </w:rPr>
      </w:pPr>
      <w:r w:rsidRPr="0097516D">
        <w:rPr>
          <w:rFonts w:ascii="Arial" w:eastAsia="Times New Roman" w:hAnsi="Arial" w:cs="Arial"/>
        </w:rPr>
        <w:t>Since we wanted to</w:t>
      </w:r>
      <w:r w:rsidR="000F79A6" w:rsidRPr="0097516D">
        <w:rPr>
          <w:rFonts w:ascii="Arial" w:eastAsia="Times New Roman" w:hAnsi="Arial" w:cs="Arial"/>
        </w:rPr>
        <w:t xml:space="preserve"> compare th</w:t>
      </w:r>
      <w:r w:rsidR="00411499" w:rsidRPr="0097516D">
        <w:rPr>
          <w:rFonts w:ascii="Arial" w:eastAsia="Times New Roman" w:hAnsi="Arial" w:cs="Arial"/>
        </w:rPr>
        <w:t>is</w:t>
      </w:r>
      <w:r w:rsidR="000F79A6" w:rsidRPr="0097516D">
        <w:rPr>
          <w:rFonts w:ascii="Arial" w:eastAsia="Times New Roman" w:hAnsi="Arial" w:cs="Arial"/>
        </w:rPr>
        <w:t xml:space="preserve"> behavioral impact of stimulation to </w:t>
      </w:r>
      <w:r w:rsidRPr="0097516D">
        <w:rPr>
          <w:rFonts w:ascii="Arial" w:eastAsia="Times New Roman" w:hAnsi="Arial" w:cs="Arial"/>
        </w:rPr>
        <w:t xml:space="preserve">the </w:t>
      </w:r>
      <w:r w:rsidR="000F79A6" w:rsidRPr="0097516D">
        <w:rPr>
          <w:rFonts w:ascii="Arial" w:eastAsia="Times New Roman" w:hAnsi="Arial" w:cs="Arial"/>
        </w:rPr>
        <w:t xml:space="preserve">impact </w:t>
      </w:r>
      <w:r w:rsidRPr="0097516D">
        <w:rPr>
          <w:rFonts w:ascii="Arial" w:eastAsia="Times New Roman" w:hAnsi="Arial" w:cs="Arial"/>
        </w:rPr>
        <w:t xml:space="preserve">of </w:t>
      </w:r>
      <w:proofErr w:type="spellStart"/>
      <w:r w:rsidRPr="0097516D">
        <w:rPr>
          <w:rFonts w:ascii="Arial" w:eastAsia="Times New Roman" w:hAnsi="Arial" w:cs="Arial"/>
        </w:rPr>
        <w:t>microstimulation</w:t>
      </w:r>
      <w:proofErr w:type="spellEnd"/>
      <w:r w:rsidRPr="0097516D">
        <w:rPr>
          <w:rFonts w:ascii="Arial" w:eastAsia="Times New Roman" w:hAnsi="Arial" w:cs="Arial"/>
        </w:rPr>
        <w:t xml:space="preserve"> on population responses, on some stimulation trials, we truncated the </w:t>
      </w:r>
      <w:proofErr w:type="spellStart"/>
      <w:r w:rsidRPr="0097516D">
        <w:rPr>
          <w:rFonts w:ascii="Arial" w:eastAsia="Times New Roman" w:hAnsi="Arial" w:cs="Arial"/>
        </w:rPr>
        <w:t>microstimulation</w:t>
      </w:r>
      <w:proofErr w:type="spellEnd"/>
      <w:r w:rsidR="000F79A6" w:rsidRPr="0097516D">
        <w:rPr>
          <w:rFonts w:ascii="Arial" w:eastAsia="Times New Roman" w:hAnsi="Arial" w:cs="Arial"/>
        </w:rPr>
        <w:t xml:space="preserve"> after 50 </w:t>
      </w:r>
      <w:proofErr w:type="spellStart"/>
      <w:r w:rsidR="000F79A6" w:rsidRPr="0097516D">
        <w:rPr>
          <w:rFonts w:ascii="Arial" w:eastAsia="Times New Roman" w:hAnsi="Arial" w:cs="Arial"/>
        </w:rPr>
        <w:t>ms</w:t>
      </w:r>
      <w:proofErr w:type="spellEnd"/>
      <w:r w:rsidRPr="0097516D">
        <w:rPr>
          <w:rFonts w:ascii="Arial" w:eastAsia="Times New Roman" w:hAnsi="Arial" w:cs="Arial"/>
        </w:rPr>
        <w:t xml:space="preserve"> (</w:t>
      </w:r>
      <w:r w:rsidRPr="0097516D">
        <w:rPr>
          <w:rFonts w:ascii="Arial" w:eastAsia="Times New Roman" w:hAnsi="Arial" w:cs="Arial"/>
          <w:i/>
          <w:iCs/>
        </w:rPr>
        <w:t>short-stim</w:t>
      </w:r>
      <w:r w:rsidRPr="0097516D">
        <w:rPr>
          <w:rFonts w:ascii="Arial" w:eastAsia="Times New Roman" w:hAnsi="Arial" w:cs="Arial"/>
        </w:rPr>
        <w:t xml:space="preserve">) and analyzed responses immediately after stimulation. We chose the stimulation duration </w:t>
      </w:r>
      <w:r w:rsidR="000F79A6" w:rsidRPr="0097516D">
        <w:rPr>
          <w:rFonts w:ascii="Arial" w:eastAsia="Times New Roman" w:hAnsi="Arial" w:cs="Arial"/>
        </w:rPr>
        <w:t xml:space="preserve">for short-stim trials </w:t>
      </w:r>
      <w:r w:rsidRPr="0097516D">
        <w:rPr>
          <w:rFonts w:ascii="Arial" w:eastAsia="Times New Roman" w:hAnsi="Arial" w:cs="Arial"/>
        </w:rPr>
        <w:t xml:space="preserve">such that there was no </w:t>
      </w:r>
      <w:r w:rsidR="000F79A6" w:rsidRPr="0097516D">
        <w:rPr>
          <w:rFonts w:ascii="Arial" w:eastAsia="Times New Roman" w:hAnsi="Arial" w:cs="Arial"/>
        </w:rPr>
        <w:t xml:space="preserve">measurable impact </w:t>
      </w:r>
      <w:r w:rsidRPr="0097516D">
        <w:rPr>
          <w:rFonts w:ascii="Arial" w:eastAsia="Times New Roman" w:hAnsi="Arial" w:cs="Arial"/>
        </w:rPr>
        <w:t>on behavior</w:t>
      </w:r>
      <w:r w:rsidR="00411499" w:rsidRPr="0097516D">
        <w:rPr>
          <w:rFonts w:ascii="Arial" w:eastAsia="Times New Roman" w:hAnsi="Arial" w:cs="Arial"/>
        </w:rPr>
        <w:t xml:space="preserve"> (Figure 6C)</w:t>
      </w:r>
      <w:r w:rsidRPr="0097516D">
        <w:rPr>
          <w:rFonts w:ascii="Arial" w:eastAsia="Times New Roman" w:hAnsi="Arial" w:cs="Arial"/>
        </w:rPr>
        <w:t>.</w:t>
      </w:r>
      <w:r w:rsidR="00411499" w:rsidRPr="0097516D">
        <w:rPr>
          <w:rFonts w:ascii="Arial" w:eastAsia="Times New Roman" w:hAnsi="Arial" w:cs="Arial"/>
        </w:rPr>
        <w:t xml:space="preserve"> We calculated the alignment between the axis of correlated variability and the </w:t>
      </w:r>
      <w:proofErr w:type="spellStart"/>
      <w:r w:rsidR="00411499" w:rsidRPr="0097516D">
        <w:rPr>
          <w:rFonts w:ascii="Arial" w:eastAsia="Times New Roman" w:hAnsi="Arial" w:cs="Arial"/>
        </w:rPr>
        <w:t>microstimulation</w:t>
      </w:r>
      <w:proofErr w:type="spellEnd"/>
      <w:r w:rsidR="00411499" w:rsidRPr="0097516D">
        <w:rPr>
          <w:rFonts w:ascii="Arial" w:eastAsia="Times New Roman" w:hAnsi="Arial" w:cs="Arial"/>
        </w:rPr>
        <w:t>-evoked neural population response change for each electrode on short-stim trials.</w:t>
      </w:r>
    </w:p>
    <w:p w14:paraId="6EF23028" w14:textId="77777777" w:rsidR="0097516D" w:rsidRPr="0097516D" w:rsidRDefault="0097516D" w:rsidP="000D13A2">
      <w:pPr>
        <w:rPr>
          <w:rFonts w:ascii="Arial" w:eastAsia="Times New Roman" w:hAnsi="Arial" w:cs="Arial"/>
        </w:rPr>
      </w:pPr>
    </w:p>
    <w:p w14:paraId="67D3000F" w14:textId="4B1E08C1" w:rsidR="006B1196" w:rsidRPr="0097516D" w:rsidRDefault="00EE4464" w:rsidP="000D13A2">
      <w:pPr>
        <w:rPr>
          <w:rFonts w:ascii="Arial" w:eastAsia="Times New Roman" w:hAnsi="Arial" w:cs="Arial"/>
        </w:rPr>
      </w:pPr>
      <w:r w:rsidRPr="0097516D">
        <w:rPr>
          <w:rFonts w:ascii="Arial" w:eastAsia="Times New Roman" w:hAnsi="Arial" w:cs="Arial"/>
        </w:rPr>
        <w:t xml:space="preserve">If </w:t>
      </w:r>
      <w:r w:rsidR="00213AFC" w:rsidRPr="0097516D">
        <w:t>behavior is preferentially influenced by activity along the axis of correlated variability</w:t>
      </w:r>
      <w:r w:rsidRPr="0097516D">
        <w:rPr>
          <w:rFonts w:ascii="Arial" w:eastAsia="Times New Roman" w:hAnsi="Arial" w:cs="Arial"/>
        </w:rPr>
        <w:t>, then</w:t>
      </w:r>
      <w:r w:rsidR="00213AFC" w:rsidRPr="0097516D">
        <w:rPr>
          <w:rFonts w:ascii="Arial" w:eastAsia="Times New Roman" w:hAnsi="Arial" w:cs="Arial"/>
        </w:rPr>
        <w:t xml:space="preserve"> </w:t>
      </w:r>
      <w:r w:rsidRPr="0097516D">
        <w:rPr>
          <w:rFonts w:ascii="Arial" w:eastAsia="Times New Roman" w:hAnsi="Arial" w:cs="Arial"/>
        </w:rPr>
        <w:t>the</w:t>
      </w:r>
      <w:r w:rsidR="000261EA" w:rsidRPr="0097516D">
        <w:t xml:space="preserve"> stimulation site that evokes responses more aligned with this axis should have a stronger impact on the</w:t>
      </w:r>
      <w:r w:rsidRPr="0097516D">
        <w:rPr>
          <w:rFonts w:ascii="Arial" w:eastAsia="Times New Roman" w:hAnsi="Arial" w:cs="Arial"/>
        </w:rPr>
        <w:t xml:space="preserve"> monkeys’ choices</w:t>
      </w:r>
      <w:r w:rsidR="000261EA" w:rsidRPr="0097516D">
        <w:rPr>
          <w:rFonts w:ascii="Arial" w:eastAsia="Times New Roman" w:hAnsi="Arial" w:cs="Arial"/>
        </w:rPr>
        <w:t xml:space="preserve"> </w:t>
      </w:r>
      <w:r w:rsidRPr="0097516D">
        <w:rPr>
          <w:rFonts w:ascii="Arial" w:eastAsia="Times New Roman" w:hAnsi="Arial" w:cs="Arial"/>
        </w:rPr>
        <w:t>(Figure 6</w:t>
      </w:r>
      <w:r w:rsidR="00411499" w:rsidRPr="0097516D">
        <w:rPr>
          <w:rFonts w:ascii="Arial" w:eastAsia="Times New Roman" w:hAnsi="Arial" w:cs="Arial"/>
        </w:rPr>
        <w:t>D</w:t>
      </w:r>
      <w:r w:rsidRPr="0097516D">
        <w:rPr>
          <w:rFonts w:ascii="Arial" w:eastAsia="Times New Roman" w:hAnsi="Arial" w:cs="Arial"/>
        </w:rPr>
        <w:t xml:space="preserve">). As predicted, the stimulation site that </w:t>
      </w:r>
      <w:r w:rsidR="000310AA" w:rsidRPr="0097516D">
        <w:rPr>
          <w:rFonts w:ascii="Arial" w:eastAsia="Times New Roman" w:hAnsi="Arial" w:cs="Arial"/>
        </w:rPr>
        <w:t xml:space="preserve">pushed neuronal </w:t>
      </w:r>
      <w:r w:rsidRPr="0097516D">
        <w:rPr>
          <w:rFonts w:ascii="Arial" w:eastAsia="Times New Roman" w:hAnsi="Arial" w:cs="Arial"/>
        </w:rPr>
        <w:t>responses in a direction more aligned with the axis of correlated variability (orange dots in Figure 6</w:t>
      </w:r>
      <w:r w:rsidR="00411499" w:rsidRPr="0097516D">
        <w:rPr>
          <w:rFonts w:ascii="Arial" w:eastAsia="Times New Roman" w:hAnsi="Arial" w:cs="Arial"/>
        </w:rPr>
        <w:t>E</w:t>
      </w:r>
      <w:r w:rsidRPr="0097516D">
        <w:rPr>
          <w:rFonts w:ascii="Arial" w:eastAsia="Times New Roman" w:hAnsi="Arial" w:cs="Arial"/>
        </w:rPr>
        <w:t xml:space="preserve">) also had a larger </w:t>
      </w:r>
      <w:r w:rsidR="000310AA" w:rsidRPr="0097516D">
        <w:rPr>
          <w:rFonts w:ascii="Arial" w:eastAsia="Times New Roman" w:hAnsi="Arial" w:cs="Arial"/>
        </w:rPr>
        <w:t xml:space="preserve">impact on </w:t>
      </w:r>
      <w:r w:rsidRPr="0097516D">
        <w:rPr>
          <w:rFonts w:ascii="Arial" w:eastAsia="Times New Roman" w:hAnsi="Arial" w:cs="Arial"/>
        </w:rPr>
        <w:t xml:space="preserve">behavior on long-stim trials. This provides causal </w:t>
      </w:r>
      <w:r w:rsidR="000310AA" w:rsidRPr="0097516D">
        <w:rPr>
          <w:rFonts w:ascii="Arial" w:eastAsia="Times New Roman" w:hAnsi="Arial" w:cs="Arial"/>
        </w:rPr>
        <w:t>evidence</w:t>
      </w:r>
      <w:r w:rsidRPr="0097516D">
        <w:rPr>
          <w:rFonts w:ascii="Arial" w:eastAsia="Times New Roman" w:hAnsi="Arial" w:cs="Arial"/>
        </w:rPr>
        <w:t xml:space="preserve"> that </w:t>
      </w:r>
      <w:r w:rsidR="000310AA" w:rsidRPr="0097516D">
        <w:rPr>
          <w:rFonts w:ascii="Arial" w:eastAsia="Times New Roman" w:hAnsi="Arial" w:cs="Arial"/>
        </w:rPr>
        <w:t>neural response fluctuations along the</w:t>
      </w:r>
      <w:r w:rsidRPr="0097516D">
        <w:rPr>
          <w:rFonts w:ascii="Arial" w:eastAsia="Times New Roman" w:hAnsi="Arial" w:cs="Arial"/>
        </w:rPr>
        <w:t xml:space="preserve"> axis of correlated variability </w:t>
      </w:r>
      <w:r w:rsidR="000310AA" w:rsidRPr="0097516D">
        <w:rPr>
          <w:rFonts w:ascii="Arial" w:eastAsia="Times New Roman" w:hAnsi="Arial" w:cs="Arial"/>
        </w:rPr>
        <w:t>are strongly related to</w:t>
      </w:r>
      <w:r w:rsidRPr="0097516D">
        <w:rPr>
          <w:rFonts w:ascii="Arial" w:eastAsia="Times New Roman" w:hAnsi="Arial" w:cs="Arial"/>
        </w:rPr>
        <w:t xml:space="preserve"> behavior.</w:t>
      </w:r>
    </w:p>
    <w:p w14:paraId="7581C5A3" w14:textId="0A2891C6" w:rsidR="00D01CBA" w:rsidRPr="0097516D" w:rsidRDefault="00A81C77" w:rsidP="000D13A2">
      <w:pPr>
        <w:pStyle w:val="NormalWeb"/>
      </w:pPr>
      <w:r w:rsidRPr="0097516D">
        <w:t>Together, our results show that the axis of correlated variability does not merely reflect noise to be ignored but instead aligns with—and may amplify—the sensory and decision-related signals that guide behavior. This framework reconciles the tight relationship between correlated variability and behavior with the theoretical possibility of decoding information in its presence</w:t>
      </w:r>
      <w:r w:rsidR="00411499" w:rsidRPr="0097516D">
        <w:t>,</w:t>
      </w:r>
      <w:r w:rsidRPr="0097516D">
        <w:t xml:space="preserve"> </w:t>
      </w:r>
      <w:r w:rsidR="00411499" w:rsidRPr="0097516D">
        <w:t>pointing</w:t>
      </w:r>
      <w:r w:rsidRPr="0097516D">
        <w:t xml:space="preserve"> to a mechanism by which perception and action can remain flexible, robust, and efficient.</w:t>
      </w:r>
    </w:p>
    <w:p w14:paraId="6F231D83" w14:textId="77777777" w:rsidR="00D01CBA" w:rsidRPr="0097516D" w:rsidRDefault="00D01CBA" w:rsidP="000D13A2">
      <w:pPr>
        <w:pStyle w:val="NormalWeb"/>
      </w:pPr>
    </w:p>
    <w:p w14:paraId="1D1A28C9" w14:textId="40FAC34C" w:rsidR="00A029FA" w:rsidRPr="0097516D" w:rsidRDefault="00A029FA" w:rsidP="000D13A2">
      <w:pPr>
        <w:pStyle w:val="Heading1"/>
      </w:pPr>
      <w:r w:rsidRPr="0097516D">
        <w:t>Discussion</w:t>
      </w:r>
      <w:bookmarkEnd w:id="5"/>
    </w:p>
    <w:p w14:paraId="6BD8FEC3" w14:textId="77777777" w:rsidR="00AF365E" w:rsidRPr="0097516D" w:rsidRDefault="00AF365E" w:rsidP="000D13A2">
      <w:pPr>
        <w:rPr>
          <w:rFonts w:cs="Arial"/>
          <w:shd w:val="clear" w:color="auto" w:fill="FFFFFF"/>
        </w:rPr>
      </w:pPr>
      <w:bookmarkStart w:id="70" w:name="_Toc48658556"/>
      <w:bookmarkStart w:id="71" w:name="_Toc48658603"/>
      <w:bookmarkStart w:id="72" w:name="_Toc11177418"/>
      <w:bookmarkStart w:id="73" w:name="_Toc44397807"/>
      <w:bookmarkStart w:id="74" w:name="_Toc44400823"/>
      <w:bookmarkStart w:id="75" w:name="_Toc44522977"/>
      <w:bookmarkStart w:id="76" w:name="_Toc44522991"/>
      <w:bookmarkStart w:id="77" w:name="_Toc44523020"/>
      <w:r w:rsidRPr="0097516D">
        <w:rPr>
          <w:rFonts w:cs="Arial"/>
          <w:shd w:val="clear" w:color="auto" w:fill="FFFFFF"/>
        </w:rPr>
        <w:t>Our results demonstrate that shared, trial-by-trial response fluctuations in visual cortex are not simply noise to be averaged out or ignored. Instead, shared variability reflects the information that guides behavior and dynamically tracks changes in task demands. Using complementary correlative, theoretical, and causal approaches and several visually guided tasks, we demonstrated that:</w:t>
      </w:r>
    </w:p>
    <w:p w14:paraId="01AFAE57" w14:textId="77777777" w:rsidR="000D13A2" w:rsidRPr="0097516D" w:rsidRDefault="00AF365E" w:rsidP="000D13A2">
      <w:pPr>
        <w:numPr>
          <w:ilvl w:val="0"/>
          <w:numId w:val="9"/>
        </w:numPr>
        <w:rPr>
          <w:rFonts w:cs="Arial"/>
          <w:shd w:val="clear" w:color="auto" w:fill="FFFFFF"/>
        </w:rPr>
      </w:pPr>
      <w:r w:rsidRPr="0097516D">
        <w:rPr>
          <w:rFonts w:cs="Arial"/>
          <w:b/>
          <w:bCs/>
          <w:shd w:val="clear" w:color="auto" w:fill="FFFFFF"/>
        </w:rPr>
        <w:t>Change detection is most accurate</w:t>
      </w:r>
      <w:r w:rsidRPr="0097516D">
        <w:rPr>
          <w:rFonts w:cs="Arial"/>
          <w:shd w:val="clear" w:color="auto" w:fill="FFFFFF"/>
        </w:rPr>
        <w:t xml:space="preserve"> when stimulus representations vary along the axis of correlated </w:t>
      </w:r>
      <w:proofErr w:type="gramStart"/>
      <w:r w:rsidRPr="0097516D">
        <w:rPr>
          <w:rFonts w:cs="Arial"/>
          <w:shd w:val="clear" w:color="auto" w:fill="FFFFFF"/>
        </w:rPr>
        <w:t>variability;</w:t>
      </w:r>
      <w:proofErr w:type="gramEnd"/>
    </w:p>
    <w:p w14:paraId="20FCF7F4" w14:textId="57BCD120" w:rsidR="00AF365E" w:rsidRPr="0097516D" w:rsidRDefault="00AF365E" w:rsidP="000D13A2">
      <w:pPr>
        <w:numPr>
          <w:ilvl w:val="0"/>
          <w:numId w:val="9"/>
        </w:numPr>
        <w:rPr>
          <w:rFonts w:cs="Arial"/>
          <w:shd w:val="clear" w:color="auto" w:fill="FFFFFF"/>
        </w:rPr>
      </w:pPr>
      <w:r w:rsidRPr="0097516D">
        <w:rPr>
          <w:rFonts w:cs="Arial"/>
          <w:b/>
          <w:bCs/>
          <w:shd w:val="clear" w:color="auto" w:fill="FFFFFF"/>
        </w:rPr>
        <w:t>When signal and noise are coupled in the same circuit</w:t>
      </w:r>
      <w:r w:rsidRPr="0097516D">
        <w:rPr>
          <w:rFonts w:cs="Arial"/>
          <w:shd w:val="clear" w:color="auto" w:fill="FFFFFF"/>
        </w:rPr>
        <w:t xml:space="preserve">, decoding along this axis is </w:t>
      </w:r>
      <w:proofErr w:type="gramStart"/>
      <w:r w:rsidRPr="0097516D">
        <w:rPr>
          <w:rFonts w:cs="Arial"/>
          <w:shd w:val="clear" w:color="auto" w:fill="FFFFFF"/>
        </w:rPr>
        <w:t>optimal;</w:t>
      </w:r>
      <w:proofErr w:type="gramEnd"/>
    </w:p>
    <w:p w14:paraId="23C11B4B" w14:textId="77777777" w:rsidR="00AF365E" w:rsidRPr="0097516D" w:rsidRDefault="00AF365E" w:rsidP="000D13A2">
      <w:pPr>
        <w:numPr>
          <w:ilvl w:val="0"/>
          <w:numId w:val="9"/>
        </w:numPr>
        <w:rPr>
          <w:rFonts w:cs="Arial"/>
          <w:shd w:val="clear" w:color="auto" w:fill="FFFFFF"/>
        </w:rPr>
      </w:pPr>
      <w:r w:rsidRPr="0097516D">
        <w:rPr>
          <w:rFonts w:cs="Arial"/>
          <w:b/>
          <w:bCs/>
          <w:shd w:val="clear" w:color="auto" w:fill="FFFFFF"/>
        </w:rPr>
        <w:t>Estimates of visual features improve</w:t>
      </w:r>
      <w:r w:rsidRPr="0097516D">
        <w:rPr>
          <w:rFonts w:cs="Arial"/>
          <w:shd w:val="clear" w:color="auto" w:fill="FFFFFF"/>
        </w:rPr>
        <w:t xml:space="preserve"> when the axis of shared variability aligns with the relevant </w:t>
      </w:r>
      <w:proofErr w:type="gramStart"/>
      <w:r w:rsidRPr="0097516D">
        <w:rPr>
          <w:rFonts w:cs="Arial"/>
          <w:shd w:val="clear" w:color="auto" w:fill="FFFFFF"/>
        </w:rPr>
        <w:t>feature;</w:t>
      </w:r>
      <w:proofErr w:type="gramEnd"/>
    </w:p>
    <w:p w14:paraId="4240C2F2" w14:textId="77777777" w:rsidR="00AF365E" w:rsidRPr="0097516D" w:rsidRDefault="00AF365E" w:rsidP="000D13A2">
      <w:pPr>
        <w:numPr>
          <w:ilvl w:val="0"/>
          <w:numId w:val="9"/>
        </w:numPr>
        <w:rPr>
          <w:rFonts w:cs="Arial"/>
          <w:shd w:val="clear" w:color="auto" w:fill="FFFFFF"/>
        </w:rPr>
      </w:pPr>
      <w:r w:rsidRPr="0097516D">
        <w:rPr>
          <w:rFonts w:cs="Arial"/>
          <w:b/>
          <w:bCs/>
          <w:shd w:val="clear" w:color="auto" w:fill="FFFFFF"/>
        </w:rPr>
        <w:t>The axis flexibly</w:t>
      </w:r>
      <w:r w:rsidRPr="0097516D">
        <w:rPr>
          <w:rFonts w:cs="Arial"/>
          <w:shd w:val="clear" w:color="auto" w:fill="FFFFFF"/>
        </w:rPr>
        <w:t xml:space="preserve"> reflects task demands, from sensory features to action </w:t>
      </w:r>
      <w:proofErr w:type="gramStart"/>
      <w:r w:rsidRPr="0097516D">
        <w:rPr>
          <w:rFonts w:cs="Arial"/>
          <w:shd w:val="clear" w:color="auto" w:fill="FFFFFF"/>
        </w:rPr>
        <w:t>plans;</w:t>
      </w:r>
      <w:proofErr w:type="gramEnd"/>
    </w:p>
    <w:p w14:paraId="49838851" w14:textId="77777777" w:rsidR="00AF365E" w:rsidRPr="0097516D" w:rsidRDefault="00AF365E" w:rsidP="000D13A2">
      <w:pPr>
        <w:numPr>
          <w:ilvl w:val="0"/>
          <w:numId w:val="9"/>
        </w:numPr>
        <w:rPr>
          <w:rFonts w:cs="Arial"/>
          <w:shd w:val="clear" w:color="auto" w:fill="FFFFFF"/>
        </w:rPr>
      </w:pPr>
      <w:r w:rsidRPr="0097516D">
        <w:rPr>
          <w:rFonts w:cs="Arial"/>
          <w:b/>
          <w:bCs/>
          <w:shd w:val="clear" w:color="auto" w:fill="FFFFFF"/>
        </w:rPr>
        <w:t>When perception and action are dissociated</w:t>
      </w:r>
      <w:r w:rsidRPr="0097516D">
        <w:rPr>
          <w:rFonts w:cs="Arial"/>
          <w:shd w:val="clear" w:color="auto" w:fill="FFFFFF"/>
        </w:rPr>
        <w:t xml:space="preserve">, the axis favors motor intent over sensory </w:t>
      </w:r>
      <w:proofErr w:type="gramStart"/>
      <w:r w:rsidRPr="0097516D">
        <w:rPr>
          <w:rFonts w:cs="Arial"/>
          <w:shd w:val="clear" w:color="auto" w:fill="FFFFFF"/>
        </w:rPr>
        <w:t>evidence;</w:t>
      </w:r>
      <w:proofErr w:type="gramEnd"/>
    </w:p>
    <w:p w14:paraId="5611736D" w14:textId="77777777" w:rsidR="00AF365E" w:rsidRPr="0097516D" w:rsidRDefault="00AF365E" w:rsidP="000D13A2">
      <w:pPr>
        <w:numPr>
          <w:ilvl w:val="0"/>
          <w:numId w:val="9"/>
        </w:numPr>
        <w:rPr>
          <w:rFonts w:cs="Arial"/>
          <w:shd w:val="clear" w:color="auto" w:fill="FFFFFF"/>
        </w:rPr>
      </w:pPr>
      <w:r w:rsidRPr="0097516D">
        <w:rPr>
          <w:rFonts w:cs="Arial"/>
          <w:b/>
          <w:bCs/>
          <w:shd w:val="clear" w:color="auto" w:fill="FFFFFF"/>
        </w:rPr>
        <w:t>Causal manipulations are most effective</w:t>
      </w:r>
      <w:r w:rsidRPr="0097516D">
        <w:rPr>
          <w:rFonts w:cs="Arial"/>
          <w:shd w:val="clear" w:color="auto" w:fill="FFFFFF"/>
        </w:rPr>
        <w:t xml:space="preserve"> when aligned with this axis.</w:t>
      </w:r>
    </w:p>
    <w:p w14:paraId="7685FAEE" w14:textId="77777777" w:rsidR="00AF365E" w:rsidRPr="0097516D" w:rsidRDefault="00AF365E" w:rsidP="000D13A2">
      <w:pPr>
        <w:rPr>
          <w:rFonts w:cs="Arial"/>
          <w:shd w:val="clear" w:color="auto" w:fill="FFFFFF"/>
        </w:rPr>
      </w:pPr>
      <w:r w:rsidRPr="0097516D">
        <w:rPr>
          <w:rFonts w:cs="Arial"/>
          <w:shd w:val="clear" w:color="auto" w:fill="FFFFFF"/>
        </w:rPr>
        <w:t>Together, these findings support our central hypothesis: the axis of correlated variability reflects the neuronal population activity that is read out to guide behavior. These findings bridge a long-standing gap between theoretical accounts of information-limiting correlations and empirical observations linking them to attention, learning, and behavior. They suggest that variability is not simply tolerated by the brain. Rather than a nuisance, it reflects the substrate of perception and decision-making.</w:t>
      </w:r>
    </w:p>
    <w:p w14:paraId="63079845" w14:textId="77777777" w:rsidR="0097516D" w:rsidRPr="0097516D" w:rsidRDefault="0097516D" w:rsidP="000D13A2">
      <w:pPr>
        <w:rPr>
          <w:rFonts w:cs="Arial"/>
          <w:shd w:val="clear" w:color="auto" w:fill="FFFFFF"/>
        </w:rPr>
      </w:pPr>
    </w:p>
    <w:p w14:paraId="0CF8709A" w14:textId="77777777" w:rsidR="00AF365E" w:rsidRPr="0097516D" w:rsidRDefault="00AF365E" w:rsidP="000D13A2">
      <w:pPr>
        <w:rPr>
          <w:rFonts w:cs="Arial"/>
          <w:i/>
          <w:iCs/>
          <w:shd w:val="clear" w:color="auto" w:fill="FFFFFF"/>
        </w:rPr>
      </w:pPr>
      <w:r w:rsidRPr="0097516D">
        <w:rPr>
          <w:rFonts w:cs="Arial"/>
          <w:i/>
          <w:iCs/>
          <w:shd w:val="clear" w:color="auto" w:fill="FFFFFF"/>
        </w:rPr>
        <w:t>Why measure correlated variability?</w:t>
      </w:r>
    </w:p>
    <w:p w14:paraId="32048C41" w14:textId="4E211D19" w:rsidR="00AF365E" w:rsidRPr="0097516D" w:rsidRDefault="00AF365E" w:rsidP="000D13A2">
      <w:pPr>
        <w:rPr>
          <w:rFonts w:cs="Arial"/>
          <w:shd w:val="clear" w:color="auto" w:fill="FFFFFF"/>
        </w:rPr>
      </w:pPr>
      <w:r w:rsidRPr="0097516D">
        <w:rPr>
          <w:rFonts w:cs="Arial"/>
          <w:shd w:val="clear" w:color="auto" w:fill="FFFFFF"/>
        </w:rPr>
        <w:t xml:space="preserve">In recent years, a staggering number of studies have related different aspects of flexible, sensory-guided behavior to a very simple measure of shared variability: the mean correlation between the spike count responses of pairs of neurons to repeated presentations of the same stimulus (termed spike count noise correlations, or </w:t>
      </w:r>
      <w:proofErr w:type="spellStart"/>
      <w:r w:rsidRPr="0097516D">
        <w:rPr>
          <w:rFonts w:cs="Arial"/>
          <w:shd w:val="clear" w:color="auto" w:fill="FFFFFF"/>
        </w:rPr>
        <w:t>r</w:t>
      </w:r>
      <w:r w:rsidRPr="009F3EA6">
        <w:rPr>
          <w:rFonts w:cs="Arial"/>
          <w:shd w:val="clear" w:color="auto" w:fill="FFFFFF"/>
          <w:vertAlign w:val="subscript"/>
        </w:rPr>
        <w:t>SC</w:t>
      </w:r>
      <w:proofErr w:type="spellEnd"/>
      <w:r w:rsidRPr="0097516D">
        <w:rPr>
          <w:rFonts w:cs="Arial"/>
          <w:shd w:val="clear" w:color="auto" w:fill="FFFFFF"/>
        </w:rPr>
        <w:t>). Correlated variability is:</w:t>
      </w:r>
    </w:p>
    <w:p w14:paraId="738557F3" w14:textId="3660C178" w:rsidR="00AF365E" w:rsidRPr="0097516D" w:rsidRDefault="00AF365E" w:rsidP="000D13A2">
      <w:pPr>
        <w:numPr>
          <w:ilvl w:val="0"/>
          <w:numId w:val="10"/>
        </w:numPr>
        <w:rPr>
          <w:rFonts w:cs="Arial"/>
          <w:shd w:val="clear" w:color="auto" w:fill="FFFFFF"/>
        </w:rPr>
      </w:pPr>
      <w:r w:rsidRPr="0097516D">
        <w:rPr>
          <w:rFonts w:cs="Arial"/>
          <w:b/>
          <w:bCs/>
          <w:shd w:val="clear" w:color="auto" w:fill="FFFFFF"/>
        </w:rPr>
        <w:t>Simple to compute</w:t>
      </w:r>
      <w:r w:rsidRPr="0097516D">
        <w:rPr>
          <w:rFonts w:cs="Arial"/>
          <w:shd w:val="clear" w:color="auto" w:fill="FFFFFF"/>
        </w:rPr>
        <w:t xml:space="preserve"> and well-suited to population recordings</w:t>
      </w:r>
      <w:r w:rsidR="00BB7D70">
        <w:rPr>
          <w:rFonts w:cs="Arial"/>
          <w:shd w:val="clear" w:color="auto" w:fill="FFFFFF"/>
        </w:rPr>
        <w:fldChar w:fldCharType="begin"/>
      </w:r>
      <w:r w:rsidR="00BB7D70">
        <w:rPr>
          <w:rFonts w:cs="Arial"/>
          <w:shd w:val="clear" w:color="auto" w:fill="FFFFFF"/>
        </w:rPr>
        <w:instrText xml:space="preserve"> ADDIN ZOTERO_ITEM CSL_CITATION {"citationID":"kbeSbquN","properties":{"formattedCitation":"\\super 1\\nosupersub{}","plainCitation":"1","noteIndex":0},"citationItems":[{"id":694,"uris":["http://zotero.org/users/7275917/items/NZXIUEW4"],"itemData":{"id":694,"type":"article-journal","abstract":"Mounting evidence suggests that understanding how the brain encodes information and performs computations will require studying the correlations between neurons. The recent advent of recording techniques such as multielectrode arrays and two-photon imaging has made it easier to measure correlations, opening the door for detailed exploration of their properties and contributions to cortical processing. However, studies have reported discrepant findings, providing a confusing picture. Here we briefly review these studies and conduct simulations to explore the influence of several experimental and physiological factors on correlation measurements. Differences in response strength, the time window over which spikes are counted, spike sorting conventions and internal states can all markedly affect measured correlations and systematically bias estimates. Given these complicating factors, we offer guidelines for interpreting correlation data and a discussion of how best to evaluate the effect of correlations on cortical processing.","container-title":"Nature Neuroscience","DOI":"10.1038/nn.2842","ISSN":"1546-1726","issue":"7","note":"PMID: 21709677\nPMCID: PMC3586814","page":"811-819","title":"Measuring and interpreting neuronal correlations.","volume":"14","author":[{"family":"Cohen","given":"Marlene R"},{"family":"Kohn","given":"Adam"}],"issued":{"date-parts":[["2011",6]]}}}],"schema":"https://github.com/citation-style-language/schema/raw/master/csl-citation.json"} </w:instrText>
      </w:r>
      <w:r w:rsidR="00BB7D70">
        <w:rPr>
          <w:rFonts w:cs="Arial"/>
          <w:shd w:val="clear" w:color="auto" w:fill="FFFFFF"/>
        </w:rPr>
        <w:fldChar w:fldCharType="separate"/>
      </w:r>
      <w:r w:rsidR="00BB7D70" w:rsidRPr="00BB7D70">
        <w:rPr>
          <w:vertAlign w:val="superscript"/>
        </w:rPr>
        <w:t>1</w:t>
      </w:r>
      <w:r w:rsidR="00BB7D70">
        <w:rPr>
          <w:rFonts w:cs="Arial"/>
          <w:shd w:val="clear" w:color="auto" w:fill="FFFFFF"/>
        </w:rPr>
        <w:fldChar w:fldCharType="end"/>
      </w:r>
      <w:r w:rsidRPr="0097516D">
        <w:rPr>
          <w:rFonts w:cs="Arial"/>
          <w:shd w:val="clear" w:color="auto" w:fill="FFFFFF"/>
        </w:rPr>
        <w:t>;</w:t>
      </w:r>
    </w:p>
    <w:p w14:paraId="5D8C0A46" w14:textId="4B168615" w:rsidR="00AF365E" w:rsidRPr="0097516D" w:rsidRDefault="00AF365E" w:rsidP="000D13A2">
      <w:pPr>
        <w:numPr>
          <w:ilvl w:val="0"/>
          <w:numId w:val="10"/>
        </w:numPr>
        <w:rPr>
          <w:rFonts w:cs="Arial"/>
          <w:shd w:val="clear" w:color="auto" w:fill="FFFFFF"/>
        </w:rPr>
      </w:pPr>
      <w:r w:rsidRPr="0097516D">
        <w:rPr>
          <w:rFonts w:cs="Arial"/>
          <w:b/>
          <w:bCs/>
          <w:shd w:val="clear" w:color="auto" w:fill="FFFFFF"/>
        </w:rPr>
        <w:lastRenderedPageBreak/>
        <w:t>Modulated by nearly every process</w:t>
      </w:r>
      <w:r w:rsidRPr="0097516D">
        <w:rPr>
          <w:rFonts w:cs="Arial"/>
          <w:shd w:val="clear" w:color="auto" w:fill="FFFFFF"/>
        </w:rPr>
        <w:t xml:space="preserve"> that affects perception, including attention, adaptation, learning, task switching, arousal, and stimulus contrast</w:t>
      </w:r>
      <w:r w:rsidR="00BB7D70">
        <w:rPr>
          <w:rFonts w:cs="Arial"/>
          <w:shd w:val="clear" w:color="auto" w:fill="FFFFFF"/>
        </w:rPr>
        <w:fldChar w:fldCharType="begin"/>
      </w:r>
      <w:r w:rsidR="00BB7D70">
        <w:rPr>
          <w:rFonts w:cs="Arial"/>
          <w:shd w:val="clear" w:color="auto" w:fill="FFFFFF"/>
        </w:rPr>
        <w:instrText xml:space="preserve"> ADDIN ZOTERO_ITEM CSL_CITATION {"citationID":"TrKYHmc6","properties":{"formattedCitation":"\\super 2,8,9,19,30,59\\uc0\\u8211{}61\\nosupersub{}","plainCitation":"2,8,9,19,30,59–61","noteIndex":0},"citationItems":[{"id":624,"uris":["http://zotero.org/users/7275917/items/QNKHCMWT"],"itemData":{"id":624,"type":"article-journal","abstract":"Visual attention can improve behavioral performance by allowing observers to focus on the important information in a complex scene. Attention also typically increases the firing rates of cortical sensory neurons. Rate increases improve the signal-to-noise ratio of individual neurons, and this improvement has been assumed to underlie attention-related improvements in behavior. We recorded dozens of neurons simultaneously in visual area V4 and found that changes in single neurons accounted for only a small fraction of the improvement in the sensitivity of the population. Instead, over 80% of the attentional improvement in the population signal was caused by decreases in the correlations between the trial-to-trial fluctuations in the responses of pairs of neurons. These results suggest that the representation of sensory information in populations of neurons and the way attention affects the sensitivity of the population may only be understood by considering the interactions between neurons.","container-title":"Nature Neuroscience","DOI":"10.1038/nn.2439","ISSN":"1546-1726","issue":"12","note":"PMID: 19915566\nPMCID: PMC2820564","page":"1594-1600","title":"Attention improves performance primarily by reducing interneuronal correlations.","volume":"12","author":[{"family":"Cohen","given":"Marlene R"},{"family":"Maunsell","given":"John H R"}],"issued":{"date-parts":[["2009",12]]}}},{"id":100,"uris":["http://zotero.org/users/7275917/items/XENFQCW6"],"itemData":{"id":100,"type":"article-journal","abstract":"Attention typically amplifies neuronal responses evoked by task-relevant stimuli while attenuating responses to task-irrelevant distracters. In this context, visual distracters constitute an external source of noise that is diminished to improve attended signal quality. Activity that is internal to the cortex itself, stimulus-independent ongoing correlated fluctuations in firing, might also act as task-irrelevant noise. To examine this, we recorded from area V4 of macaques performing an attention-demanding task. The firing of neurons to identically repeated stimuli was highly variable. Much of this variability originates from ongoing low-frequency (\\textless 5 Hz) fluctuations in rate correlated across the neuronal population. When attention is directed to a stimulus inside a neuron's receptive field, these correlated fluctuations in rate are reduced. This attention-dependent reduction of ongoing cortical activity improves the signal-to-noise ratio of pooled neural signals substantially more than attention-dependent increases in firing rate.","container-title":"Neuron","DOI":"10.1016/j.neuron.2009.09.013","ISSN":"1097-4199","issue":"6","note":"PMID: 19778515\nPMCID: PMC2765230","page":"879-888","title":"Spatial attention decorrelates intrinsic activity fluctuations in macaque area V4.","volume":"63","author":[{"family":"Mitchell","given":"Jude F"},{"family":"Sundberg","given":"Kristy A"},{"family":"Reynolds","given":"John H"}],"issued":{"date-parts":[["2009",9]]}}},{"id":963,"uris":["http://zotero.org/users/7275917/items/9HQVLDQI"],"itemData":{"id":963,"type":"article-journal","abstract":"Prior studies have demonstrated that correlated variability changes with cognitive processes that improve perceptual performance. We tested whether correlated variability covaries with subjects’ performance—whether performance improves quickly with attention or slowly with perceptual learning. We found a single, consistent relationship between correlated variability and behavioral performance, regardless of the time frame of correlated variability change. This correlated variability was oriented along the dimensions in population space used by the animal on a trial-by-trial basis to make decisions. That subjects’ choices were predicted by specific dimensions that were aligned with the correlated variability axis clarifies long-standing paradoxes about the relationship between shared variability and behavior.","container-title":"Science","DOI":"10.1126/science.aao0284","issue":"6374","note":"publisher: American Association for the Advancement of Science","page":"463-465","source":"science.org (Atypon)","title":"Learning and attention reveal a general relationship between population activity and behavior","volume":"359","author":[{"family":"Ni","given":"A. M."},{"family":"Ruff","given":"D. A."},{"family":"Alberts","given":"J. J."},{"family":"Symmonds","given":"J."},{"family":"Cohen","given":"M. R."}],"issued":{"date-parts":[["2018",1,26]]}}},{"id":692,"uris":["http://zotero.org/users/7275917/items/Q7F8SMVF"],"itemData":{"id":692,"type":"article-journal","abstract":"Perceptual learning substantially improves visual discrimination and detection ability, which has been associated with visual cortical plasticity. However, little is known about the dynamic changes in neuronal response properties over the course of training. Using chronically implanted multielectrode arrays, we were able to capture day-by-day spatiotemporal dynamics of neurons in the primary visual cortex (V1) of monkeys trained to detect camouflaged visual contours. We found progressive strengthening and accelerating in both facilitation of neurons encoding the contour elements and suppression of neurons responding to the background components. The enhancement of this figure-ground contrast in V1 was closely correlated with improved behavioral performance on a daily basis. Decoding accuracy of a simple linear classifier based on V1 population responses also paralleled the animal's behavioral changes. Our results indicate that perceptual learning shapes the V1 population code to allow a more efficient readout of task-relevant information.","container-title":"Nature Neuroscience","DOI":"10.1038/nn.3805","issue":"10","note":"PMID: 25195103","page":"1380-1387","title":"Perceptual training continuously refines neuronal population codes in primary visual cortex.","volume":"17","author":[{"family":"Yan","given":"Yin"},{"family":"Rasch","given":"Malte J"},{"family":"Chen","given":"Minggui"},{"family":"Xiang","given":"Xiaoping"},{"family":"Huang","given":"Min"},{"family":"Wu","given":"Si"},{"family":"Li","given":"Wu"}],"issued":{"date-parts":[["2014",10]]}}},{"id":1072,"uris":["http://zotero.org/groups/2775922/items/BB9N9AW5"],"itemData":{"id":1072,"type":"article-journal","abstract":"This recording study shows that attention can increase or decrease correlations between fluctuations in the responses of pairs of neurons, depending on task demands. These results suggest that attention can flexibly modulate such spike count correlations, independent of changes in firing rate and provide constraints on possible neuronal mechanisms.","container-title":"Nature Neuroscience","DOI":"10.1038/nn.3835","ISSN":"1546-1726","issue":"11","language":"en","license":"2014 Nature Publishing Group, a division of Macmillan Publishers Limited. All Rights Reserved.","note":"number: 11\npublisher: Nature Publishing Group","page":"1591-1597","source":"www.nature.com","title":"Attention can either increase or decrease spike count correlations in visual cortex","volume":"17","author":[{"family":"Ruff","given":"Douglas A."},{"family":"Cohen","given":"Marlene R."}],"issued":{"date-parts":[["2014",11]]}}},{"id":1263,"uris":["http://zotero.org/groups/2775922/items/BPX35ZNV"],"itemData":{"id":1263,"type":"article-journal","abstract":"Natural decisions involve two seemingly separable processes: inferring the relevant task (task-belief) and performing the believed-relevant task. The assumed separability has led to the traditional practice of studying task-switching and perceptual decision-making individually. Here, we used a novel paradigm to manipulate and measure macaque monkeys’ task-belief and demonstrated inextricable neuronal links between flexible task-belief and perceptual decision-making. We showed that in animals, but not in artificial networks that performed as well or better than the animals, stronger task-belief is associated with better perception. Correspondingly, recordings from neuronal populations in cortical areas 7a and V1 revealed that stronger task-belief is associated with better discriminability of the believed-relevant, but not the believed-irrelevant, feature. Perception also impacts belief updating; noise fluctuations in V1 help explain how task-belief is updated. Our results demonstrate that complex tasks and multi-area recordings can reveal fundamentally new principles of how biology affects behavior in health and disease.","container-title":"Neuron","DOI":"10.1016/j.neuron.2022.05.010","ISSN":"0896-6273","issue":"15","journalAbbreviation":"Neuron","page":"2503-2511.e3","source":"ScienceDirect","title":"Dynamic task-belief is an integral part of decision-making","volume":"110","author":[{"family":"Xue","given":"Cheng"},{"family":"Kramer","given":"Lily E."},{"family":"Cohen","given":"Marlene R."}],"issued":{"date-parts":[["2022",8,3]]}}},{"id":696,"uris":["http://zotero.org/users/7275917/items/TVSN2BA2"],"itemData":{"id":696,"type":"article-journal","abstract":"Neuronal population responses to sensory stimuli are remarkably flexible. The responses of neurons in visual cortex have heterogeneous dependence on stimulus properties (e.g., contrast), processes that affect all stages of visual processing (e.g., adaptation), and cognitive processes (e.g., attention or task switching). Understanding whether these processes affect similar neuronal populations and whether they have similar effects on entire populations can provide insight into whether they utilize analogous mechanisms. In particular, it has recently been demonstrated that attention has low rank effects on the covariability of populations of visual neurons, which impacts perception and strongly constrains mechanistic models. We hypothesized that measuring changes in population covariability associated with other sensory and cognitive processes could clarify whether they utilize similar mechanisms or computations. Our experimental design included measurements in multiple visual areas using four distinct sensory and cognitive processes. We found that contrast, adaptation, attention, and task switching affect the variability of responses of populations of neurons in primate visual cortex in a similarly low rank way. These results suggest that a given circuit may use similar mechanisms to perform many forms of modulation and likely reflects a general principle that applies to a wide range of brain areas and sensory, cognitive, and motor processes.","container-title":"Proceedings of the National Academy of Sciences","DOI":"10.1073/pnas.2005797117","ISSN":"0027-8424, 1091-6490","issue":"47","journalAbbreviation":"PNAS","language":"en","license":"© 2020 . https://www.pnas.org/site/aboutpnas/licenses.xhtmlPublished under the PNAS license.","note":"publisher: National Academy of Sciences\nsection: Colloquium Paper\nPMID: 33229536","page":"29321-29329","source":"www.pnas.org","title":"Low rank mechanisms underlying flexible visual representations","volume":"117","author":[{"family":"Ruff","given":"Douglas A."},{"family":"Xue","given":"Cheng"},{"family":"Kramer","given":"Lily E."},{"family":"Baqai","given":"Faisal"},{"family":"Cohen","given":"Marlene R."}],"issued":{"date-parts":[["2020",11,24]]}}},{"id":801,"uris":["http://zotero.org/users/7275917/items/NDAN938K"],"itemData":{"id":801,"type":"article-journal","abstract":"Attention is critical to perception, serving to select behaviorally relevant information for privileged processing. To understand the neural mechanisms of attention, we must discern how attentional modulation varies by cell type and across cortical layers. Here, we test whether attention acts non-selectively across cortical layers or whether it engages the laminar circuit in specific and selective ways. We find layer- and cell-class-specific differences in several different forms of attentional modulation in area V4. Broad-spiking neurons in the superficial layers exhibit attention-mediated increases in firing rate and decreases in variability. Spike count correlations are highest in the input layer and attention serves to reduce these correlations. Superficial and input layer neurons exhibit attention-dependent decreases in low-frequency (&lt;10 Hz) coherence, but deep layer neurons exhibit increases in coherence in the beta and gamma frequency ranges. Our study provides a template for attention-mediated laminar information processing that might be applicable across sensory modalities.","container-title":"Neuron","DOI":"10.1016/j.neuron.2016.11.029","ISSN":"0896-6273","issue":"1","journalAbbreviation":"Neuron","language":"en","page":"235-246","source":"ScienceDirect","title":"Laminar Organization of Attentional Modulation in Macaque Visual Area V4","volume":"93","author":[{"family":"Nandy","given":"Anirvan S."},{"family":"Nassi","given":"Jonathan J."},{"family":"Reynolds","given":"John H."}],"issued":{"date-parts":[["2017",1,4]]}}}],"schema":"https://github.com/citation-style-language/schema/raw/master/csl-citation.json"} </w:instrText>
      </w:r>
      <w:r w:rsidR="00BB7D70">
        <w:rPr>
          <w:rFonts w:cs="Arial"/>
          <w:shd w:val="clear" w:color="auto" w:fill="FFFFFF"/>
        </w:rPr>
        <w:fldChar w:fldCharType="separate"/>
      </w:r>
      <w:r w:rsidR="00BB7D70" w:rsidRPr="00BB7D70">
        <w:rPr>
          <w:vertAlign w:val="superscript"/>
        </w:rPr>
        <w:t>2,8,9,19,30,59–61</w:t>
      </w:r>
      <w:r w:rsidR="00BB7D70">
        <w:rPr>
          <w:rFonts w:cs="Arial"/>
          <w:shd w:val="clear" w:color="auto" w:fill="FFFFFF"/>
        </w:rPr>
        <w:fldChar w:fldCharType="end"/>
      </w:r>
    </w:p>
    <w:p w14:paraId="60730927" w14:textId="71D01AE0" w:rsidR="00AF365E" w:rsidRPr="0097516D" w:rsidRDefault="00AF365E" w:rsidP="000D13A2">
      <w:pPr>
        <w:numPr>
          <w:ilvl w:val="0"/>
          <w:numId w:val="10"/>
        </w:numPr>
        <w:rPr>
          <w:rFonts w:cs="Arial"/>
          <w:shd w:val="clear" w:color="auto" w:fill="FFFFFF"/>
        </w:rPr>
      </w:pPr>
      <w:r w:rsidRPr="0097516D">
        <w:rPr>
          <w:rFonts w:cs="Arial"/>
          <w:b/>
          <w:bCs/>
          <w:shd w:val="clear" w:color="auto" w:fill="FFFFFF"/>
        </w:rPr>
        <w:t>Linked to behavior</w:t>
      </w:r>
      <w:r w:rsidRPr="0097516D">
        <w:rPr>
          <w:rFonts w:cs="Arial"/>
          <w:shd w:val="clear" w:color="auto" w:fill="FFFFFF"/>
        </w:rPr>
        <w:t xml:space="preserve"> on a trial-by-trial basis</w:t>
      </w:r>
      <w:r w:rsidR="00BD047C">
        <w:rPr>
          <w:rFonts w:cs="Arial"/>
          <w:shd w:val="clear" w:color="auto" w:fill="FFFFFF"/>
        </w:rPr>
        <w:fldChar w:fldCharType="begin"/>
      </w:r>
      <w:r w:rsidR="00BD047C">
        <w:rPr>
          <w:rFonts w:cs="Arial"/>
          <w:shd w:val="clear" w:color="auto" w:fill="FFFFFF"/>
        </w:rPr>
        <w:instrText xml:space="preserve"> ADDIN ZOTERO_ITEM CSL_CITATION {"citationID":"U0mFsHwP","properties":{"formattedCitation":"\\super 20,35\\nosupersub{}","plainCitation":"20,35","noteIndex":0},"citationItems":[{"id":313,"uris":["http://zotero.org/users/7275917/items/G9WSNZLF"],"itemData":{"id":313,"type":"article-journal","abstract":"Visual attention improves perception for an attended location or feature and also modulates the responses of sensory neurons. In laboratory studies, the sensory stimuli and task instructions are held constant within an attentional condition, but despite experimenters' best efforts, attention likely varies from moment to moment. Because most previous studies have focused on single neurons, it has been impossible to use neuronal responses to identify attentional fluctuations and determine whether these are associated with changes in behavior. We show that an instantaneous measure of attention based on the responses of a modest number of neurons in area V4 of the rhesus monkey (Macaca mulatta) can reliably predict large changes in an animal's ability to perform a difficult psychophysical task. Unexpectedly, this measure shows that the amount of attention allocated at any moment to locations in opposite hemifields is uncorrelated, suggesting that animals allocate attention to each stimulus independently rather than moving their attentional focus from one location to another.","container-title":"The Journal of Neuroscience","DOI":"10.1523/JNEUROSCI.2171-10.2010","issue":"45","note":"PMID: 21068329\nPMCID: PMC3045704","page":"15241-15253","title":"A neuronal population measure of attention predicts behavioral performance on individual trials.","volume":"30","author":[{"family":"Cohen","given":"Marlene R"},{"family":"Maunsell","given":"John H R"}],"issued":{"date-parts":[["2010",11]]}}},{"id":1518,"uris":["http://zotero.org/users/7275917/items/UJE9WEL8"],"itemData":{"id":1518,"type":"article-journal","abstract":"Smooth-pursuit eye movements are variable, even when the same tracking target motion is repeated many times. We asked whether variation in pursuit could arise from noise in the response of visual motion neurons in the middle temporal visual area (MT). In physiological experiments, we evaluated the mean, variance, and trial-by-trial correlation in the spike counts of pairs of simultaneously recorded MT neurons. The correlations between responses of pairs of MT neurons are highly significant and are stronger when the two neurons in a pair have similar preferred speeds, directions, or receptive field locations. Spike count correlation persists when the same exact stimulus form is repeatedly presented. Spike count correlations increase as the analysis window increases because of correlations in the responses of individual neurons across time. Spike count correlations are highest at speeds below the preferred speeds of the neuron pair and increase as the contrast of a square-wave grating is decreased. In computational analyses, we evaluated whether the correlations and variation across the population response in MT could drive the observed behavioral variation in pursuit direction and speed. We created model population responses that mimicked the mean and variance of MT neural responses as well as the observed structure and amplitude of noise correlations between pairs of neurons. A vector-averaging decoding computation revealed that the observed variation in pursuit could arise from the MT population response, without postulating other sources of motor variation.","container-title":"Journal of Neurophysiology","DOI":"10.1152/jn.00010.2009","ISSN":"0022-3077","issue":"6","note":"publisher: American Physiological Society","page":"3012-3030","source":"journals.physiology.org (Atypon)","title":"Noise Correlations in Cortical Area MT and Their Potential Impact on Trial-by-Trial Variation in the Direction and Speed of Smooth-Pursuit Eye Movements","volume":"101","author":[{"family":"Huang","given":"Xin"},{"family":"Lisberger","given":"Stephen G."}],"issued":{"date-parts":[["2009",6]]}}}],"schema":"https://github.com/citation-style-language/schema/raw/master/csl-citation.json"} </w:instrText>
      </w:r>
      <w:r w:rsidR="00BD047C">
        <w:rPr>
          <w:rFonts w:cs="Arial"/>
          <w:shd w:val="clear" w:color="auto" w:fill="FFFFFF"/>
        </w:rPr>
        <w:fldChar w:fldCharType="separate"/>
      </w:r>
      <w:r w:rsidR="00BD047C" w:rsidRPr="00BD047C">
        <w:rPr>
          <w:vertAlign w:val="superscript"/>
        </w:rPr>
        <w:t>20,35</w:t>
      </w:r>
      <w:r w:rsidR="00BD047C">
        <w:rPr>
          <w:rFonts w:cs="Arial"/>
          <w:shd w:val="clear" w:color="auto" w:fill="FFFFFF"/>
        </w:rPr>
        <w:fldChar w:fldCharType="end"/>
      </w:r>
      <w:r w:rsidRPr="0097516D">
        <w:rPr>
          <w:rFonts w:cs="Arial"/>
          <w:shd w:val="clear" w:color="auto" w:fill="FFFFFF"/>
        </w:rPr>
        <w:t>;</w:t>
      </w:r>
    </w:p>
    <w:p w14:paraId="38330252" w14:textId="5B4A66B6" w:rsidR="00AF365E" w:rsidRPr="0097516D" w:rsidRDefault="00AF365E" w:rsidP="000D13A2">
      <w:pPr>
        <w:numPr>
          <w:ilvl w:val="0"/>
          <w:numId w:val="10"/>
        </w:numPr>
        <w:rPr>
          <w:rFonts w:cs="Arial"/>
          <w:shd w:val="clear" w:color="auto" w:fill="FFFFFF"/>
        </w:rPr>
      </w:pPr>
      <w:r w:rsidRPr="0097516D">
        <w:rPr>
          <w:rFonts w:cs="Arial"/>
          <w:b/>
          <w:bCs/>
          <w:shd w:val="clear" w:color="auto" w:fill="FFFFFF"/>
        </w:rPr>
        <w:t>Straightforward to change using causal manipulations</w:t>
      </w:r>
      <w:r w:rsidRPr="0097516D">
        <w:rPr>
          <w:rFonts w:cs="Arial"/>
          <w:shd w:val="clear" w:color="auto" w:fill="FFFFFF"/>
        </w:rPr>
        <w:t>, including pharmacological methods</w:t>
      </w:r>
      <w:r w:rsidR="00BD047C">
        <w:rPr>
          <w:rFonts w:cs="Arial"/>
          <w:shd w:val="clear" w:color="auto" w:fill="FFFFFF"/>
        </w:rPr>
        <w:fldChar w:fldCharType="begin"/>
      </w:r>
      <w:r w:rsidR="00BD047C">
        <w:rPr>
          <w:rFonts w:cs="Arial"/>
          <w:shd w:val="clear" w:color="auto" w:fill="FFFFFF"/>
        </w:rPr>
        <w:instrText xml:space="preserve"> ADDIN ZOTERO_ITEM CSL_CITATION {"citationID":"bvIceCYH","properties":{"formattedCitation":"\\super 21\\nosupersub{}","plainCitation":"21","noteIndex":0},"citationItems":[{"id":960,"uris":["http://zotero.org/users/7275917/items/GDDW7RGH"],"itemData":{"id":960,"type":"article-journal","abstract":"Most systems neuroscience studies fall into one of two categories: basic science work aimed at understanding the relationship between neurons and behavior, or translational work aimed at developing treatments for neuropsychiatric disorders. Here we use these two approaches to inform and enhance each other. Our study both tests hypotheses about basic science neural coding principles and elucidates the neuronal mechanisms underlying clinically relevant behavioral effects of systemically administered methylphenidate (Ritalin). We discovered that orally administered methylphenidate, used clinically to treat attention deficit hyperactivity disorder (ADHD) and generally to enhance cognition, increases spatially selective visual attention, enhancing visual performance at only the attended location. Further, we found that this causal manipulation enhances vision in rhesus macaques specifically when it decreases the mean correlated variability of neurons in visual area V4. Our findings demonstrate that the visual system is a platform for understanding the neural underpinnings of both complex cognitive processes (basic science) and neuropsychiatric disorders (translation). Addressing basic science hypotheses, our results are consistent with a scenario in which methylphenidate has cognitively specific effects by working through naturally selective cognitive mechanisms. Clinically, our findings suggest that the often staggeringly specific symptoms of neuropsychiatric disorders may be caused and treated by leveraging general mechanisms.","container-title":"Proceedings of the National Academy of Sciences","DOI":"10.1073/pnas.2120529119","issue":"17","note":"publisher: Proceedings of the National Academy of Sciences","page":"e2120529119","source":"pnas.org (Atypon)","title":"Methylphenidate as a causal test of translational and basic neural coding hypotheses","volume":"119","author":[{"family":"Ni","given":"Amy M."},{"family":"Bowes","given":"Brittany S."},{"family":"Ruff","given":"Douglas A."},{"family":"Cohen","given":"Marlene R."}],"issued":{"date-parts":[["2022",4,26]]}}}],"schema":"https://github.com/citation-style-language/schema/raw/master/csl-citation.json"} </w:instrText>
      </w:r>
      <w:r w:rsidR="00BD047C">
        <w:rPr>
          <w:rFonts w:cs="Arial"/>
          <w:shd w:val="clear" w:color="auto" w:fill="FFFFFF"/>
        </w:rPr>
        <w:fldChar w:fldCharType="separate"/>
      </w:r>
      <w:r w:rsidR="00BD047C" w:rsidRPr="00BD047C">
        <w:rPr>
          <w:vertAlign w:val="superscript"/>
        </w:rPr>
        <w:t>21</w:t>
      </w:r>
      <w:r w:rsidR="00BD047C">
        <w:rPr>
          <w:rFonts w:cs="Arial"/>
          <w:shd w:val="clear" w:color="auto" w:fill="FFFFFF"/>
        </w:rPr>
        <w:fldChar w:fldCharType="end"/>
      </w:r>
      <w:r w:rsidRPr="0097516D">
        <w:rPr>
          <w:rFonts w:cs="Arial"/>
          <w:shd w:val="clear" w:color="auto" w:fill="FFFFFF"/>
        </w:rPr>
        <w:t xml:space="preserve"> and </w:t>
      </w:r>
      <w:proofErr w:type="spellStart"/>
      <w:r w:rsidRPr="0097516D">
        <w:rPr>
          <w:rFonts w:cs="Arial"/>
          <w:shd w:val="clear" w:color="auto" w:fill="FFFFFF"/>
        </w:rPr>
        <w:t>microinfusion</w:t>
      </w:r>
      <w:proofErr w:type="spellEnd"/>
      <w:r w:rsidRPr="0097516D">
        <w:rPr>
          <w:rFonts w:cs="Arial"/>
          <w:shd w:val="clear" w:color="auto" w:fill="FFFFFF"/>
        </w:rPr>
        <w:t xml:space="preserve"> of neurotransmitters</w:t>
      </w:r>
      <w:r w:rsidR="00BD047C">
        <w:rPr>
          <w:rFonts w:cs="Arial"/>
          <w:shd w:val="clear" w:color="auto" w:fill="FFFFFF"/>
        </w:rPr>
        <w:fldChar w:fldCharType="begin"/>
      </w:r>
      <w:r w:rsidR="00BD047C">
        <w:rPr>
          <w:rFonts w:cs="Arial"/>
          <w:shd w:val="clear" w:color="auto" w:fill="FFFFFF"/>
        </w:rPr>
        <w:instrText xml:space="preserve"> ADDIN ZOTERO_ITEM CSL_CITATION {"citationID":"14niS0a6","properties":{"formattedCitation":"\\super 5\\nosupersub{}","plainCitation":"5","noteIndex":0},"citationItems":[{"id":803,"uris":["http://zotero.org/users/7275917/items/ABU9FNKZ"],"itemData":{"id":803,"type":"article-journal","abstract":"Attention improves perception by affecting different aspects of the neuronal code. It enhances firing rates, it reduces firing rate variability and noise correlations of neurons, and it alters the strength of oscillatory activity. Attention-induced rate enhancement in striate cortex requires cholinergic mechanisms. The neuropharmacological mechanisms responsible for attention-induced variance and noise correlation reduction or those supporting changes in oscillatory activity are unknown. We show that ionotropic glutamatergic receptor activation is required for attention-induced rate variance, noise correlation, and LFP gamma power reduction in macaque V1, but not for attention-induced rate modulations. NMDA receptors mediate attention-induced variance reduction and attention-induced noise correlation reduction. Our results demonstrate that attention improves sensory processing by a variety of mechanisms that are dissociable at the receptor level.","container-title":"Neuron","DOI":"10.1016/j.neuron.2013.03.029","ISSN":"0896-6273","issue":"4","journalAbbreviation":"Neuron","language":"en","page":"729-739","source":"ScienceDirect","title":"Attention-Induced Variance and Noise Correlation Reduction in Macaque V1 Is Mediated by NMDA Receptors","volume":"78","author":[{"family":"Herrero","given":"Jose L."},{"family":"Gieselmann","given":"Marc A."},{"family":"Sanayei","given":"Mehdi"},{"family":"Thiele","given":"Alexander"}],"issued":{"date-parts":[["2013",5,22]]}}}],"schema":"https://github.com/citation-style-language/schema/raw/master/csl-citation.json"} </w:instrText>
      </w:r>
      <w:r w:rsidR="00BD047C">
        <w:rPr>
          <w:rFonts w:cs="Arial"/>
          <w:shd w:val="clear" w:color="auto" w:fill="FFFFFF"/>
        </w:rPr>
        <w:fldChar w:fldCharType="separate"/>
      </w:r>
      <w:r w:rsidR="00BD047C" w:rsidRPr="00BD047C">
        <w:rPr>
          <w:vertAlign w:val="superscript"/>
        </w:rPr>
        <w:t>5</w:t>
      </w:r>
      <w:r w:rsidR="00BD047C">
        <w:rPr>
          <w:rFonts w:cs="Arial"/>
          <w:shd w:val="clear" w:color="auto" w:fill="FFFFFF"/>
        </w:rPr>
        <w:fldChar w:fldCharType="end"/>
      </w:r>
      <w:r w:rsidRPr="0097516D">
        <w:rPr>
          <w:rFonts w:cs="Arial"/>
          <w:shd w:val="clear" w:color="auto" w:fill="FFFFFF"/>
        </w:rPr>
        <w:t>;</w:t>
      </w:r>
    </w:p>
    <w:p w14:paraId="17ECE5DF" w14:textId="69CF1A0F" w:rsidR="00AF365E" w:rsidRPr="0097516D" w:rsidRDefault="00AF365E" w:rsidP="000D13A2">
      <w:pPr>
        <w:numPr>
          <w:ilvl w:val="0"/>
          <w:numId w:val="10"/>
        </w:numPr>
        <w:rPr>
          <w:rFonts w:cs="Arial"/>
          <w:shd w:val="clear" w:color="auto" w:fill="FFFFFF"/>
        </w:rPr>
      </w:pPr>
      <w:r w:rsidRPr="0097516D">
        <w:rPr>
          <w:rFonts w:cs="Arial"/>
          <w:b/>
          <w:bCs/>
          <w:shd w:val="clear" w:color="auto" w:fill="FFFFFF"/>
        </w:rPr>
        <w:t>Constrained by circuit architecture</w:t>
      </w:r>
      <w:r w:rsidRPr="0097516D">
        <w:rPr>
          <w:rFonts w:cs="Arial"/>
          <w:shd w:val="clear" w:color="auto" w:fill="FFFFFF"/>
        </w:rPr>
        <w:t>, providing insight into underlying mechanisms</w:t>
      </w:r>
      <w:r w:rsidR="00BD047C">
        <w:rPr>
          <w:rFonts w:cs="Arial"/>
          <w:shd w:val="clear" w:color="auto" w:fill="FFFFFF"/>
        </w:rPr>
        <w:fldChar w:fldCharType="begin"/>
      </w:r>
      <w:r w:rsidR="00BD047C">
        <w:rPr>
          <w:rFonts w:cs="Arial"/>
          <w:shd w:val="clear" w:color="auto" w:fill="FFFFFF"/>
        </w:rPr>
        <w:instrText xml:space="preserve"> ADDIN ZOTERO_ITEM CSL_CITATION {"citationID":"1udYELDR","properties":{"formattedCitation":"\\super 62\\uc0\\u8211{}67\\nosupersub{}","plainCitation":"62–67","noteIndex":0},"citationItems":[{"id":749,"uris":["http://zotero.org/users/7275917/items/24QILQHX"],"itemData":{"id":749,"type":"article-journal","abstract":"The circuit mechanisms behind shared neural variability (noise correlation) and its dependence on neural state are poorly understood. Visual attention is well-suited to constrain cortical models of response variability because attention both increases firing rates and their stimulus sensitivity, as well as decreases noise correlations. We provide a novel analysis of population recordings in rhesus primate visual area V4 showing that a single biophysical mechanism may underlie these diverse neural correlates of attention. We explore model cortical networks where top-down mediated increases in excitability, distributed across excitatory and inhibitory targets, capture the key neuronal correlates of attention. Our models predict that top-down signals primarily affect inhibitory neurons, whereas excitatory neurons are more sensitive to stimulus specific bottom-up inputs. Accounting for trial variability in models of state dependent modulation of neuronal activity is a critical step in building a mechanistic theory of neuronal cognition.","container-title":"eLife","DOI":"10.7554/eLife.23978","ISSN":"2050-084X","note":"publisher: eLife Sciences Publications, Ltd","page":"e23978","source":"eLife","title":"Attentional modulation of neuronal variability in circuit models of cortex","volume":"6","author":[{"family":"Kanashiro","given":"Tatjana"},{"family":"Ocker","given":"Gabriel Koch"},{"family":"Cohen","given":"Marlene R"},{"family":"Doiron","given":"Brent"}],"editor":[{"family":"Latham","given":"Peter"}],"issued":{"date-parts":[["2017",6,7]]}}},{"id":611,"uris":["http://zotero.org/users/7275917/items/GLD576BV"],"itemData":{"id":611,"type":"article-journal","abstract":"Trial-to-trial variability is a reflection of the circuitry and cellular physiology that make up a neuronal network. A pervasive yet puzzling feature of cortical circuits is that despite their complex wiring, population-wide shared spiking variability is low dimensional. Previous model cortical networks cannot explain this global variability, and rather assume it is from external sources. We show that if the spatial and temporal scales of inhibitory coupling match known physiology, networks of model spiking neurons internally generate low-dimensional shared variability that captures population activity recorded in vivo. Shifting spatial attention into the receptive field of visual neurons has been shown to differentially modulate shared variability within and between brain areas. A top-down modulation of inhibitory neurons in our network provides a parsimonious mechanism for this attentional modulation. Our work provides a critical link between observed cortical circuit structure and realistic shared neuronal variability and its modulation.","container-title":"Neuron","DOI":"10.1016/j.neuron.2018.11.034","ISSN":"0896-6273","issue":"2","journalAbbreviation":"Neuron","language":"en","page":"337-348.e4","source":"ScienceDirect","title":"Circuit Models of Low-Dimensional Shared Variability in Cortical Networks","volume":"101","author":[{"family":"Huang","given":"Chengcheng"},{"family":"Ruff","given":"Douglas A."},{"family":"Pyle","given":"Ryan"},{"family":"Rosenbaum","given":"Robert"},{"family":"Cohen","given":"Marlene R."},{"family":"Doiron","given":"Brent"}],"issued":{"date-parts":[["2019",1,16]]}}},{"id":1460,"uris":["http://zotero.org/users/7275917/items/8RYL8U4U"],"itemData":{"id":1460,"type":"article-journal","abstract":"The state of the nervous system shifts constantly. Most studies focus on how state determines the average neural response, with little attention to the trial-to-trial fluctuations of brain activity. We review recent theoretical advances in modeling the physiological mechanisms responsible for state-dependent modulations in the correlated fluctuations of neuronal populations.","container-title":"Nature Neuroscience","DOI":"10.1038/nn.4242","ISSN":"1546-1726","issue":"3","journalAbbreviation":"Nat Neurosci","language":"en","license":"2016 Springer Nature America, Inc.","note":"publisher: Nature Publishing Group","page":"383-393","source":"www-nature-com.proxy.uchicago.edu","title":"The mechanics of state-dependent neural correlations","volume":"19","author":[{"family":"Doiron","given":"Brent"},{"family":"Litwin-Kumar","given":"Ashok"},{"family":"Rosenbaum","given":"Robert"},{"family":"Ocker","given":"Gabriel K."},{"family":"Josić","given":"Krešimir"}],"issued":{"date-parts":[["2016",3]]}}},{"id":1536,"uris":["http://zotero.org/users/7275917/items/XY9J4NYQ"],"itemData":{"id":1536,"type":"article-journal","abstract":"Understanding the genesis of shared trial-to-trial variability in neuronal population activity within the sensory cortex is critical to uncovering the biological basis of information processing in the brain. Shared variability is often a reflection of the structure of cortical connectivity since it likely arises, in part, from local circuit inputs. A series of experiments from segregated networks of (excitatory) pyramidal neurons in the mouse primary visual cortex challenge this view. Specifically, the across-network correlations were found to be larger than predicted given the known weak cross-network connectivity. We aim to uncover the circuit mechanisms responsible for these enhanced correlations through biologically motivated cortical circuit models. Our central finding is that coupling each excitatory subpopulation with a specific inhibitory subpopulation provides the most robust network-intrinsic solution in shaping these enhanced correlations. This result argues for the existence of excitatory-inhibitory functional assemblies in early sensory areas which mirror not just response properties but also connectivity between pyramidal cells. Furthermore, our findings provide theoretical support for recent experimental observations showing that cortical inhibition forms structural and functional subnetworks with excitatory cells, in contrast to the classical view that inhibition is a nonspecific blanket suppression of local excitation.","container-title":"Proceedings of the National Academy of Sciences of the United States of America","DOI":"10.1073/pnas.2306800121","ISSN":"1091-6490","issue":"28","journalAbbreviation":"Proc Natl Acad Sci U S A","language":"eng","note":"PMID: 38959037\nPMCID: PMC11252788","page":"e2306800121","source":"PubMed","title":"The mechanics of correlated variability in segregated cortical excitatory subnetworks","volume":"121","author":[{"family":"Negrón","given":"Alex"},{"family":"Getz","given":"Matthew P."},{"family":"Handy","given":"Gregory"},{"family":"Doiron","given":"Brent"}],"issued":{"date-parts":[["2024",7,9]]}}},{"id":1534,"uris":["http://zotero.org/users/7275917/items/W94JAA4Y"],"itemData":{"id":1534,"type":"article-journal","abstract":"It is widely accepted that there is an inextricable link between neural computations, biological mechanisms, and behavior, but it is challenging to simultaneously relate all three. Here, we show that topological data analysis (TDA) provides an important bridge between these approaches to studying how brains mediate behavior. We demonstrate that cognitive processes change the topological description of the shared activity of populations of visual neurons. These topological changes constrain and distinguish between competing mechanistic models, are connected to subjects' performance on a visual change detection task, and, via a link with network control theory, reveal a tradeoff between improving sensitivity to subtle visual stimulus changes and increasing the chance that the subject will stray off task. These connections provide a blueprint for using TDA to uncover the biological and computational mechanisms by which cognition affects behavior in health and disease.","container-title":"Proceedings of the National Academy of Sciences of the United States of America","DOI":"10.1073/pnas.2219557120","ISSN":"1091-6490","issue":"24","journalAbbreviation":"Proc Natl Acad Sci U S A","language":"eng","note":"PMID: 37279273\nPMCID: PMC10268229","page":"e2219557120","source":"PubMed","title":"Topological insights into the neural basis of flexible behavior","volume":"120","author":[{"family":"Rouse","given":"Tevin C."},{"family":"Ni","given":"Amy M."},{"family":"Huang","given":"Chengcheng"},{"family":"Cohen","given":"Marlene R."}],"issued":{"date-parts":[["2023",6,13]]}}},{"id":1533,"uris":["http://zotero.org/users/7275917/items/VG5QLPTZ"],"itemData":{"id":1533,"type":"article-journal","abstract":"The activity of cortical neurons is extremely noisy. This study builds a mathematical theory linking the spatial scales of cortical wiring to how noise is generated and distributed over a population of neurons. Predictions from the theory are validated using population recordings in primate visual area V1.","container-title":"Nature Neuroscience","DOI":"10.1038/nn.4433","ISSN":"1546-1726","issue":"1","journalAbbreviation":"Nat Neurosci","language":"en","license":"2016 Springer Nature America, Inc.","note":"publisher: Nature Publishing Group","page":"107-114","source":"www.nature.com","title":"The spatial structure of correlated neuronal variability","volume":"20","author":[{"family":"Rosenbaum","given":"Robert"},{"family":"Smith","given":"Matthew A."},{"family":"Kohn","given":"Adam"},{"family":"Rubin","given":"Jonathan E."},{"family":"Doiron","given":"Brent"}],"issued":{"date-parts":[["2017",1]]}}}],"schema":"https://github.com/citation-style-language/schema/raw/master/csl-citation.json"} </w:instrText>
      </w:r>
      <w:r w:rsidR="00BD047C">
        <w:rPr>
          <w:rFonts w:cs="Arial"/>
          <w:shd w:val="clear" w:color="auto" w:fill="FFFFFF"/>
        </w:rPr>
        <w:fldChar w:fldCharType="separate"/>
      </w:r>
      <w:r w:rsidR="00BD047C" w:rsidRPr="00BD047C">
        <w:rPr>
          <w:vertAlign w:val="superscript"/>
        </w:rPr>
        <w:t>62–67</w:t>
      </w:r>
      <w:r w:rsidR="00BD047C">
        <w:rPr>
          <w:rFonts w:cs="Arial"/>
          <w:shd w:val="clear" w:color="auto" w:fill="FFFFFF"/>
        </w:rPr>
        <w:fldChar w:fldCharType="end"/>
      </w:r>
      <w:r w:rsidRPr="0097516D">
        <w:rPr>
          <w:rFonts w:cs="Arial"/>
          <w:shd w:val="clear" w:color="auto" w:fill="FFFFFF"/>
        </w:rPr>
        <w:t>.</w:t>
      </w:r>
    </w:p>
    <w:p w14:paraId="763B6CEE" w14:textId="77777777" w:rsidR="00AF365E" w:rsidRPr="0097516D" w:rsidRDefault="00AF365E" w:rsidP="000D13A2">
      <w:pPr>
        <w:rPr>
          <w:rFonts w:cs="Arial"/>
          <w:shd w:val="clear" w:color="auto" w:fill="FFFFFF"/>
        </w:rPr>
      </w:pPr>
      <w:r w:rsidRPr="0097516D">
        <w:rPr>
          <w:rFonts w:cs="Arial"/>
          <w:shd w:val="clear" w:color="auto" w:fill="FFFFFF"/>
        </w:rPr>
        <w:t>This ubiquity hints at a deeper role: that correlated variability offers a window into the neural computations that support cognition, as well as a potential means to restore and enhance them.</w:t>
      </w:r>
    </w:p>
    <w:p w14:paraId="3876B9F1" w14:textId="77777777" w:rsidR="0097516D" w:rsidRPr="0097516D" w:rsidRDefault="0097516D" w:rsidP="000D13A2">
      <w:pPr>
        <w:rPr>
          <w:rFonts w:cs="Arial"/>
          <w:shd w:val="clear" w:color="auto" w:fill="FFFFFF"/>
        </w:rPr>
      </w:pPr>
    </w:p>
    <w:p w14:paraId="60CEED41" w14:textId="77777777" w:rsidR="00AF365E" w:rsidRPr="0097516D" w:rsidRDefault="00AF365E" w:rsidP="000D13A2">
      <w:pPr>
        <w:rPr>
          <w:rFonts w:cs="Arial"/>
          <w:i/>
          <w:iCs/>
          <w:shd w:val="clear" w:color="auto" w:fill="FFFFFF"/>
        </w:rPr>
      </w:pPr>
      <w:r w:rsidRPr="0097516D">
        <w:rPr>
          <w:rFonts w:cs="Arial"/>
          <w:i/>
          <w:iCs/>
          <w:shd w:val="clear" w:color="auto" w:fill="FFFFFF"/>
        </w:rPr>
        <w:t>Reconciling the links between noise, information coding, and performance on perceptual tasks</w:t>
      </w:r>
    </w:p>
    <w:p w14:paraId="7D70CE1F" w14:textId="0435D74E" w:rsidR="00AF365E" w:rsidRPr="0097516D" w:rsidRDefault="00AF365E" w:rsidP="000D13A2">
      <w:pPr>
        <w:rPr>
          <w:rFonts w:cs="Arial"/>
          <w:shd w:val="clear" w:color="auto" w:fill="FFFFFF"/>
        </w:rPr>
      </w:pPr>
      <w:r w:rsidRPr="0097516D">
        <w:rPr>
          <w:rFonts w:cs="Arial"/>
          <w:shd w:val="clear" w:color="auto" w:fill="FFFFFF"/>
        </w:rPr>
        <w:t xml:space="preserve">The link between correlated variability and performance on demanding perceptual tasks is pervasive, but enigmatic. Across species, brain areas, and tasks, decreases in correlated variability have been observed alongside good performance on </w:t>
      </w:r>
      <w:r w:rsidR="00BD047C">
        <w:rPr>
          <w:rFonts w:cs="Arial"/>
          <w:shd w:val="clear" w:color="auto" w:fill="FFFFFF"/>
        </w:rPr>
        <w:t xml:space="preserve">a variety of </w:t>
      </w:r>
      <w:r w:rsidRPr="0097516D">
        <w:rPr>
          <w:rFonts w:cs="Arial"/>
          <w:shd w:val="clear" w:color="auto" w:fill="FFFFFF"/>
        </w:rPr>
        <w:t>perceptual tasks. These modulations are typically interpreted as reflecting an improvement in information encoding: reductions in correlated variability are presumed to reflect less noise, which improves readout</w:t>
      </w:r>
      <w:r w:rsidR="00BD047C">
        <w:rPr>
          <w:rFonts w:cs="Arial"/>
          <w:shd w:val="clear" w:color="auto" w:fill="FFFFFF"/>
        </w:rPr>
        <w:fldChar w:fldCharType="begin"/>
      </w:r>
      <w:r w:rsidR="00BD047C">
        <w:rPr>
          <w:rFonts w:cs="Arial"/>
          <w:shd w:val="clear" w:color="auto" w:fill="FFFFFF"/>
        </w:rPr>
        <w:instrText xml:space="preserve"> ADDIN ZOTERO_ITEM CSL_CITATION {"citationID":"o0f3GsWq","properties":{"formattedCitation":"\\super 16,23,26\\nosupersub{}","plainCitation":"16,23,26","noteIndex":0},"citationItems":[{"id":703,"uris":["http://zotero.org/users/7275917/items/BWXSZV2E"],"itemData":{"id":703,"type":"article-journal","abstract":"Brain function involves the activity of neuronal populations. Much recent effort has been devoted to measuring the activity of neuronal populations in different parts of the brain under various experimental conditions. Population activity patterns contain rich structure, yet many studies have focused on measuring pairwise relationships between members of a larger population-termed noise correlations. Here we review recent progress in understanding how these correlations affect population information, how information should be quantified, and what mechanisms may give rise to correlations. As population coding theory has improved, it has made clear that some forms of correlation are more important for information than others. We argue that this is a critical lesson for those interested in neuronal population responses more generally: Descriptions of population responses should be motivated by and linked to well-specified function. Within this context, we offer suggestions of where current theoretical frameworks fall short.","container-title":"Annual Review of Neuroscience","DOI":"10.1146/annurev-neuro-070815-013851","note":"PMID: 27145916\nPMCID: PMC5137197","page":"237-256","title":"Correlations and neuronal population information.","volume":"39","author":[{"family":"Kohn","given":"Adam"},{"family":"Coen-Cagli","given":"Ruben"},{"family":"Kanitscheider","given":"Ingmar"},{"family":"Pouget","given":"Alexandre"}],"issued":{"date-parts":[["2016",7]]}}},{"id":698,"uris":["http://zotero.org/users/7275917/items/YGDKTI8F"],"itemData":{"id":698,"type":"article-journal","abstract":"Correlations of noise in neural population activity are thought to limit the amount of information contained in such population activity, whereas decorrelation is suggested to increase information content. Here the authors show that decorrelation does not imply an increase in information, and only certain types of correlations limit information content.","container-title":"Nature Neuroscience","DOI":"10.1038/nn.3807","ISSN":"1546-1726","issue":"10","language":"en","license":"2014 Nature Publishing Group, a division of Macmillan Publishers Limited. All Rights Reserved.","note":"number: 10\npublisher: Nature Publishing Group","page":"1410-1417","source":"www.nature.com","title":"Information-limiting correlations","volume":"17","author":[{"family":"Moreno-Bote","given":"Rubén"},{"family":"Beck","given":"Jeffrey"},{"family":"Kanitscheider","given":"Ingmar"},{"family":"Pitkow","given":"Xaq"},{"family":"Latham","given":"Peter"},{"family":"Pouget","given":"Alexandre"}],"issued":{"date-parts":[["2014",10]]}}},{"id":736,"uris":["http://zotero.org/users/7275917/items/4TLIMBCJ"],"itemData":{"id":736,"type":"article-journal","abstract":"The ability to discriminate between similar sensory stimuli relies on the amount of information encoded in sensory neuronal populations. Such information can be substantially reduced by correlated trial-to-trial variability. Noise correlations have been measured across a wide range of areas in the brain, but their origin is still far from clear. Here we show analytically and with simulations that optimal computation on inputs with limited information creates patterns of noise correlations that account for a broad range of experimental observations while at same time causing information to saturate in large neural populations. With the example of a network of V1 neurons extracting orientation from a noisy image, we illustrate to our knowledge the first generative model of noise correlations that is consistent both with neurophysiology and with behavioral thresholds, without invoking suboptimal encoding or decoding or internal sources of variability such as stochastic network dynamics or cortical state fluctuations. We further show that when information is limited at the input, both suboptimal connectivity and internal fluctuations could similarly reduce the asymptotic information, but they have qualitatively different effects on correlations leading to specific experimental predictions. Our study indicates that noise at the sensory periphery could have a major effect on cortical representations in widely studied discrimination tasks. It also provides an analytical framework to understand the functional relevance of different sources of experimentally measured correlations.","container-title":"Proceedings of the National Academy of Sciences","DOI":"10.1073/pnas.1508738112","ISSN":"0027-8424, 1091-6490","issue":"50","journalAbbreviation":"PNAS","language":"en","note":"publisher: National Academy of Sciences\nsection: PNAS Plus\nPMID: 26621747","page":"E6973-E6982","source":"www.pnas.org","title":"Origin of information-limiting noise correlations","volume":"112","author":[{"family":"Kanitscheider","given":"Ingmar"},{"family":"Coen-Cagli","given":"Ruben"},{"family":"Pouget","given":"Alexandre"}],"issued":{"date-parts":[["2015",12,15]]}}}],"schema":"https://github.com/citation-style-language/schema/raw/master/csl-citation.json"} </w:instrText>
      </w:r>
      <w:r w:rsidR="00BD047C">
        <w:rPr>
          <w:rFonts w:cs="Arial"/>
          <w:shd w:val="clear" w:color="auto" w:fill="FFFFFF"/>
        </w:rPr>
        <w:fldChar w:fldCharType="separate"/>
      </w:r>
      <w:r w:rsidR="00BD047C" w:rsidRPr="00BD047C">
        <w:rPr>
          <w:vertAlign w:val="superscript"/>
        </w:rPr>
        <w:t>16,23,26</w:t>
      </w:r>
      <w:r w:rsidR="00BD047C">
        <w:rPr>
          <w:rFonts w:cs="Arial"/>
          <w:shd w:val="clear" w:color="auto" w:fill="FFFFFF"/>
        </w:rPr>
        <w:fldChar w:fldCharType="end"/>
      </w:r>
      <w:r w:rsidRPr="0097516D">
        <w:rPr>
          <w:rFonts w:cs="Arial"/>
          <w:shd w:val="clear" w:color="auto" w:fill="FFFFFF"/>
        </w:rPr>
        <w:t xml:space="preserve">. However, this interpretation is increasingly at odds with theory and data. Theoretical work has </w:t>
      </w:r>
      <w:r w:rsidR="00BD047C">
        <w:rPr>
          <w:rFonts w:cs="Arial"/>
          <w:shd w:val="clear" w:color="auto" w:fill="FFFFFF"/>
        </w:rPr>
        <w:t>demonstrated</w:t>
      </w:r>
      <w:r w:rsidRPr="0097516D">
        <w:rPr>
          <w:rFonts w:cs="Arial"/>
          <w:shd w:val="clear" w:color="auto" w:fill="FFFFFF"/>
        </w:rPr>
        <w:t xml:space="preserve"> that </w:t>
      </w:r>
      <w:r w:rsidR="00BD047C">
        <w:rPr>
          <w:rFonts w:cs="Arial"/>
          <w:shd w:val="clear" w:color="auto" w:fill="FFFFFF"/>
        </w:rPr>
        <w:t>optimal</w:t>
      </w:r>
      <w:r w:rsidRPr="0097516D">
        <w:rPr>
          <w:rFonts w:cs="Arial"/>
          <w:shd w:val="clear" w:color="auto" w:fill="FFFFFF"/>
        </w:rPr>
        <w:t xml:space="preserve"> </w:t>
      </w:r>
      <w:r w:rsidR="00BD047C">
        <w:rPr>
          <w:rFonts w:cs="Arial"/>
          <w:shd w:val="clear" w:color="auto" w:fill="FFFFFF"/>
        </w:rPr>
        <w:t>decoders</w:t>
      </w:r>
      <w:r w:rsidRPr="0097516D">
        <w:rPr>
          <w:rFonts w:cs="Arial"/>
          <w:shd w:val="clear" w:color="auto" w:fill="FFFFFF"/>
        </w:rPr>
        <w:t xml:space="preserve"> can </w:t>
      </w:r>
      <w:r w:rsidR="00BD047C">
        <w:rPr>
          <w:rFonts w:cs="Arial"/>
          <w:shd w:val="clear" w:color="auto" w:fill="FFFFFF"/>
        </w:rPr>
        <w:t>effectively ignore</w:t>
      </w:r>
      <w:r w:rsidRPr="0097516D">
        <w:rPr>
          <w:rFonts w:cs="Arial"/>
          <w:shd w:val="clear" w:color="auto" w:fill="FFFFFF"/>
        </w:rPr>
        <w:t xml:space="preserve"> </w:t>
      </w:r>
      <w:r w:rsidR="00BD047C">
        <w:rPr>
          <w:rFonts w:cs="Arial"/>
          <w:shd w:val="clear" w:color="auto" w:fill="FFFFFF"/>
        </w:rPr>
        <w:t>low-dimensional</w:t>
      </w:r>
      <w:r w:rsidRPr="0097516D">
        <w:rPr>
          <w:rFonts w:cs="Arial"/>
          <w:shd w:val="clear" w:color="auto" w:fill="FFFFFF"/>
        </w:rPr>
        <w:t xml:space="preserve"> </w:t>
      </w:r>
      <w:r w:rsidR="00BD047C">
        <w:rPr>
          <w:rFonts w:cs="Arial"/>
          <w:shd w:val="clear" w:color="auto" w:fill="FFFFFF"/>
        </w:rPr>
        <w:t>shared</w:t>
      </w:r>
      <w:r w:rsidRPr="0097516D">
        <w:rPr>
          <w:rFonts w:cs="Arial"/>
          <w:shd w:val="clear" w:color="auto" w:fill="FFFFFF"/>
        </w:rPr>
        <w:t xml:space="preserve"> </w:t>
      </w:r>
      <w:r w:rsidR="00BD047C">
        <w:rPr>
          <w:rFonts w:cs="Arial"/>
          <w:shd w:val="clear" w:color="auto" w:fill="FFFFFF"/>
        </w:rPr>
        <w:t>variability</w:t>
      </w:r>
      <w:r w:rsidRPr="0097516D">
        <w:rPr>
          <w:rFonts w:cs="Arial"/>
          <w:shd w:val="clear" w:color="auto" w:fill="FFFFFF"/>
        </w:rPr>
        <w:t xml:space="preserve"> without </w:t>
      </w:r>
      <w:r w:rsidR="00BD047C">
        <w:rPr>
          <w:rFonts w:cs="Arial"/>
          <w:shd w:val="clear" w:color="auto" w:fill="FFFFFF"/>
        </w:rPr>
        <w:t>compromis</w:t>
      </w:r>
      <w:r w:rsidRPr="0097516D">
        <w:rPr>
          <w:rFonts w:cs="Arial"/>
          <w:shd w:val="clear" w:color="auto" w:fill="FFFFFF"/>
        </w:rPr>
        <w:t>ing performance</w:t>
      </w:r>
      <w:r w:rsidR="00BD047C">
        <w:rPr>
          <w:rFonts w:cs="Arial"/>
          <w:shd w:val="clear" w:color="auto" w:fill="FFFFFF"/>
        </w:rPr>
        <w:t xml:space="preserve"> (ref XX ??)</w:t>
      </w:r>
      <w:r w:rsidRPr="0097516D">
        <w:rPr>
          <w:rFonts w:cs="Arial"/>
          <w:shd w:val="clear" w:color="auto" w:fill="FFFFFF"/>
        </w:rPr>
        <w:t>. And empirically, we and others have shown that attentional reductions in noise correlations do not improve population-level stimulus encoding</w:t>
      </w:r>
      <w:r w:rsidR="00BD047C">
        <w:rPr>
          <w:rFonts w:cs="Arial"/>
          <w:shd w:val="clear" w:color="auto" w:fill="FFFFFF"/>
        </w:rPr>
        <w:fldChar w:fldCharType="begin"/>
      </w:r>
      <w:r w:rsidR="00BD047C">
        <w:rPr>
          <w:rFonts w:cs="Arial"/>
          <w:shd w:val="clear" w:color="auto" w:fill="FFFFFF"/>
        </w:rPr>
        <w:instrText xml:space="preserve"> ADDIN ZOTERO_ITEM CSL_CITATION {"citationID":"FKEwmSs9","properties":{"formattedCitation":"\\super 14,28,29\\nosupersub{}","plainCitation":"14,28,29","noteIndex":0},"citationItems":[{"id":22,"uris":["http://zotero.org/users/7275917/items/2E5YLZYF"],"itemData":{"id":22,"type":"article-journal","container-title":"Current Biology","DOI":"10.1016/j.cub.2021.09.076","ISSN":"0960-9822","issue":"23","journalAbbreviation":"Current Biology","language":"English","license":"All rights reserved","note":"publisher: Elsevier\nPMID: 34699782","page":"5299-5313.e4","source":"www.cell.com","title":"Attention improves information flow between neuronal populations without changing the communication subspace","volume":"31","author":[{"family":"Srinath","given":"Ramanujan"},{"family":"Ruff","given":"Douglas A."},{"family":"Cohen","given":"Marlene R."}],"issued":{"date-parts":[["2021",12,6]]}}},{"id":962,"uris":["http://zotero.org/users/7275917/items/MIQ2QCGB"],"itemData":{"id":962,"type":"article-journal","abstract":"Visual attention dramatically improves individuals’ ability to see and modulates the responses of neurons in every known visual and oculomotor area, but whether such modulations can account for perceptual improvements is unclear. We measured the relationship between populations of visual neurons, oculomotor neurons and behavior during detection and discrimination tasks. We found that neither of the two prominent hypothesized neuronal mechanisms underlying attention (which concern changes in information coding and the way sensory information is read out) provide a satisfying account of the observed behavioral improvements. Instead, our results are more consistent with the hypothesis that attention reshapes the representation of attended stimuli to more effectively influence behavior. Our results suggest a path toward understanding the neural underpinnings of perception and cognition in health and disease by analyzing neuronal responses in ways that are constrained by behavior and interactions between brain areas.","container-title":"Nature Neuroscience","DOI":"10.1038/s41593-019-0477-1","ISSN":"1546-1726","issue":"10","journalAbbreviation":"Nat Neurosci","language":"en","license":"2019 The Author(s), under exclusive licence to Springer Nature America, Inc.","note":"number: 10\npublisher: Nature Publishing Group","page":"1669-1676","source":"www.nature.com","title":"Simultaneous multi-area recordings suggest that attention improves performance by reshaping stimulus representations","volume":"22","author":[{"family":"Ruff","given":"Douglas A."},{"family":"Cohen","given":"Marlene R."}],"issued":{"date-parts":[["2019",10]]}}},{"id":688,"uris":["http://zotero.org/users/7275917/items/Y7CCFL5X"],"itemData":{"id":688,"type":"article-journal","abstract":"Improvements in perception are frequently accompanied by decreases in correlated variability in sensory cortex. This relationship is puzzling because overall changes in correlated variability should minimally affect optimal information coding. We hypothesize that this relationship arises because instead of using optimal strategies for decoding the specific stimuli at hand, observers prioritize generality: a single set of neuronal weights to decode any stimuli. We tested this using a combination of multineuron recordings in the visual cortex of behaving rhesus monkeys and a cortical circuit model. We found that general decoders optimized for broad rather than narrow sets of visual stimuli better matched the animals’ decoding strategy, and that their performance was more related to the magnitude of correlated variability. In conclusion, the inverse relationship between perceptual performance and correlated variability can be explained by observers using a general decoding strategy, capable of decoding neuronal responses to the variety of stimuli encountered in natural vision.","container-title":"eLife","DOI":"10.7554/eLife.67258","ISSN":"2050-084X","note":"publisher: eLife Sciences Publications, Ltd","page":"e67258","source":"eLife","title":"A general decoding strategy explains the relationship between behavior and correlated variability","volume":"11","author":[{"family":"Ni","given":"Amy M"},{"family":"Huang","given":"Chengcheng"},{"family":"Doiron","given":"Brent"},{"family":"Cohen","given":"Marlene R"}],"editor":[{"family":"Ostojic","given":"Srdjan"},{"family":"Moore","given":"Tirin"}],"issued":{"date-parts":[["2022",6,6]]}}}],"schema":"https://github.com/citation-style-language/schema/raw/master/csl-citation.json"} </w:instrText>
      </w:r>
      <w:r w:rsidR="00BD047C">
        <w:rPr>
          <w:rFonts w:cs="Arial"/>
          <w:shd w:val="clear" w:color="auto" w:fill="FFFFFF"/>
        </w:rPr>
        <w:fldChar w:fldCharType="separate"/>
      </w:r>
      <w:r w:rsidR="00BD047C" w:rsidRPr="00BD047C">
        <w:rPr>
          <w:vertAlign w:val="superscript"/>
        </w:rPr>
        <w:t>14,28,29</w:t>
      </w:r>
      <w:r w:rsidR="00BD047C">
        <w:rPr>
          <w:rFonts w:cs="Arial"/>
          <w:shd w:val="clear" w:color="auto" w:fill="FFFFFF"/>
        </w:rPr>
        <w:fldChar w:fldCharType="end"/>
      </w:r>
      <w:r w:rsidR="00BD047C">
        <w:rPr>
          <w:rFonts w:cs="Arial"/>
          <w:shd w:val="clear" w:color="auto" w:fill="FFFFFF"/>
        </w:rPr>
        <w:t xml:space="preserve"> (add </w:t>
      </w:r>
      <w:r w:rsidR="00BD047C" w:rsidRPr="00C43F50">
        <w:rPr>
          <w:rFonts w:cs="Arial"/>
          <w:highlight w:val="yellow"/>
          <w:shd w:val="clear" w:color="auto" w:fill="FFFFFF"/>
        </w:rPr>
        <w:t>‘others’ refs XX ??)</w:t>
      </w:r>
      <w:r w:rsidRPr="00C43F50">
        <w:rPr>
          <w:rFonts w:cs="Arial"/>
          <w:highlight w:val="yellow"/>
          <w:shd w:val="clear" w:color="auto" w:fill="FFFFFF"/>
        </w:rPr>
        <w:t>.</w:t>
      </w:r>
    </w:p>
    <w:p w14:paraId="76173C03" w14:textId="77777777" w:rsidR="0097516D" w:rsidRPr="0097516D" w:rsidRDefault="0097516D" w:rsidP="000D13A2">
      <w:pPr>
        <w:rPr>
          <w:rFonts w:cs="Arial"/>
          <w:shd w:val="clear" w:color="auto" w:fill="FFFFFF"/>
        </w:rPr>
      </w:pPr>
    </w:p>
    <w:p w14:paraId="6BA07099" w14:textId="77777777" w:rsidR="00AF365E" w:rsidRPr="0097516D" w:rsidRDefault="00AF365E" w:rsidP="000D13A2">
      <w:pPr>
        <w:rPr>
          <w:rFonts w:cs="Arial"/>
          <w:shd w:val="clear" w:color="auto" w:fill="FFFFFF"/>
        </w:rPr>
      </w:pPr>
      <w:r w:rsidRPr="0097516D">
        <w:rPr>
          <w:rFonts w:cs="Arial"/>
          <w:shd w:val="clear" w:color="auto" w:fill="FFFFFF"/>
        </w:rPr>
        <w:t xml:space="preserve">This raises a paradox: if shared variability does not limit information, why does it change with cognition, and why is it so closely linked to behavior? </w:t>
      </w:r>
    </w:p>
    <w:p w14:paraId="0DD9595F" w14:textId="77777777" w:rsidR="0097516D" w:rsidRPr="0097516D" w:rsidRDefault="0097516D" w:rsidP="000D13A2">
      <w:pPr>
        <w:rPr>
          <w:rFonts w:cs="Arial"/>
          <w:shd w:val="clear" w:color="auto" w:fill="FFFFFF"/>
        </w:rPr>
      </w:pPr>
    </w:p>
    <w:p w14:paraId="050C88A9" w14:textId="52CB44A3" w:rsidR="00AF365E" w:rsidRPr="0097516D" w:rsidRDefault="00AF365E" w:rsidP="000D13A2">
      <w:pPr>
        <w:rPr>
          <w:rFonts w:cs="Arial"/>
          <w:shd w:val="clear" w:color="auto" w:fill="FFFFFF"/>
        </w:rPr>
      </w:pPr>
      <w:r w:rsidRPr="0097516D">
        <w:rPr>
          <w:rFonts w:cs="Arial"/>
          <w:shd w:val="clear" w:color="auto" w:fill="FFFFFF"/>
        </w:rPr>
        <w:t>Our findings offer a resolution. We propose that the brain does not suppress correlated variability</w:t>
      </w:r>
      <w:r w:rsidR="008149AD">
        <w:rPr>
          <w:rFonts w:cs="Arial"/>
          <w:shd w:val="clear" w:color="auto" w:fill="FFFFFF"/>
        </w:rPr>
        <w:t>;</w:t>
      </w:r>
      <w:r w:rsidRPr="0097516D">
        <w:rPr>
          <w:rFonts w:cs="Arial"/>
          <w:shd w:val="clear" w:color="auto" w:fill="FFFFFF"/>
        </w:rPr>
        <w:t xml:space="preserve"> it uses it. The axis of correlated variability reflects the aspects of population activity that are flexibly read out. Its alignment with task-relevant information explains its links to behavior, attention, and learning, not because it limits information, but because it </w:t>
      </w:r>
      <w:r w:rsidRPr="0097516D">
        <w:rPr>
          <w:rFonts w:cs="Arial"/>
          <w:b/>
          <w:bCs/>
          <w:shd w:val="clear" w:color="auto" w:fill="FFFFFF"/>
        </w:rPr>
        <w:t>reflects what information is used</w:t>
      </w:r>
      <w:r w:rsidRPr="0097516D">
        <w:rPr>
          <w:rFonts w:cs="Arial"/>
          <w:shd w:val="clear" w:color="auto" w:fill="FFFFFF"/>
        </w:rPr>
        <w:t>.</w:t>
      </w:r>
    </w:p>
    <w:p w14:paraId="15D5E77B" w14:textId="77777777" w:rsidR="0097516D" w:rsidRPr="0097516D" w:rsidRDefault="0097516D" w:rsidP="000D13A2">
      <w:pPr>
        <w:rPr>
          <w:rFonts w:cs="Arial"/>
          <w:shd w:val="clear" w:color="auto" w:fill="FFFFFF"/>
        </w:rPr>
      </w:pPr>
    </w:p>
    <w:p w14:paraId="4CE35E3C" w14:textId="77777777" w:rsidR="00AF365E" w:rsidRPr="0097516D" w:rsidRDefault="00AF365E" w:rsidP="000D13A2">
      <w:pPr>
        <w:rPr>
          <w:rFonts w:cs="Arial"/>
          <w:i/>
          <w:iCs/>
          <w:shd w:val="clear" w:color="auto" w:fill="FFFFFF"/>
        </w:rPr>
      </w:pPr>
      <w:r w:rsidRPr="0097516D">
        <w:rPr>
          <w:rFonts w:cs="Arial"/>
          <w:i/>
          <w:iCs/>
          <w:shd w:val="clear" w:color="auto" w:fill="FFFFFF"/>
        </w:rPr>
        <w:t>Prior work that shaped our hypothesis</w:t>
      </w:r>
    </w:p>
    <w:p w14:paraId="49A30F65" w14:textId="471B3739" w:rsidR="00AF365E" w:rsidRPr="0097516D" w:rsidRDefault="00AF365E" w:rsidP="000D13A2">
      <w:pPr>
        <w:rPr>
          <w:rFonts w:cs="Arial"/>
          <w:shd w:val="clear" w:color="auto" w:fill="FFFFFF"/>
        </w:rPr>
      </w:pPr>
      <w:r w:rsidRPr="0097516D">
        <w:rPr>
          <w:rFonts w:cs="Arial"/>
          <w:shd w:val="clear" w:color="auto" w:fill="FFFFFF"/>
        </w:rPr>
        <w:t>Three lines of prior evidence guided our thinking. First, signal and noise correlations are inextricably intertwined. Neurons with similar tuning tend to have higher noise correlations</w:t>
      </w:r>
      <w:r w:rsidR="00BD047C">
        <w:rPr>
          <w:rFonts w:cs="Arial"/>
          <w:shd w:val="clear" w:color="auto" w:fill="FFFFFF"/>
        </w:rPr>
        <w:fldChar w:fldCharType="begin"/>
      </w:r>
      <w:r w:rsidR="00BD047C">
        <w:rPr>
          <w:rFonts w:cs="Arial"/>
          <w:shd w:val="clear" w:color="auto" w:fill="FFFFFF"/>
        </w:rPr>
        <w:instrText xml:space="preserve"> ADDIN ZOTERO_ITEM CSL_CITATION {"citationID":"nY18KyHq","properties":{"formattedCitation":"\\super 1,10,16,17,33,35\\uc0\\u8211{}38\\nosupersub{}","plainCitation":"1,10,16,17,33,35–38","noteIndex":0},"citationItems":[{"id":694,"uris":["http://zotero.org/users/7275917/items/NZXIUEW4"],"itemData":{"id":694,"type":"article-journal","abstract":"Mounting evidence suggests that understanding how the brain encodes information and performs computations will require studying the correlations between neurons. The recent advent of recording techniques such as multielectrode arrays and two-photon imaging has made it easier to measure correlations, opening the door for detailed exploration of their properties and contributions to cortical processing. However, studies have reported discrepant findings, providing a confusing picture. Here we briefly review these studies and conduct simulations to explore the influence of several experimental and physiological factors on correlation measurements. Differences in response strength, the time window over which spikes are counted, spike sorting conventions and internal states can all markedly affect measured correlations and systematically bias estimates. Given these complicating factors, we offer guidelines for interpreting correlation data and a discussion of how best to evaluate the effect of correlations on cortical processing.","container-title":"Nature Neuroscience","DOI":"10.1038/nn.2842","ISSN":"1546-1726","issue":"7","note":"PMID: 21709677\nPMCID: PMC3586814","page":"811-819","title":"Measuring and interpreting neuronal correlations.","volume":"14","author":[{"family":"Cohen","given":"Marlene R"},{"family":"Kohn","given":"Adam"}],"issued":{"date-parts":[["2011",6]]}}},{"id":936,"uris":["http://zotero.org/users/7275917/items/KMKU6W7E"],"itemData":{"id":936,"type":"article-journal","container-title":"Neuron","DOI":"10.1016/j.neuron.2021.11.016","ISSN":"0896-6273","issue":"4","journalAbbreviation":"Neuron","language":"English","note":"publisher: Elsevier\nPMID: 34906356","page":"686-697.e6","source":"www.cell.com","title":"Learning and attention increase visual response selectivity through distinct mechanisms","volume":"110","author":[{"family":"Poort","given":"Jasper"},{"family":"Wilmes","given":"Katharina A."},{"family":"Blot","given":"Antonin"},{"family":"Chadwick","given":"Angus"},{"family":"Sahani","given":"Maneesh"},{"family":"Clopath","given":"Claudia"},{"family":"Mrsic-Flogel","given":"Thomas D."},{"family":"Hofer","given":"Sonja B."},{"family":"Khan","given":"Adil G."}],"issued":{"date-parts":[["2022",2,16]]}}},{"id":703,"uris":["http://zotero.org/users/7275917/items/BWXSZV2E"],"itemData":{"id":703,"type":"article-journal","abstract":"Brain function involves the activity of neuronal populations. Much recent effort has been devoted to measuring the activity of neuronal populations in different parts of the brain under various experimental conditions. Population activity patterns contain rich structure, yet many studies have focused on measuring pairwise relationships between members of a larger population-termed noise correlations. Here we review recent progress in understanding how these correlations affect population information, how information should be quantified, and what mechanisms may give rise to correlations. As population coding theory has improved, it has made clear that some forms of correlation are more important for information than others. We argue that this is a critical lesson for those interested in neuronal population responses more generally: Descriptions of population responses should be motivated by and linked to well-specified function. Within this context, we offer suggestions of where current theoretical frameworks fall short.","container-title":"Annual Review of Neuroscience","DOI":"10.1146/annurev-neuro-070815-013851","note":"PMID: 27145916\nPMCID: PMC5137197","page":"237-256","title":"Correlations and neuronal population information.","volume":"39","author":[{"family":"Kohn","given":"Adam"},{"family":"Coen-Cagli","given":"Ruben"},{"family":"Kanitscheider","given":"Ingmar"},{"family":"Pouget","given":"Alexandre"}],"issued":{"date-parts":[["2016",7]]}}},{"id":597,"uris":["http://zotero.org/users/7275917/items/GFTV7HL7"],"itemData":{"id":597,"type":"article-journal","abstract":"Neurons in early sensory cortex show weak but systematic correlations with perceptual decisions when trained animals perform at psychophysical threshold. These correlations are observed across repeated presentations of identical stimuli and cannot be explained by variation in external factors. The relationship between the activity of individual sensory neurons and the animal's behavioral choice means that even neurons in early sensory cortex carry information about an upcoming decision. This relationship, termed choice probability, may reflect the effect of fluctuations in neuronal firing rate on the animal's decision, but it can also reflect modulation of sensory responses by cognitive factors, or network properties such as variability that is shared among populations of neurons. Here, we review recent work clarifying the relationship among fluctuations in the responses of individual neurons, correlated variability, and behavior in a variety of tasks and cortical areas. We also discuss the possibility that choice probability may in part reflect the influence of cognitive factors on sensory neurons and explore the situations in which choice probability can be used to make inferences about the role of particular sensory neurons in the decision-making process.","container-title":"Annual Review of Neuroscience","DOI":"10.1146/annurev-neuro-062111-150403","ISSN":"1545-4126","journalAbbreviation":"Annu Rev Neurosci","language":"eng","note":"PMID: 22483043","page":"463-483","source":"PubMed","title":"Decision-related activity in sensory neurons: correlations among neurons and with behavior","title-short":"Decision-related activity in sensory neurons","volume":"35","author":[{"family":"Nienborg","given":"Hendrikje"},{"family":"Cohen","given":"Marlene R."},{"family":"Cumming","given":"Bruce G."}],"issued":{"date-parts":[["2012"]]}}},{"id":1514,"uris":["http://zotero.org/users/7275917/items/4UDP5366"],"itemData":{"id":1514,"type":"article-journal","abstract":"Neural responses to sensory stimuli are not independent. Pairwise correlation can reduce coding efficiency, occur independent of stimulus representation, or serve as an additional channel of information, depending on the timescale of correlation and the method of decoding. Any role for correlation depends on its magnitude and structure. In sensory areas with maps, like the orientation map in primary visual cortex (V1), correlation is strongly related to the underlying functional architecture, but it is unclear whether this correlation structure is an essential feature of the system or arises from the arrangement of cells in the map. We assessed the relationship between functional architecture and pairwise correlation by measuring both synchrony and correlated spike count variability in mouse V1, which lacks an orientation map. We observed significant pairwise synchrony, which was organized by distance and relative orientation preference between cells. We also observed nonzero correlated variability in both the anesthetized (0.16) and awake states (0.18). Our results indicate that the structure of pairwise correlation is maintained in the absence of an underlying anatomical organization and may be an organizing principle of the mammalian visual system preserved by nonrandom connectivity within local networks.","container-title":"Cerebral Cortex (New York, N.Y.: 1991)","DOI":"10.1093/cercor/bht128","ISSN":"1460-2199","issue":"10","journalAbbreviation":"Cereb Cortex","language":"eng","note":"PMID: 23689635\nPMCID: PMC4153809","page":"2707-2720","source":"PubMed","title":"The structure of pairwise correlation in mouse primary visual cortex reveals functional organization in the absence of an orientation map","volume":"24","author":[{"family":"Denman","given":"Daniel J."},{"family":"Contreras","given":"Diego"}],"issued":{"date-parts":[["2014",10]]}}},{"id":1518,"uris":["http://zotero.org/users/7275917/items/UJE9WEL8"],"itemData":{"id":1518,"type":"article-journal","abstract":"Smooth-pursuit eye movements are variable, even when the same tracking target motion is repeated many times. We asked whether variation in pursuit could arise from noise in the response of visual motion neurons in the middle temporal visual area (MT). In physiological experiments, we evaluated the mean, variance, and trial-by-trial correlation in the spike counts of pairs of simultaneously recorded MT neurons. The correlations between responses of pairs of MT neurons are highly significant and are stronger when the two neurons in a pair have similar preferred speeds, directions, or receptive field locations. Spike count correlation persists when the same exact stimulus form is repeatedly presented. Spike count correlations increase as the analysis window increases because of correlations in the responses of individual neurons across time. Spike count correlations are highest at speeds below the preferred speeds of the neuron pair and increase as the contrast of a square-wave grating is decreased. In computational analyses, we evaluated whether the correlations and variation across the population response in MT could drive the observed behavioral variation in pursuit direction and speed. We created model population responses that mimicked the mean and variance of MT neural responses as well as the observed structure and amplitude of noise correlations between pairs of neurons. A vector-averaging decoding computation revealed that the observed variation in pursuit could arise from the MT population response, without postulating other sources of motor variation.","container-title":"Journal of Neurophysiology","DOI":"10.1152/jn.00010.2009","ISSN":"0022-3077","issue":"6","note":"publisher: American Physiological Society","page":"3012-3030","source":"journals.physiology.org (Atypon)","title":"Noise Correlations in Cortical Area MT and Their Potential Impact on Trial-by-Trial Variation in the Direction and Speed of Smooth-Pursuit Eye Movements","volume":"101","author":[{"family":"Huang","given":"Xin"},{"family":"Lisberger","given":"Stephen G."}],"issued":{"date-parts":[["2009",6]]}}},{"id":308,"uris":["http://zotero.org/users/7275917/items/LXG67MLW"],"itemData":{"id":308,"type":"article-journal","abstract":"The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(approximately 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processing.","container-title":"The Journal of Neuroscience","DOI":"10.1523/JNEUROSCI.2929-08.2008","ISSN":"1529-2401","issue":"48","note":"PMID: 19036953\nPMCID: PMC2656500","page":"12591-12603","title":"Spatial and temporal scales of neuronal correlation in primary visual cortex.","volume":"28","author":[{"family":"Smith","given":"Matthew A"},{"family":"Kohn","given":"Adam"}],"issued":{"date-parts":[["2008",11]]}}},{"id":1519,"uris":["http://zotero.org/users/7275917/items/9YHCN6YQ"],"itemData":{"id":1519,"type":"article-journal","abstract":"How an object is perceived depends on the temporal context in which it is encountered. Sensory signals in the brain also depend on temporal context, a phenomenon often referred to as adaptation. Traditional descriptions of adaptation effects emphasize various forms of response fatigue in single neurons, which grow in strength with exposure to a stimulus. Recent work on vision, and other sensory modalities, has shown that this description has substantial shortcomings. Here we review our emerging understanding of how adaptation alters the balance between excitatory and suppressive signals, how effects depend on adaptation duration, and how adaptation influences representations that are distributed within and across multiple brain structures. This work points to a sophisticated set of mechanisms for adjusting to recent sensory experience, and suggests new avenues for understanding their function.","container-title":"Current biology: CB","DOI":"10.1016/j.cub.2014.09.001","ISSN":"1879-0445","issue":"20","journalAbbreviation":"Curr Biol","language":"eng","note":"PMID: 25442850\nPMCID: PMC4279707","page":"R1012-1022","source":"PubMed","title":"Moving sensory adaptation beyond suppressive effects in single neurons","volume":"24","author":[{"family":"Solomon","given":"Samuel G."},{"family":"Kohn","given":"Adam"}],"issued":{"date-parts":[["2014",10,20]]}}},{"id":325,"uris":["http://zotero.org/users/7275917/items/YDY2YW5A"],"itemData":{"id":325,"type":"article-journal","abstract":"Correlated trial-to-trial variability in the activity of cortical neurons is thought to reflect the functional connectivity of the circuit. Many cortical areas are organized into functional columns, in which neurons are believed to be densely connected and to share common input. Numerous studies report a high degree of correlated variability between nearby cells. We developed chronically implanted multitetrode arrays offering unprecedented recording quality to reexamine this question in the primary visual cortex of awake macaques. We found that even nearby neurons with similar orientation tuning show virtually no correlated variability. Our findings suggest a refinement of current models of cortical microcircuit architecture and function: Either adjacent neurons share only a few percent of their inputs or, alternatively, their activity is actively decorrelated.","container-title":"Science","DOI":"10.1126/science.1179867","ISSN":"1095-9203","issue":"5965","note":"PMID: 20110506","page":"584-587","title":"Decorrelated neuronal firing in cortical microcircuits.","volume":"327","author":[{"family":"Ecker","given":"Alexander S"},{"family":"Berens","given":"Philipp"},{"family":"Keliris","given":"Georgios A"},{"family":"Bethge","given":"Matthias"},{"family":"Logothetis","given":"Nikos K"},{"family":"Tolias","given":"Andreas S"}],"issued":{"date-parts":[["2010",1]]}}}],"schema":"https://github.com/citation-style-language/schema/raw/master/csl-citation.json"} </w:instrText>
      </w:r>
      <w:r w:rsidR="00BD047C">
        <w:rPr>
          <w:rFonts w:cs="Arial"/>
          <w:shd w:val="clear" w:color="auto" w:fill="FFFFFF"/>
        </w:rPr>
        <w:fldChar w:fldCharType="separate"/>
      </w:r>
      <w:r w:rsidR="00BD047C" w:rsidRPr="00BD047C">
        <w:rPr>
          <w:vertAlign w:val="superscript"/>
        </w:rPr>
        <w:t>1,10,16,17,33,35–38</w:t>
      </w:r>
      <w:r w:rsidR="00BD047C">
        <w:rPr>
          <w:rFonts w:cs="Arial"/>
          <w:shd w:val="clear" w:color="auto" w:fill="FFFFFF"/>
        </w:rPr>
        <w:fldChar w:fldCharType="end"/>
      </w:r>
      <w:r w:rsidRPr="0097516D">
        <w:rPr>
          <w:rFonts w:cs="Arial"/>
          <w:shd w:val="clear" w:color="auto" w:fill="FFFFFF"/>
        </w:rPr>
        <w:t>, likely due to shared circuit structure</w:t>
      </w:r>
      <w:r w:rsidR="00BD047C">
        <w:rPr>
          <w:rFonts w:cs="Arial"/>
          <w:shd w:val="clear" w:color="auto" w:fill="FFFFFF"/>
        </w:rPr>
        <w:fldChar w:fldCharType="begin"/>
      </w:r>
      <w:r w:rsidR="00BD047C">
        <w:rPr>
          <w:rFonts w:cs="Arial"/>
          <w:shd w:val="clear" w:color="auto" w:fill="FFFFFF"/>
        </w:rPr>
        <w:instrText xml:space="preserve"> ADDIN ZOTERO_ITEM CSL_CITATION {"citationID":"sErb3RWd","properties":{"formattedCitation":"\\super 10,31,68\\nosupersub{}","plainCitation":"10,31,68","noteIndex":0},"citationItems":[{"id":936,"uris":["http://zotero.org/users/7275917/items/KMKU6W7E"],"itemData":{"id":936,"type":"article-journal","container-title":"Neuron","DOI":"10.1016/j.neuron.2021.11.016","ISSN":"0896-6273","issue":"4","journalAbbreviation":"Neuron","language":"English","note":"publisher: Elsevier\nPMID: 34906356","page":"686-697.e6","source":"www.cell.com","title":"Learning and attention increase visual response selectivity through distinct mechanisms","volume":"110","author":[{"family":"Poort","given":"Jasper"},{"family":"Wilmes","given":"Katharina A."},{"family":"Blot","given":"Antonin"},{"family":"Chadwick","given":"Angus"},{"family":"Sahani","given":"Maneesh"},{"family":"Clopath","given":"Claudia"},{"family":"Mrsic-Flogel","given":"Thomas D."},{"family":"Hofer","given":"Sonja B."},{"family":"Khan","given":"Adil G."}],"issued":{"date-parts":[["2022",2,16]]}}},{"id":1508,"uris":["http://zotero.org/users/7275917/items/4KAA2UAS"],"itemData":{"id":1508,"type":"article-journal","abstract":"Adaptive sensory behavior is thought to depend on processing in recurrent cortical circuits, but how dynamics in these circuits shapes the integration and transmission of sensory information is not well understood. Here, we study neural coding in recurrently connected networks of neurons driven by sensory input. We show analytically how information available in the network output varies with the alignment between feedforward input and the integrating modes of the circuit dynamics. In light of this theory, we analyzed neural population activity in the visual cortex of mice that learned to discriminate visual features. We found that over learning, slow patterns of network dynamics realigned to better integrate input relevant to the discrimination task. This realignment of network dynamics could be explained by changes in excitatory-inhibitory connectivity among neurons tuned to relevant features. These results suggest that learning tunes the temporal dynamics of cortical circuits to optimally integrate relevant sensory input.","container-title":"Neuron","DOI":"10.1016/j.neuron.2022.10.001","ISSN":"0896-6273","issue":"1","journalAbbreviation":"Neuron","page":"106-120.e10","source":"ScienceDirect","title":"Learning shapes cortical dynamics to enhance integration of relevant sensory input","volume":"111","author":[{"family":"Chadwick","given":"Angus"},{"family":"Khan","given":"Adil G."},{"family":"Poort","given":"Jasper"},{"family":"Blot","given":"Antonin"},{"family":"Hofer","given":"Sonja B."},{"family":"Mrsic-Flogel","given":"Thomas D."},{"family":"Sahani","given":"Maneesh"}],"issued":{"date-parts":[["2023",1,4]]}}},{"id":1509,"uris":["http://zotero.org/users/7275917/items/JGPIX67V"],"itemData":{"id":1509,"type":"article-journal","abstract":"Using two-photon calcium imaging in vivo and intracellular recordings in vitro, the authors find that visual stimulation only weakly modifies coactivation patterns of inhibitory neurons, whereas excitatory neuron correlations are largely stimulus dependent.","container-title":"Nature Neuroscience","DOI":"10.1038/nn.2876","ISSN":"1546-1726","issue":"8","journalAbbreviation":"Nat Neurosci","language":"en","license":"2011 Springer Nature America, Inc.","note":"publisher: Nature Publishing Group","page":"1045-1052","source":"www.nature.com","title":"Differential connectivity and response dynamics of excitatory and inhibitory neurons in visual cortex","volume":"14","author":[{"family":"Hofer","given":"Sonja B."},{"family":"Ko","given":"Ho"},{"family":"Pichler","given":"Bruno"},{"family":"Vogelstein","given":"Joshua"},{"family":"Ros","given":"Hana"},{"family":"Zeng","given":"Hongkui"},{"family":"Lein","given":"Ed"},{"family":"Lesica","given":"Nicholas A."},{"family":"Mrsic-Flogel","given":"Thomas D."}],"issued":{"date-parts":[["2011",8]]}}}],"schema":"https://github.com/citation-style-language/schema/raw/master/csl-citation.json"} </w:instrText>
      </w:r>
      <w:r w:rsidR="00BD047C">
        <w:rPr>
          <w:rFonts w:cs="Arial"/>
          <w:shd w:val="clear" w:color="auto" w:fill="FFFFFF"/>
        </w:rPr>
        <w:fldChar w:fldCharType="separate"/>
      </w:r>
      <w:r w:rsidR="00BD047C" w:rsidRPr="00BD047C">
        <w:rPr>
          <w:vertAlign w:val="superscript"/>
        </w:rPr>
        <w:t>10,31,68</w:t>
      </w:r>
      <w:r w:rsidR="00BD047C">
        <w:rPr>
          <w:rFonts w:cs="Arial"/>
          <w:shd w:val="clear" w:color="auto" w:fill="FFFFFF"/>
        </w:rPr>
        <w:fldChar w:fldCharType="end"/>
      </w:r>
      <w:r w:rsidRPr="0097516D">
        <w:rPr>
          <w:rFonts w:cs="Arial"/>
          <w:shd w:val="clear" w:color="auto" w:fill="FFFFFF"/>
        </w:rPr>
        <w:t xml:space="preserve">. Second, we previously showed that in a change detection task, the axis of correlated variability reflects </w:t>
      </w:r>
      <w:proofErr w:type="gramStart"/>
      <w:r w:rsidRPr="0097516D">
        <w:rPr>
          <w:rFonts w:cs="Arial"/>
          <w:shd w:val="clear" w:color="auto" w:fill="FFFFFF"/>
        </w:rPr>
        <w:t>all of</w:t>
      </w:r>
      <w:proofErr w:type="gramEnd"/>
      <w:r w:rsidRPr="0097516D">
        <w:rPr>
          <w:rFonts w:cs="Arial"/>
          <w:shd w:val="clear" w:color="auto" w:fill="FFFFFF"/>
        </w:rPr>
        <w:t xml:space="preserve"> the choice-predictive information in V4, even when attention reduces mean correlations. Third, the flexibility of this relationship across stimuli, tasks, and behaviors mirrors the flexible contribution of visual cortex to visually guided behavior. The responses of neurons in areas like V4 and MT, and their correlated variability, are modulated by attention, task switching, reward, and motor planning</w:t>
      </w:r>
      <w:r w:rsidR="00396FBD">
        <w:rPr>
          <w:rFonts w:cs="Arial"/>
          <w:shd w:val="clear" w:color="auto" w:fill="FFFFFF"/>
        </w:rPr>
        <w:fldChar w:fldCharType="begin"/>
      </w:r>
      <w:r w:rsidR="00396FBD">
        <w:rPr>
          <w:rFonts w:cs="Arial"/>
          <w:shd w:val="clear" w:color="auto" w:fill="FFFFFF"/>
        </w:rPr>
        <w:instrText xml:space="preserve"> ADDIN ZOTERO_ITEM CSL_CITATION {"citationID":"2Hd8b7uM","properties":{"formattedCitation":"\\super 40,47,48,59,69\\uc0\\u8211{}71\\nosupersub{}","plainCitation":"40,47,48,59,69–71","noteIndex":0},"citationItems":[{"id":1291,"uris":["http://zotero.org/groups/2775922/items/3JFKN4Z4"],"itemData":{"id":1291,"type":"article-journal","abstract":"Neuronal populations in sensory cortex produce variable responses to sensory stimuli and exhibit intricate spontaneous activity even without external sensory input. Cortical variability and spontaneous activity have been variously proposed to represent random noise, recall of prior experience, or encoding of ongoing behavioral and cognitive variables. Recording more than 10,000 neurons in mouse visual cortex, we observed that spontaneous activity reliably encoded a high-dimensional latent state, which was partially related to the mouse’s ongoing behavior and was represented not just in visual cortex but also across the forebrain. Sensory inputs did not interrupt this ongoing signal but added onto it a representation of external stimuli in orthogonal dimensions. Thus, visual cortical population activity, despite its apparently noisy structure, reliably encodes an orthogonal fusion of sensory and multidimensional behavioral information.","container-title":"Science","DOI":"10.1126/science.aav7893","issue":"6437","note":"publisher: American Association for the Advancement of Science","page":"eaav7893","source":"science.org (Atypon)","title":"Spontaneous behaviors drive multidimensional, brainwide activity","volume":"364","author":[{"family":"Stringer","given":"Carsen"},{"family":"Pachitariu","given":"Marius"},{"family":"Steinmetz","given":"Nicholas"},{"family":"Reddy","given":"Charu Bai"},{"family":"Carandini","given":"Matteo"},{"family":"Harris","given":"Kenneth D."}],"issued":{"date-parts":[["2019",4,19]]}}},{"id":806,"uris":["http://zotero.org/users/7275917/items/FKP48LK7"],"itemData":{"id":806,"type":"article-journal","abstract":"Advances on several fronts have refined our understanding of the neuronal mechanisms of attention. This review focuses on recent progress in understanding visual attention through single-neuron recordings made in behaving subjects. Simultaneous recordings from populations of individual cells have shown that attention is associated with changes in the correlated firing of neurons that can enhance the quality of sensory representations. Other work has shown that sensory normalization mechanisms are important for explaining many aspects of how visual representations change with attention, and these mechanisms must be taken into account when evaluating attention-related neuronal modulations. Studies comparing different brain structures suggest that attention is composed of several cognitive processes, which might be controlled by different brain regions. Collectively, these and other recent findings provide a clearer picture of how representations in the visual system change when attention shifts from one target to another.","container-title":"Annual Review of Vision Science","DOI":"10.1146/annurev-vision-082114-035431","issue":"1","note":"_eprint: https://doi.org/10.1146/annurev-vision-082114-035431\nPMID: 28532368","page":"373-391","source":"Annual Reviews","title":"Neuronal Mechanisms of Visual Attention","volume":"1","author":[{"family":"Maunsell","given":"John H.R."}],"issued":{"date-parts":[["2015"]]}}},{"id":1285,"uris":["http://zotero.org/groups/2775922/items/NBR2V5UU"],"itemData":{"id":1285,"type":"article-journal","abstract":"&lt;h2&gt;Abstract&lt;/h2&gt;&lt;p&gt;The processing of visual information combines bottom-up sensory aspects with top-down influences, most notably attentional processes. Attentional influences have now been demonstrated throughout visual cortex, and their influence on the processing of visual information is profound. Neuronal responses to attended locations or stimulus features are enhanced, whereas those from unattended locations or features are suppressed. This influence of attention increases as one ascends the hierarchy of visual areas in primate cortex, ultimately resulting in a neural representation of the visual world that is dominated by the behavioral relevance of the information, rather than designed to provide an accurate and complete description of it. This realization has led to a rethinking of the role of areas that have previously been considered to be ‘purely sensory'.&lt;/p&gt;","container-title":"Trends in Neurosciences","DOI":"10.1016/S0166-2236(00)01814-2","ISSN":"0166-2236, 1878-108X","issue":"5","journalAbbreviation":"Trends in Neurosciences","language":"English","note":"publisher: Elsevier\nPMID: 11311383","page":"295-300","source":"www.cell.com","title":"Neural correlates of attention in primate visual cortex","volume":"24","author":[{"family":"Treue","given":"Stefan"}],"issued":{"date-parts":[["2001",5,1]]}}},{"id":1263,"uris":["http://zotero.org/groups/2775922/items/BPX35ZNV"],"itemData":{"id":1263,"type":"article-journal","abstract":"Natural decisions involve two seemingly separable processes: inferring the relevant task (task-belief) and performing the believed-relevant task. The assumed separability has led to the traditional practice of studying task-switching and perceptual decision-making individually. Here, we used a novel paradigm to manipulate and measure macaque monkeys’ task-belief and demonstrated inextricable neuronal links between flexible task-belief and perceptual decision-making. We showed that in animals, but not in artificial networks that performed as well or better than the animals, stronger task-belief is associated with better perception. Correspondingly, recordings from neuronal populations in cortical areas 7a and V1 revealed that stronger task-belief is associated with better discriminability of the believed-relevant, but not the believed-irrelevant, feature. Perception also impacts belief updating; noise fluctuations in V1 help explain how task-belief is updated. Our results demonstrate that complex tasks and multi-area recordings can reveal fundamentally new principles of how biology affects behavior in health and disease.","container-title":"Neuron","DOI":"10.1016/j.neuron.2022.05.010","ISSN":"0896-6273","issue":"15","journalAbbreviation":"Neuron","page":"2503-2511.e3","source":"ScienceDirect","title":"Dynamic task-belief is an integral part of decision-making","volume":"110","author":[{"family":"Xue","given":"Cheng"},{"family":"Kramer","given":"Lily E."},{"family":"Cohen","given":"Marlene R."}],"issued":{"date-parts":[["2022",8,3]]}}},{"id":1284,"uris":["http://zotero.org/groups/2775922/items/T5VL8HZ5"],"itemData":{"id":1284,"type":"article-journal","abstract":"&lt;p&gt;Recognizing and responding to a remembered stimulus requires the coordination of perception, working memory, and decision-making. To investigate the role of visual cortex in these processes, we recorded responses of single V4 neurons during performance of a delayed match-to-sample task that incorporates rapid serial visual presentation of natural images. We found that neuronal activity during the delay period after the cue but before the images depends on the identity of the remembered image and that this change persists while distractors appear. This persistent response modulation has been identified as a diagnostic criterion for putative working memory signals; our data thus suggest that working memory may involve reactivation of sensory neurons. When the remembered image reappears in the neuron’s receptive field, visually evoked responses are enhanced; this match enhancement is a diagnostic criterion for decision. One model that predicts these data is the matched filter hypothesis, which holds that during search V4 neurons change their tuning so as to match the remembered cue, and thus become detectors for that image. More generally, these results suggest that V4 neurons participate in the perceptual, working memory, and decision processes that are needed to perform memory-guided decision-making.&lt;/p&gt;","container-title":"Frontiers in Neuroscience","DOI":"10.3389/fnins.2013.00018","ISSN":"1662-453X","journalAbbreviation":"Front. Neurosci.","language":"English","note":"publisher: Frontiers","source":"Frontiers","title":"Working Memory and Decision Processes in Visual Area V4","URL":"https://www.frontiersin.org/journals/neuroscience/articles/10.3389/fnins.2013.00018/full","volume":"7","author":[{"family":"Hayden","given":"Benjamin"},{"family":"Gallant","given":"Jack"}],"accessed":{"date-parts":[["2024",5,23]]},"issued":{"date-parts":[["2013",2,26]]}}},{"id":1286,"uris":["http://zotero.org/groups/2775922/items/37HD95NI"],"itemData":{"id":1286,"type":"article-journal","abstract":"The strategy of integrating motor signals with sensory information during voluntary behavior is a general feature of sensory processing. It is required to distinguish externally applied (exafferent) from self-generated (reafferent) sensory inputs. This distinction, in turn, underlies our ability to achieve both perceptual stability and accurate motor control during everyday activities. In this review, we consider the results of recent experiments that have provided circuit-level insight into how motor-related inputs to sensory areas selectively cancel self-generated sensory inputs during active behaviors. These studies have revealed both common strategies and important differences across systems. Sensory reafference is suppressed at the earliest stages of central processing in the somatosensory, vestibular, and auditory systems, with the cerebellum and cerebellum-like structures playing key roles. Furthermore, motor-related inputs can also suppress reafferent responses at higher levels of processing such as the cortex—a strategy preferentially used in visual processing. These recent findings have important implications for understanding how the brain achieves the flexibility required to continuously calibrate relationships between motor signals and the resultant sensory feedback, a computation necessary for our subjective awareness that we control both our actions and their sensory consequences.","collection-title":"Corollary Discharge: Circuits to Psychosis","container-title":"Biological Psychiatry: Cognitive Neuroscience and Neuroimaging","DOI":"10.1016/j.bpsc.2019.06.003","ISSN":"2451-9022","issue":"9","journalAbbreviation":"Biological Psychiatry: Cognitive Neuroscience and Neuroimaging","page":"842-850","source":"ScienceDirect","title":"Predictive Sensing: The Role of Motor Signals in Sensory Processing","title-short":"Predictive Sensing","volume":"4","author":[{"family":"Brooks","given":"Jessica X."},{"family":"Cullen","given":"Kathleen E."}],"issued":{"date-parts":[["2019",9,1]]}}},{"id":1242,"uris":["http://zotero.org/groups/2775922/items/M3C7RJG4"],"itemData":{"id":1242,"type":"article-journal","abstract":"&lt;h2&gt;Abstract&lt;/h2&gt;&lt;p&gt;The attentional modulation of sensory information processing in the visual system is the result of top-down influences, which can cause a multiplicative modulation of the firing rate of sensory neurons in extrastriate visual cortex, an effect reminiscent of the bottom-up effect of changes in stimulus contrast. This similarity could simply reflect the multiplicity of both effects. But, here we show that in direction-selective neurons in monkey visual cortical area MT, stimulus and attentional effects share a nonlinearity. These neurons show higher response gain for both contrast and attentional changes for intermediate contrast stimuli and smaller gain for low- and high-contrast stimuli. This finding suggests a close relationship between the neural encoding of stimulus contrast and the modulating effect of the behavioral relevance of stimuli.&lt;/p&gt;","container-title":"Neuron","DOI":"10.1016/S0896-6273(02)00778-X","ISSN":"0896-6273","issue":"2","journalAbbreviation":"Neuron","language":"English","note":"publisher: Elsevier\nPMID: 12160753","page":"365-370","source":"www.cell.com","title":"Attentional Modulation Strength in Cortical Area MT Depends on Stimulus Contrast","volume":"35","author":[{"family":"Martı́nez-Trujillo","given":"Julio C."},{"family":"Treue","given":"Stefan"}],"issued":{"date-parts":[["2002",7,18]]}}}],"schema":"https://github.com/citation-style-language/schema/raw/master/csl-citation.json"} </w:instrText>
      </w:r>
      <w:r w:rsidR="00396FBD">
        <w:rPr>
          <w:rFonts w:cs="Arial"/>
          <w:shd w:val="clear" w:color="auto" w:fill="FFFFFF"/>
        </w:rPr>
        <w:fldChar w:fldCharType="separate"/>
      </w:r>
      <w:r w:rsidR="00396FBD" w:rsidRPr="00396FBD">
        <w:rPr>
          <w:vertAlign w:val="superscript"/>
        </w:rPr>
        <w:t>40,47,48,59,69–71</w:t>
      </w:r>
      <w:r w:rsidR="00396FBD">
        <w:rPr>
          <w:rFonts w:cs="Arial"/>
          <w:shd w:val="clear" w:color="auto" w:fill="FFFFFF"/>
        </w:rPr>
        <w:fldChar w:fldCharType="end"/>
      </w:r>
      <w:r w:rsidRPr="0097516D">
        <w:rPr>
          <w:rFonts w:cs="Arial"/>
          <w:shd w:val="clear" w:color="auto" w:fill="FFFFFF"/>
        </w:rPr>
        <w:t>, and yet a stable linear decoder can often predict behavior across those contexts</w:t>
      </w:r>
      <w:r w:rsidR="00396FBD">
        <w:rPr>
          <w:rFonts w:cs="Arial"/>
          <w:shd w:val="clear" w:color="auto" w:fill="FFFFFF"/>
        </w:rPr>
        <w:fldChar w:fldCharType="begin"/>
      </w:r>
      <w:r w:rsidR="00396FBD">
        <w:rPr>
          <w:rFonts w:cs="Arial"/>
          <w:shd w:val="clear" w:color="auto" w:fill="FFFFFF"/>
        </w:rPr>
        <w:instrText xml:space="preserve"> ADDIN ZOTERO_ITEM CSL_CITATION {"citationID":"m7prXf96","properties":{"formattedCitation":"\\super 16,23,29,59,72,73\\nosupersub{}","plainCitation":"16,23,29,59,72,73","noteIndex":0},"citationItems":[{"id":703,"uris":["http://zotero.org/users/7275917/items/BWXSZV2E"],"itemData":{"id":703,"type":"article-journal","abstract":"Brain function involves the activity of neuronal populations. Much recent effort has been devoted to measuring the activity of neuronal populations in different parts of the brain under various experimental conditions. Population activity patterns contain rich structure, yet many studies have focused on measuring pairwise relationships between members of a larger population-termed noise correlations. Here we review recent progress in understanding how these correlations affect population information, how information should be quantified, and what mechanisms may give rise to correlations. As population coding theory has improved, it has made clear that some forms of correlation are more important for information than others. We argue that this is a critical lesson for those interested in neuronal population responses more generally: Descriptions of population responses should be motivated by and linked to well-specified function. Within this context, we offer suggestions of where current theoretical frameworks fall short.","container-title":"Annual Review of Neuroscience","DOI":"10.1146/annurev-neuro-070815-013851","note":"PMID: 27145916\nPMCID: PMC5137197","page":"237-256","title":"Correlations and neuronal population information.","volume":"39","author":[{"family":"Kohn","given":"Adam"},{"family":"Coen-Cagli","given":"Ruben"},{"family":"Kanitscheider","given":"Ingmar"},{"family":"Pouget","given":"Alexandre"}],"issued":{"date-parts":[["2016",7]]}}},{"id":698,"uris":["http://zotero.org/users/7275917/items/YGDKTI8F"],"itemData":{"id":698,"type":"article-journal","abstract":"Correlations of noise in neural population activity are thought to limit the amount of information contained in such population activity, whereas decorrelation is suggested to increase information content. Here the authors show that decorrelation does not imply an increase in information, and only certain types of correlations limit information content.","container-title":"Nature Neuroscience","DOI":"10.1038/nn.3807","ISSN":"1546-1726","issue":"10","language":"en","license":"2014 Nature Publishing Group, a division of Macmillan Publishers Limited. All Rights Reserved.","note":"number: 10\npublisher: Nature Publishing Group","page":"1410-1417","source":"www.nature.com","title":"Information-limiting correlations","volume":"17","author":[{"family":"Moreno-Bote","given":"Rubén"},{"family":"Beck","given":"Jeffrey"},{"family":"Kanitscheider","given":"Ingmar"},{"family":"Pitkow","given":"Xaq"},{"family":"Latham","given":"Peter"},{"family":"Pouget","given":"Alexandre"}],"issued":{"date-parts":[["2014",10]]}}},{"id":688,"uris":["http://zotero.org/users/7275917/items/Y7CCFL5X"],"itemData":{"id":688,"type":"article-journal","abstract":"Improvements in perception are frequently accompanied by decreases in correlated variability in sensory cortex. This relationship is puzzling because overall changes in correlated variability should minimally affect optimal information coding. We hypothesize that this relationship arises because instead of using optimal strategies for decoding the specific stimuli at hand, observers prioritize generality: a single set of neuronal weights to decode any stimuli. We tested this using a combination of multineuron recordings in the visual cortex of behaving rhesus monkeys and a cortical circuit model. We found that general decoders optimized for broad rather than narrow sets of visual stimuli better matched the animals’ decoding strategy, and that their performance was more related to the magnitude of correlated variability. In conclusion, the inverse relationship between perceptual performance and correlated variability can be explained by observers using a general decoding strategy, capable of decoding neuronal responses to the variety of stimuli encountered in natural vision.","container-title":"eLife","DOI":"10.7554/eLife.67258","ISSN":"2050-084X","note":"publisher: eLife Sciences Publications, Ltd","page":"e67258","source":"eLife","title":"A general decoding strategy explains the relationship between behavior and correlated variability","volume":"11","author":[{"family":"Ni","given":"Amy M"},{"family":"Huang","given":"Chengcheng"},{"family":"Doiron","given":"Brent"},{"family":"Cohen","given":"Marlene R"}],"editor":[{"family":"Ostojic","given":"Srdjan"},{"family":"Moore","given":"Tirin"}],"issued":{"date-parts":[["2022",6,6]]}}},{"id":1263,"uris":["http://zotero.org/groups/2775922/items/BPX35ZNV"],"itemData":{"id":1263,"type":"article-journal","abstract":"Natural decisions involve two seemingly separable processes: inferring the relevant task (task-belief) and performing the believed-relevant task. The assumed separability has led to the traditional practice of studying task-switching and perceptual decision-making individually. Here, we used a novel paradigm to manipulate and measure macaque monkeys’ task-belief and demonstrated inextricable neuronal links between flexible task-belief and perceptual decision-making. We showed that in animals, but not in artificial networks that performed as well or better than the animals, stronger task-belief is associated with better perception. Correspondingly, recordings from neuronal populations in cortical areas 7a and V1 revealed that stronger task-belief is associated with better discriminability of the believed-relevant, but not the believed-irrelevant, feature. Perception also impacts belief updating; noise fluctuations in V1 help explain how task-belief is updated. Our results demonstrate that complex tasks and multi-area recordings can reveal fundamentally new principles of how biology affects behavior in health and disease.","container-title":"Neuron","DOI":"10.1016/j.neuron.2022.05.010","ISSN":"0896-6273","issue":"15","journalAbbreviation":"Neuron","page":"2503-2511.e3","source":"ScienceDirect","title":"Dynamic task-belief is an integral part of decision-making","volume":"110","author":[{"family":"Xue","given":"Cheng"},{"family":"Kramer","given":"Lily E."},{"family":"Cohen","given":"Marlene R."}],"issued":{"date-parts":[["2022",8,3]]}}},{"id":732,"uris":["http://zotero.org/users/7275917/items/9T9GJRYJ"],"itemData":{"id":732,"type":"article-journal","abstract":"Recent studies have applied dimensionality reduction methods to understand how the multi-dimensional structure of neural population activity gives rise to brain function. It is unclear, however, how the results obtained from dimensionality reduction generalize to recordings with larger numbers of neurons and trials or how these results relate to the underlying network structure. We address these questions by applying factor analysis to recordings in the visual cortex of non-human primates and to spiking network models that self-generate irregular activity through a balance of excitation and inhibition. We compared the scaling trends of two key outputs of dimensionality reduction—shared dimensionality and percent shared variance—with neuron and trial count. We found that the scaling properties of networks with non-clustered and clustered connectivity differed, and that the in vivo recordings were more consistent with the clustered network. Furthermore, recordings from tens of neurons were sufficient to identify the dominant modes of shared variability that generalize to larger portions of the network. These findings can help guide the interpretation of dimensionality reduction outputs in regimes of limited neuron and trial sampling and help relate these outputs to the underlying network structure.","container-title":"PLOS Computational Biology","DOI":"10.1371/journal.pcbi.1005141","ISSN":"1553-7358","issue":"12","journalAbbreviation":"PLOS Computational Biology","language":"en","note":"publisher: Public Library of Science","page":"e1005141","source":"PLoS Journals","title":"Scaling Properties of Dimensionality Reduction for Neural Populations and Network Models","volume":"12","author":[{"family":"Williamson","given":"Ryan C."},{"family":"Cowley","given":"Benjamin R."},{"family":"Litwin-Kumar","given":"Ashok"},{"family":"Doiron","given":"Brent"},{"family":"Kohn","given":"Adam"},{"family":"Smith","given":"Matthew A."},{"family":"Yu","given":"Byron M."}],"issued":{"date-parts":[["2016",12,7]]}}},{"id":135,"uris":["http://zotero.org/users/7275917/items/J2N6R7AF"],"itemData":{"id":135,"type":"article","abstract":"In natural behavior, observers must separate relevant information from a barrage of irrelevant information. Many studies have investigated the neural underpinnings of this ability using artificial stimuli presented on simple backgrounds. Natural viewing, however, carries a set of challenges that are inaccessible using artificial stimuli, including neural responses to background objects that are task-irrelevant. An emerging body of evidence suggests that the visual abilities of humans and animals can be modeled through the linear decoding of task-relevant information from visual cortex. This idea suggests the hypothesis that irrelevant features of a natural scene should impair performance on a visual task only if their neural representations intrude on the linear readout of the task relevant feature, as would occur if the representations of task-relevant and irrelevant features are not orthogonal in the underlying neural population. We tested this hypothesis using human psychophysics and monkey neurophysiology, in response to parametrically variable naturalistic stimuli. We demonstrate that 1) the neural representation of one feature (the position of a central object) in visual area V4 is orthogonal to those of several background features, 2) the ability of human observers to precisely judge object position was largely unaffected by task-irrelevant variation in those background features, and 3) many features of the object and the background are orthogonally represented by V4 neural responses. Our observations are consistent with the hypothesis that orthogonal neural representations support stable perception of objects and features despite the tremendous richness of natural visual scenes.","DOI":"10.1101/2024.02.14.580134","language":"en","license":"© 2024, Posted by Cold Spring Harbor Laboratory. This pre-print is available under a Creative Commons License (Attribution-NonCommercial-NoDerivs 4.0 International), CC BY-NC-ND 4.0, as described at http://creativecommons.org/licenses/by-nc-nd/4.0/","note":"page: 2024.02.14.580134\nsection: New Results","publisher":"bioRxiv","source":"bioRxiv","title":"Orthogonal neural representations support perceptual judgements of natural stimuli","URL":"https://www.biorxiv.org/content/10.1101/2024.02.14.580134v1","author":[{"family":"Srinath","given":"Ramanujan"},{"family":"Ni","given":"Amy M."},{"family":"Marucci","given":"Claire"},{"family":"Cohen","given":"Marlene R."},{"family":"Brainard","given":"David H."}],"accessed":{"date-parts":[["2024",2,19]]},"issued":{"date-parts":[["2024",2,19]]}}}],"schema":"https://github.com/citation-style-language/schema/raw/master/csl-citation.json"} </w:instrText>
      </w:r>
      <w:r w:rsidR="00396FBD">
        <w:rPr>
          <w:rFonts w:cs="Arial"/>
          <w:shd w:val="clear" w:color="auto" w:fill="FFFFFF"/>
        </w:rPr>
        <w:fldChar w:fldCharType="separate"/>
      </w:r>
      <w:r w:rsidR="00396FBD" w:rsidRPr="00396FBD">
        <w:rPr>
          <w:vertAlign w:val="superscript"/>
        </w:rPr>
        <w:t>16,23,29,59,72,73</w:t>
      </w:r>
      <w:r w:rsidR="00396FBD">
        <w:rPr>
          <w:rFonts w:cs="Arial"/>
          <w:shd w:val="clear" w:color="auto" w:fill="FFFFFF"/>
        </w:rPr>
        <w:fldChar w:fldCharType="end"/>
      </w:r>
      <w:r w:rsidRPr="0097516D">
        <w:rPr>
          <w:rFonts w:cs="Arial"/>
          <w:shd w:val="clear" w:color="auto" w:fill="FFFFFF"/>
        </w:rPr>
        <w:t>. This suggests that the axis of correlated variability adapts to align with task-relevant dimensions while maintaining a consistent role in behavior.</w:t>
      </w:r>
    </w:p>
    <w:p w14:paraId="43D967C2" w14:textId="77777777" w:rsidR="0097516D" w:rsidRPr="0097516D" w:rsidRDefault="0097516D" w:rsidP="000D13A2">
      <w:pPr>
        <w:rPr>
          <w:rFonts w:cs="Arial"/>
          <w:shd w:val="clear" w:color="auto" w:fill="FFFFFF"/>
        </w:rPr>
      </w:pPr>
    </w:p>
    <w:p w14:paraId="0F92693D" w14:textId="77777777" w:rsidR="00AF365E" w:rsidRPr="0097516D" w:rsidRDefault="00AF365E" w:rsidP="000D13A2">
      <w:pPr>
        <w:rPr>
          <w:rFonts w:cs="Arial"/>
          <w:i/>
          <w:iCs/>
          <w:shd w:val="clear" w:color="auto" w:fill="FFFFFF"/>
        </w:rPr>
      </w:pPr>
      <w:r w:rsidRPr="0097516D">
        <w:rPr>
          <w:rFonts w:cs="Arial"/>
          <w:i/>
          <w:iCs/>
          <w:shd w:val="clear" w:color="auto" w:fill="FFFFFF"/>
        </w:rPr>
        <w:t>A biologically plausible implementation</w:t>
      </w:r>
    </w:p>
    <w:p w14:paraId="7EDC10F0" w14:textId="16FB337B" w:rsidR="00AF365E" w:rsidRPr="0097516D" w:rsidRDefault="00AF365E" w:rsidP="000D13A2">
      <w:pPr>
        <w:rPr>
          <w:rFonts w:cs="Arial"/>
          <w:shd w:val="clear" w:color="auto" w:fill="FFFFFF"/>
        </w:rPr>
      </w:pPr>
      <w:r w:rsidRPr="0097516D">
        <w:rPr>
          <w:rFonts w:cs="Arial"/>
          <w:shd w:val="clear" w:color="auto" w:fill="FFFFFF"/>
        </w:rPr>
        <w:t>Traditionally, models of cortical circuits treat signal and noise as separable quantities. In that scenario, low</w:t>
      </w:r>
      <w:r w:rsidR="00F24430">
        <w:rPr>
          <w:rFonts w:cs="Arial"/>
          <w:shd w:val="clear" w:color="auto" w:fill="FFFFFF"/>
        </w:rPr>
        <w:t>-</w:t>
      </w:r>
      <w:r w:rsidRPr="0097516D">
        <w:rPr>
          <w:rFonts w:cs="Arial"/>
          <w:shd w:val="clear" w:color="auto" w:fill="FFFFFF"/>
        </w:rPr>
        <w:t>dimensional noise can be easily averaged out or ignored so that it is irrelevant to behavior</w:t>
      </w:r>
      <w:r w:rsidR="00F24430">
        <w:rPr>
          <w:rFonts w:cs="Arial"/>
          <w:shd w:val="clear" w:color="auto" w:fill="FFFFFF"/>
        </w:rPr>
        <w:fldChar w:fldCharType="begin"/>
      </w:r>
      <w:r w:rsidR="00F24430">
        <w:rPr>
          <w:rFonts w:cs="Arial"/>
          <w:shd w:val="clear" w:color="auto" w:fill="FFFFFF"/>
        </w:rPr>
        <w:instrText xml:space="preserve"> ADDIN ZOTERO_ITEM CSL_CITATION {"citationID":"Uy2syAW8","properties":{"formattedCitation":"\\super 23,25\\nosupersub{}","plainCitation":"23,25","noteIndex":0},"citationItems":[{"id":698,"uris":["http://zotero.org/users/7275917/items/YGDKTI8F"],"itemData":{"id":698,"type":"article-journal","abstract":"Correlations of noise in neural population activity are thought to limit the amount of information contained in such population activity, whereas decorrelation is suggested to increase information content. Here the authors show that decorrelation does not imply an increase in information, and only certain types of correlations limit information content.","container-title":"Nature Neuroscience","DOI":"10.1038/nn.3807","ISSN":"1546-1726","issue":"10","language":"en","license":"2014 Nature Publishing Group, a division of Macmillan Publishers Limited. All Rights Reserved.","note":"number: 10\npublisher: Nature Publishing Group","page":"1410-1417","source":"www.nature.com","title":"Information-limiting correlations","volume":"17","author":[{"family":"Moreno-Bote","given":"Rubén"},{"family":"Beck","given":"Jeffrey"},{"family":"Kanitscheider","given":"Ingmar"},{"family":"Pitkow","given":"Xaq"},{"family":"Latham","given":"Peter"},{"family":"Pouget","given":"Alexandre"}],"issued":{"date-parts":[["2014",10]]}}},{"id":1504,"uris":["http://zotero.org/users/7275917/items/HEJSQ9PN"],"itemData":{"id":1504,"type":"article-journal","abstract":"How is information distributed across large neuronal populations within a given brain area? Information may be distributed roughly evenly across neuronal populations, so that total information scales linearly with the number of recorded neurons. Alternatively, the neural code might be highly redundant, meaning that total information saturates. Here we investigate how sensory information about the direction of a moving visual stimulus is distributed across hundreds of simultaneously recorded neurons in mouse primary visual cortex. We show that information scales sublinearly due to correlated noise in these populations. We compartmentalized noise correlations into information-limiting and nonlimiting components, then extrapolate to predict how information grows with even larger neural populations. We predict that tens of thousands of neurons encode 95% of the information about visual stimulus direction, much less than the number of neurons in primary visual cortex. These findings suggest that the brain uses a widely distributed, but nonetheless redundant code that supports recovering most sensory information from smaller subpopulations.","container-title":"Nature Communications","DOI":"10.1038/s41467-020-20722-y","ISSN":"2041-1723","issue":"1","journalAbbreviation":"Nat Commun","language":"en","license":"2021 The Author(s)","note":"publisher: Nature Publishing Group","page":"473","source":"www.nature.com","title":"Scaling of sensory information in large neural populations shows signatures of information-limiting correlations","volume":"12","author":[{"family":"Kafashan","given":"MohammadMehdi"},{"family":"Jaffe","given":"Anna W."},{"family":"Chettih","given":"Selmaan N."},{"family":"Nogueira","given":"Ramon"},{"family":"Arandia-Romero","given":"Iñigo"},{"family":"Harvey","given":"Christopher D."},{"family":"Moreno-Bote","given":"Rubén"},{"family":"Drugowitsch","given":"Jan"}],"issued":{"date-parts":[["2021",1,20]]}}}],"schema":"https://github.com/citation-style-language/schema/raw/master/csl-citation.json"} </w:instrText>
      </w:r>
      <w:r w:rsidR="00F24430">
        <w:rPr>
          <w:rFonts w:cs="Arial"/>
          <w:shd w:val="clear" w:color="auto" w:fill="FFFFFF"/>
        </w:rPr>
        <w:fldChar w:fldCharType="separate"/>
      </w:r>
      <w:r w:rsidR="00F24430" w:rsidRPr="00F24430">
        <w:rPr>
          <w:vertAlign w:val="superscript"/>
        </w:rPr>
        <w:t>23,25</w:t>
      </w:r>
      <w:r w:rsidR="00F24430">
        <w:rPr>
          <w:rFonts w:cs="Arial"/>
          <w:shd w:val="clear" w:color="auto" w:fill="FFFFFF"/>
        </w:rPr>
        <w:fldChar w:fldCharType="end"/>
      </w:r>
      <w:r w:rsidRPr="0097516D">
        <w:rPr>
          <w:rFonts w:cs="Arial"/>
          <w:shd w:val="clear" w:color="auto" w:fill="FFFFFF"/>
        </w:rPr>
        <w:t>. This is contrary to the results presented here, suggesting that</w:t>
      </w:r>
      <w:r w:rsidR="00F24430">
        <w:rPr>
          <w:rFonts w:cs="Arial"/>
          <w:shd w:val="clear" w:color="auto" w:fill="FFFFFF"/>
        </w:rPr>
        <w:t>,</w:t>
      </w:r>
      <w:r w:rsidRPr="0097516D">
        <w:rPr>
          <w:rFonts w:cs="Arial"/>
          <w:shd w:val="clear" w:color="auto" w:fill="FFFFFF"/>
        </w:rPr>
        <w:t xml:space="preserve"> instead, correlated variability is central to the information used to guide behavior.</w:t>
      </w:r>
    </w:p>
    <w:p w14:paraId="5B82C7D7" w14:textId="77777777" w:rsidR="00AF365E" w:rsidRPr="0097516D" w:rsidRDefault="00AF365E" w:rsidP="000D13A2">
      <w:pPr>
        <w:rPr>
          <w:rFonts w:cs="Arial"/>
          <w:shd w:val="clear" w:color="auto" w:fill="FFFFFF"/>
        </w:rPr>
      </w:pPr>
    </w:p>
    <w:p w14:paraId="4339584D" w14:textId="4800CCF5" w:rsidR="00AF365E" w:rsidRPr="0097516D" w:rsidRDefault="00AF365E" w:rsidP="000D13A2">
      <w:pPr>
        <w:rPr>
          <w:rFonts w:cs="Arial"/>
          <w:shd w:val="clear" w:color="auto" w:fill="FFFFFF"/>
        </w:rPr>
      </w:pPr>
      <w:r w:rsidRPr="0097516D">
        <w:rPr>
          <w:rFonts w:cs="Arial"/>
          <w:shd w:val="clear" w:color="auto" w:fill="FFFFFF"/>
        </w:rPr>
        <w:lastRenderedPageBreak/>
        <w:t>Our results may simply reflect a biological reality: that signal and noise emerge from the same circuit. The same neurons that encode and transform visual signals have response variability that is bound to be aligned with signal representations</w:t>
      </w:r>
      <w:r w:rsidR="00F24430">
        <w:rPr>
          <w:rFonts w:cs="Arial"/>
          <w:shd w:val="clear" w:color="auto" w:fill="FFFFFF"/>
        </w:rPr>
        <w:fldChar w:fldCharType="begin"/>
      </w:r>
      <w:r w:rsidR="00F24430">
        <w:rPr>
          <w:rFonts w:cs="Arial"/>
          <w:shd w:val="clear" w:color="auto" w:fill="FFFFFF"/>
        </w:rPr>
        <w:instrText xml:space="preserve"> ADDIN ZOTERO_ITEM CSL_CITATION {"citationID":"0GekzAdU","properties":{"formattedCitation":"\\super 10,31,68\\nosupersub{}","plainCitation":"10,31,68","noteIndex":0},"citationItems":[{"id":936,"uris":["http://zotero.org/users/7275917/items/KMKU6W7E"],"itemData":{"id":936,"type":"article-journal","container-title":"Neuron","DOI":"10.1016/j.neuron.2021.11.016","ISSN":"0896-6273","issue":"4","journalAbbreviation":"Neuron","language":"English","note":"publisher: Elsevier\nPMID: 34906356","page":"686-697.e6","source":"www.cell.com","title":"Learning and attention increase visual response selectivity through distinct mechanisms","volume":"110","author":[{"family":"Poort","given":"Jasper"},{"family":"Wilmes","given":"Katharina A."},{"family":"Blot","given":"Antonin"},{"family":"Chadwick","given":"Angus"},{"family":"Sahani","given":"Maneesh"},{"family":"Clopath","given":"Claudia"},{"family":"Mrsic-Flogel","given":"Thomas D."},{"family":"Hofer","given":"Sonja B."},{"family":"Khan","given":"Adil G."}],"issued":{"date-parts":[["2022",2,16]]}}},{"id":1508,"uris":["http://zotero.org/users/7275917/items/4KAA2UAS"],"itemData":{"id":1508,"type":"article-journal","abstract":"Adaptive sensory behavior is thought to depend on processing in recurrent cortical circuits, but how dynamics in these circuits shapes the integration and transmission of sensory information is not well understood. Here, we study neural coding in recurrently connected networks of neurons driven by sensory input. We show analytically how information available in the network output varies with the alignment between feedforward input and the integrating modes of the circuit dynamics. In light of this theory, we analyzed neural population activity in the visual cortex of mice that learned to discriminate visual features. We found that over learning, slow patterns of network dynamics realigned to better integrate input relevant to the discrimination task. This realignment of network dynamics could be explained by changes in excitatory-inhibitory connectivity among neurons tuned to relevant features. These results suggest that learning tunes the temporal dynamics of cortical circuits to optimally integrate relevant sensory input.","container-title":"Neuron","DOI":"10.1016/j.neuron.2022.10.001","ISSN":"0896-6273","issue":"1","journalAbbreviation":"Neuron","page":"106-120.e10","source":"ScienceDirect","title":"Learning shapes cortical dynamics to enhance integration of relevant sensory input","volume":"111","author":[{"family":"Chadwick","given":"Angus"},{"family":"Khan","given":"Adil G."},{"family":"Poort","given":"Jasper"},{"family":"Blot","given":"Antonin"},{"family":"Hofer","given":"Sonja B."},{"family":"Mrsic-Flogel","given":"Thomas D."},{"family":"Sahani","given":"Maneesh"}],"issued":{"date-parts":[["2023",1,4]]}}},{"id":1509,"uris":["http://zotero.org/users/7275917/items/JGPIX67V"],"itemData":{"id":1509,"type":"article-journal","abstract":"Using two-photon calcium imaging in vivo and intracellular recordings in vitro, the authors find that visual stimulation only weakly modifies coactivation patterns of inhibitory neurons, whereas excitatory neuron correlations are largely stimulus dependent.","container-title":"Nature Neuroscience","DOI":"10.1038/nn.2876","ISSN":"1546-1726","issue":"8","journalAbbreviation":"Nat Neurosci","language":"en","license":"2011 Springer Nature America, Inc.","note":"publisher: Nature Publishing Group","page":"1045-1052","source":"www.nature.com","title":"Differential connectivity and response dynamics of excitatory and inhibitory neurons in visual cortex","volume":"14","author":[{"family":"Hofer","given":"Sonja B."},{"family":"Ko","given":"Ho"},{"family":"Pichler","given":"Bruno"},{"family":"Vogelstein","given":"Joshua"},{"family":"Ros","given":"Hana"},{"family":"Zeng","given":"Hongkui"},{"family":"Lein","given":"Ed"},{"family":"Lesica","given":"Nicholas A."},{"family":"Mrsic-Flogel","given":"Thomas D."}],"issued":{"date-parts":[["2011",8]]}}}],"schema":"https://github.com/citation-style-language/schema/raw/master/csl-citation.json"} </w:instrText>
      </w:r>
      <w:r w:rsidR="00F24430">
        <w:rPr>
          <w:rFonts w:cs="Arial"/>
          <w:shd w:val="clear" w:color="auto" w:fill="FFFFFF"/>
        </w:rPr>
        <w:fldChar w:fldCharType="separate"/>
      </w:r>
      <w:r w:rsidR="00F24430" w:rsidRPr="00F24430">
        <w:rPr>
          <w:vertAlign w:val="superscript"/>
        </w:rPr>
        <w:t>10,31,68</w:t>
      </w:r>
      <w:r w:rsidR="00F24430">
        <w:rPr>
          <w:rFonts w:cs="Arial"/>
          <w:shd w:val="clear" w:color="auto" w:fill="FFFFFF"/>
        </w:rPr>
        <w:fldChar w:fldCharType="end"/>
      </w:r>
      <w:r w:rsidRPr="0097516D">
        <w:rPr>
          <w:rFonts w:cs="Arial"/>
          <w:shd w:val="clear" w:color="auto" w:fill="FFFFFF"/>
        </w:rPr>
        <w:t xml:space="preserve">. The axis that accounts for most shared variability may by necessity be the one that reflects the most signal. </w:t>
      </w:r>
    </w:p>
    <w:p w14:paraId="31075FB5" w14:textId="77777777" w:rsidR="0097516D" w:rsidRPr="0097516D" w:rsidRDefault="0097516D" w:rsidP="000D13A2">
      <w:pPr>
        <w:rPr>
          <w:rFonts w:cs="Arial"/>
          <w:shd w:val="clear" w:color="auto" w:fill="FFFFFF"/>
        </w:rPr>
      </w:pPr>
    </w:p>
    <w:p w14:paraId="54FD8BA9" w14:textId="5D8D72F2" w:rsidR="00AF365E" w:rsidRPr="0097516D" w:rsidRDefault="00AF365E" w:rsidP="000D13A2">
      <w:pPr>
        <w:rPr>
          <w:rFonts w:cs="Arial"/>
          <w:shd w:val="clear" w:color="auto" w:fill="FFFFFF"/>
        </w:rPr>
      </w:pPr>
      <w:r w:rsidRPr="0097516D">
        <w:rPr>
          <w:rFonts w:cs="Arial"/>
          <w:shd w:val="clear" w:color="auto" w:fill="FFFFFF"/>
        </w:rPr>
        <w:t>To formalize these ideas, we developed a circuit model that links recurrent network dynamics to the structure of shared variability (</w:t>
      </w:r>
      <w:r w:rsidRPr="00AA770F">
        <w:rPr>
          <w:rFonts w:cs="Arial"/>
          <w:shd w:val="clear" w:color="auto" w:fill="FFFFFF"/>
        </w:rPr>
        <w:t>Figure 2</w:t>
      </w:r>
      <w:r w:rsidRPr="0097516D">
        <w:rPr>
          <w:rFonts w:cs="Arial"/>
          <w:shd w:val="clear" w:color="auto" w:fill="FFFFFF"/>
        </w:rPr>
        <w:t>). In the model, learning shapes the recurrent connectivity so that the network’s slowest dynamical mode, and hence its axis of correlated variability, aligns with the feedforward stimulus representation. This alignment</w:t>
      </w:r>
      <w:ins w:id="78" w:author="Draco Xu" w:date="2025-06-25T11:59:00Z" w16du:dateUtc="2025-06-25T02:59:00Z">
        <w:r w:rsidR="005F2A66" w:rsidRPr="005F2A66">
          <w:rPr>
            <w:rStyle w:val="Heading1Char"/>
          </w:rPr>
          <w:t xml:space="preserve"> </w:t>
        </w:r>
        <w:r w:rsidR="005F2A66">
          <w:rPr>
            <w:rStyle w:val="Strong"/>
          </w:rPr>
          <w:t>maximizes information transmission by concentrating both signal and correlated noise onto a single axis, which is the optimal configuration for a one-dimensional decoder</w:t>
        </w:r>
      </w:ins>
      <w:r w:rsidRPr="0097516D">
        <w:rPr>
          <w:rFonts w:cs="Arial"/>
          <w:shd w:val="clear" w:color="auto" w:fill="FFFFFF"/>
        </w:rPr>
        <w:t xml:space="preserve">, particularly when the signal and noise covary, as is typical in cortex. The model predicts that decoding performance is optimized when the readout axis aligns with the axis of correlated variability. When signal and noise covary, this alignment </w:t>
      </w:r>
      <w:r w:rsidR="00617957">
        <w:rPr>
          <w:rFonts w:cs="Arial"/>
          <w:shd w:val="clear" w:color="auto" w:fill="FFFFFF"/>
        </w:rPr>
        <w:t>enhanc</w:t>
      </w:r>
      <w:r w:rsidRPr="0097516D">
        <w:rPr>
          <w:rFonts w:cs="Arial"/>
          <w:shd w:val="clear" w:color="auto" w:fill="FFFFFF"/>
        </w:rPr>
        <w:t xml:space="preserve">es integration and decoding, </w:t>
      </w:r>
      <w:r w:rsidR="00617957">
        <w:rPr>
          <w:rFonts w:cs="Arial"/>
          <w:shd w:val="clear" w:color="auto" w:fill="FFFFFF"/>
        </w:rPr>
        <w:t>aligning with</w:t>
      </w:r>
      <w:r w:rsidRPr="0097516D">
        <w:rPr>
          <w:rFonts w:cs="Arial"/>
          <w:shd w:val="clear" w:color="auto" w:fill="FFFFFF"/>
        </w:rPr>
        <w:t xml:space="preserve"> our experimental findings.</w:t>
      </w:r>
    </w:p>
    <w:p w14:paraId="2EE33812" w14:textId="77777777" w:rsidR="0097516D" w:rsidRPr="0097516D" w:rsidRDefault="0097516D" w:rsidP="000D13A2">
      <w:pPr>
        <w:rPr>
          <w:rFonts w:cs="Arial"/>
          <w:shd w:val="clear" w:color="auto" w:fill="FFFFFF"/>
        </w:rPr>
      </w:pPr>
    </w:p>
    <w:p w14:paraId="1DE3AFC2" w14:textId="77777777" w:rsidR="00AF365E" w:rsidRPr="0097516D" w:rsidRDefault="00AF365E" w:rsidP="000D13A2">
      <w:pPr>
        <w:rPr>
          <w:rFonts w:cs="Arial"/>
          <w:i/>
          <w:iCs/>
          <w:shd w:val="clear" w:color="auto" w:fill="FFFFFF"/>
        </w:rPr>
      </w:pPr>
      <w:r w:rsidRPr="0097516D">
        <w:rPr>
          <w:rFonts w:cs="Arial"/>
          <w:i/>
          <w:iCs/>
          <w:shd w:val="clear" w:color="auto" w:fill="FFFFFF"/>
        </w:rPr>
        <w:t>Causal manipulations for linking neural population representations to behavior in primates</w:t>
      </w:r>
    </w:p>
    <w:p w14:paraId="42DA6564" w14:textId="06C98449" w:rsidR="00AF365E" w:rsidRPr="0097516D" w:rsidRDefault="00AF365E" w:rsidP="000D13A2">
      <w:pPr>
        <w:rPr>
          <w:rFonts w:cs="Arial"/>
          <w:shd w:val="clear" w:color="auto" w:fill="FFFFFF"/>
        </w:rPr>
      </w:pPr>
      <w:r w:rsidRPr="0097516D">
        <w:rPr>
          <w:rFonts w:cs="Arial"/>
          <w:shd w:val="clear" w:color="auto" w:fill="FFFFFF"/>
        </w:rPr>
        <w:t>The primary challenge for using causal manipulations to study the relationship between behavior and correlated variability is the need to measure how manipulations affect neuronal populations. While imaging has been used to measure how electrical stimulation affects neurons in mice</w:t>
      </w:r>
      <w:r w:rsidR="00F24430">
        <w:rPr>
          <w:rFonts w:cs="Arial"/>
          <w:shd w:val="clear" w:color="auto" w:fill="FFFFFF"/>
        </w:rPr>
        <w:fldChar w:fldCharType="begin"/>
      </w:r>
      <w:r w:rsidR="00F24430">
        <w:rPr>
          <w:rFonts w:cs="Arial"/>
          <w:shd w:val="clear" w:color="auto" w:fill="FFFFFF"/>
        </w:rPr>
        <w:instrText xml:space="preserve"> ADDIN ZOTERO_ITEM CSL_CITATION {"citationID":"Kii6K8q2","properties":{"formattedCitation":"\\super 74\\nosupersub{}","plainCitation":"74","noteIndex":0},"citationItems":[{"id":730,"uris":["http://zotero.org/users/7275917/items/EDJ3CUZL"],"itemData":{"id":730,"type":"article-journal","abstract":"Even the simplest behaviors depend on a large number of neurons that are distributed across many brain regions. Because electrical microstimulation can change the activity of localized subsets of neurons, it has provided valuable evidence that specific neurons contribute to particular behaviors. Here we review what has been learned about cortical function from behavioral studies using microstimulation in animals and humans. Experiments that examine how microstimulation affects the perception of stimuli have shown that the effects of microstimulation are usually highly specific and can be related to the stimuli preferred by neurons at the stimulated site. Experiments that ask subjects to detect cortical microstimulation in the absence of other stimuli have provided further insights. Although subjects typically can detect microstimulation of primary sensory or motor cortex, they are generally unable to detect stimulation of most of cortex without extensive practice. With practice, however, stimulation of any part of cortex can become detected. These training effects suggest that some patterns of cortical activity cannot be readily accessed to guide behavior, but that the adult brain retains enough plasticity to learn to process novel patterns of neuronal activity arising anywhere in cortex.","collection-title":"Conversion of Sensory Signals into Perceptions, Memories and Decisions","container-title":"Progress in Neurobiology","DOI":"10.1016/j.pneurobio.2012.01.006","ISSN":"0301-0082","journalAbbreviation":"Progress in Neurobiology","language":"en","page":"115-130","source":"ScienceDirect","title":"Insights into cortical mechanisms of behavior from microstimulation experiments","volume":"103","author":[{"family":"Histed","given":"Mark H."},{"family":"Ni","given":"Amy M."},{"family":"Maunsell","given":"John H. R."}],"issued":{"date-parts":[["2013",4,1]]}}}],"schema":"https://github.com/citation-style-language/schema/raw/master/csl-citation.json"} </w:instrText>
      </w:r>
      <w:r w:rsidR="00F24430">
        <w:rPr>
          <w:rFonts w:cs="Arial"/>
          <w:shd w:val="clear" w:color="auto" w:fill="FFFFFF"/>
        </w:rPr>
        <w:fldChar w:fldCharType="separate"/>
      </w:r>
      <w:r w:rsidR="00F24430" w:rsidRPr="00F24430">
        <w:rPr>
          <w:vertAlign w:val="superscript"/>
        </w:rPr>
        <w:t>74</w:t>
      </w:r>
      <w:r w:rsidR="00F24430">
        <w:rPr>
          <w:rFonts w:cs="Arial"/>
          <w:shd w:val="clear" w:color="auto" w:fill="FFFFFF"/>
        </w:rPr>
        <w:fldChar w:fldCharType="end"/>
      </w:r>
      <w:r w:rsidRPr="0097516D">
        <w:rPr>
          <w:rFonts w:cs="Arial"/>
          <w:shd w:val="clear" w:color="auto" w:fill="FFFFFF"/>
        </w:rPr>
        <w:t xml:space="preserve">, it is challenging and uncommon to make these measurements using physiology and in monkeys. </w:t>
      </w:r>
    </w:p>
    <w:p w14:paraId="237275E1" w14:textId="77777777" w:rsidR="0097516D" w:rsidRPr="0097516D" w:rsidRDefault="0097516D" w:rsidP="000D13A2">
      <w:pPr>
        <w:rPr>
          <w:rFonts w:cs="Arial"/>
          <w:shd w:val="clear" w:color="auto" w:fill="FFFFFF"/>
        </w:rPr>
      </w:pPr>
    </w:p>
    <w:p w14:paraId="4F7084D8" w14:textId="244BCB37" w:rsidR="00AF365E" w:rsidRPr="0097516D" w:rsidRDefault="00AF365E" w:rsidP="000D13A2">
      <w:pPr>
        <w:rPr>
          <w:rFonts w:cs="Arial"/>
          <w:shd w:val="clear" w:color="auto" w:fill="FFFFFF"/>
        </w:rPr>
      </w:pPr>
      <w:r w:rsidRPr="0097516D">
        <w:rPr>
          <w:rFonts w:cs="Arial"/>
          <w:shd w:val="clear" w:color="auto" w:fill="FFFFFF"/>
        </w:rPr>
        <w:t xml:space="preserve">The methods we used for measuring the impact of electrical </w:t>
      </w:r>
      <w:proofErr w:type="spellStart"/>
      <w:r w:rsidRPr="0097516D">
        <w:rPr>
          <w:rFonts w:cs="Arial"/>
          <w:shd w:val="clear" w:color="auto" w:fill="FFFFFF"/>
        </w:rPr>
        <w:t>microstimulation</w:t>
      </w:r>
      <w:proofErr w:type="spellEnd"/>
      <w:r w:rsidRPr="0097516D">
        <w:rPr>
          <w:rFonts w:cs="Arial"/>
          <w:shd w:val="clear" w:color="auto" w:fill="FFFFFF"/>
        </w:rPr>
        <w:t xml:space="preserve"> on surrounding populations (Fig</w:t>
      </w:r>
      <w:r w:rsidR="00F167F5">
        <w:rPr>
          <w:rFonts w:cs="Arial"/>
          <w:shd w:val="clear" w:color="auto" w:fill="FFFFFF"/>
        </w:rPr>
        <w:t>ure</w:t>
      </w:r>
      <w:r w:rsidRPr="0097516D">
        <w:rPr>
          <w:rFonts w:cs="Arial"/>
          <w:shd w:val="clear" w:color="auto" w:fill="FFFFFF"/>
        </w:rPr>
        <w:t xml:space="preserve"> 6) are broadly applicable for at least three reasons. First, </w:t>
      </w:r>
      <w:proofErr w:type="spellStart"/>
      <w:r w:rsidRPr="0097516D">
        <w:rPr>
          <w:rFonts w:cs="Arial"/>
          <w:shd w:val="clear" w:color="auto" w:fill="FFFFFF"/>
        </w:rPr>
        <w:t>microstimulation</w:t>
      </w:r>
      <w:proofErr w:type="spellEnd"/>
      <w:r w:rsidRPr="0097516D">
        <w:rPr>
          <w:rFonts w:cs="Arial"/>
          <w:shd w:val="clear" w:color="auto" w:fill="FFFFFF"/>
        </w:rPr>
        <w:t xml:space="preserve"> remains a uniquely effective causal manipulation for eliciting behavioral changes, especially in primates. Second, </w:t>
      </w:r>
      <w:proofErr w:type="spellStart"/>
      <w:r w:rsidRPr="0097516D">
        <w:rPr>
          <w:rFonts w:cs="Arial"/>
          <w:shd w:val="clear" w:color="auto" w:fill="FFFFFF"/>
        </w:rPr>
        <w:t>microstimulation</w:t>
      </w:r>
      <w:proofErr w:type="spellEnd"/>
      <w:r w:rsidRPr="0097516D">
        <w:rPr>
          <w:rFonts w:cs="Arial"/>
          <w:shd w:val="clear" w:color="auto" w:fill="FFFFFF"/>
        </w:rPr>
        <w:t xml:space="preserve"> </w:t>
      </w:r>
      <w:r w:rsidR="00617A56">
        <w:rPr>
          <w:rFonts w:cs="Arial"/>
          <w:shd w:val="clear" w:color="auto" w:fill="FFFFFF"/>
        </w:rPr>
        <w:t>leverages the functional organization of the cortex: by varying simple parameters, such as current amplitude, one can easily adjust</w:t>
      </w:r>
      <w:r w:rsidRPr="0097516D">
        <w:rPr>
          <w:rFonts w:cs="Arial"/>
          <w:shd w:val="clear" w:color="auto" w:fill="FFFFFF"/>
        </w:rPr>
        <w:t xml:space="preserve"> the number and variety of affected neurons. Finally, </w:t>
      </w:r>
      <w:proofErr w:type="spellStart"/>
      <w:r w:rsidRPr="0097516D">
        <w:rPr>
          <w:rFonts w:cs="Arial"/>
          <w:shd w:val="clear" w:color="auto" w:fill="FFFFFF"/>
        </w:rPr>
        <w:t>microstimulation</w:t>
      </w:r>
      <w:proofErr w:type="spellEnd"/>
      <w:r w:rsidRPr="0097516D">
        <w:rPr>
          <w:rFonts w:cs="Arial"/>
          <w:shd w:val="clear" w:color="auto" w:fill="FFFFFF"/>
        </w:rPr>
        <w:t xml:space="preserve"> remains essentially the only causal method for assessing the function of small groups of neurons during human neurosurgery or for prosthetics in humans</w:t>
      </w:r>
      <w:r w:rsidR="00617A56">
        <w:rPr>
          <w:rFonts w:cs="Arial"/>
          <w:shd w:val="clear" w:color="auto" w:fill="FFFFFF"/>
        </w:rPr>
        <w:fldChar w:fldCharType="begin"/>
      </w:r>
      <w:r w:rsidR="008149AD">
        <w:rPr>
          <w:rFonts w:cs="Arial"/>
          <w:shd w:val="clear" w:color="auto" w:fill="FFFFFF"/>
        </w:rPr>
        <w:instrText xml:space="preserve"> ADDIN ZOTERO_ITEM CSL_CITATION {"citationID":"Bi7PVQN7","properties":{"formattedCitation":"\\super 75\\uc0\\u8211{}79\\nosupersub{}","plainCitation":"75–79","noteIndex":0},"citationItems":[{"id":1540,"uris":["http://zotero.org/users/7275917/items/FRQZS456"],"itemData":{"id":1540,"type":"article-journal","abstract":"There is increasing evidence that the extent of tumor removal in low-grade glioma surgery is related to patient survival time. Thus, the goal of resecting the largest amount of tumor possible without leading to permanent neurological sequelae is a challenge for the neurosurgeon. Electrical stimulation of the brain to detect cortical and axonal areas involved in motor, language, and cognitive function and located within the tumor or along its boundaries has become an essential tool in combination with awake craniotomy. Based on a literature review, discussions within the European Low-Grade Glioma Group, and illustrative clinical experience, the authors of this paper provide an overview for neurosurgeons, neurophysiologists, linguists, and anesthesiologists as well as those new to the field about the stimulation techniques currently being used for mapping sensorimotor, language, and cognitive function in awake surgery for low-grade glioma. The paper is intended to help the understanding of these techniques and facilitate a comparison of results between users.","container-title":"Neurosurgical Focus","DOI":"10.3171/2009.12.FOCUS09237","ISSN":"1092-0684","issue":"2","journalAbbreviation":"Neurosurg Focus","language":"eng","note":"PMID: 20121442","page":"E7","source":"PubMed","title":"Intraoperative electrical stimulation in awake craniotomy: methodological aspects of current practice","title-short":"Intraoperative electrical stimulation in awake craniotomy","volume":"28","author":[{"family":"Szelényi","given":"Andrea"},{"family":"Bello","given":"Lorenzo"},{"family":"Duffau","given":"Hugues"},{"family":"Fava","given":"Enrica"},{"family":"Feigl","given":"Guenther C."},{"family":"Galanda","given":"Miroslav"},{"family":"Neuloh","given":"Georg"},{"family":"Signorelli","given":"Francesco"},{"family":"Sala","given":"Francesco"},{"literal":"Workgroup for Intraoperative Management in Low-Grade Glioma Surgery within the European Low-Grade Glioma Network"}],"issued":{"date-parts":[["2010",2]]}}},{"id":1542,"uris":["http://zotero.org/users/7275917/items/VF26SDAC"],"itemData":{"id":1542,"type":"article-journal","abstract":"Intracortical microstimulation of the somatosensory cortex offers the potential for creating a sensory neuroprosthesis to restore tactile sensation. Whereas animal studies have suggested that both cutaneous and proprioceptive percepts can be evoked using this approach, the perceptual quality of the stimuli cannot be measured in these experiments. We show that microstimulation within the hand area of the somatosensory cortex of a person with long-term spinal cord injury evokes tactile sensations perceived as originating from locations on the hand and that cortical stimulation sites are organized according to expected somatotopic principles. Many of these percepts exhibit naturalistic characteristics (including feelings of pressure), can be evoked at low stimulation amplitudes, and remain stable for months. Further, modulating the stimulus amplitude grades the perceptual intensity of the stimuli, suggesting that intracortical microstimulation could be used to convey information about the contact location and pressure necessary to perform dexterous hand movements associated with object manipulation.","container-title":"Science Translational Medicine","DOI":"10.1126/scitranslmed.aaf8083","ISSN":"1946-6242","issue":"361","journalAbbreviation":"Sci Transl Med","language":"eng","note":"PMID: 27738096","page":"361ra141","source":"PubMed","title":"Intracortical microstimulation of human somatosensory cortex","volume":"8","author":[{"family":"Flesher","given":"Sharlene N."},{"family":"Collinger","given":"Jennifer L."},{"family":"Foldes","given":"Stephen T."},{"family":"Weiss","given":"Jeffrey M."},{"family":"Downey","given":"John E."},{"family":"Tyler-Kabara","given":"Elizabeth C."},{"family":"Bensmaia","given":"Sliman J."},{"family":"Schwartz","given":"Andrew B."},{"family":"Boninger","given":"Michael L."},{"family":"Gaunt","given":"Robert A."}],"issued":{"date-parts":[["2016",10,19]]}}},{"id":1548,"uris":["http://zotero.org/users/7275917/items/34B48W52"],"itemData":{"id":1548,"type":"article-journal","abstract":"Purpose\nTo date, reviews of bionic eye have concentrated on implants which were used in human trials in the developed countries. This is the main restriction of this systematic review examines, however this review discusses worldwide advances in retinal prosthetic research, assesses engineering features and clinical progress of recent implant trials, and identifies potential future research areas in the field of bionic implants.\nMethods\nA literature review searching PubMed, Google Scholar, and IEEExplore was performed using the PRISMA Guidelines for Systematic Review. We included peer-reviewed papers in the review which demonstrated progress in human or animal trials and papers with described innovative bionic eye engineering design. For each trial, a characteristic of the device, engineering solution, and latest clinical outcomes were presented.\nResults\nEleven prosthetic projects fulfilled met our inclusion criteria and were ordered by stimulation location. Four have recently finished human trials, three are having conducted multi- or singlecenter human trials, and three are in preclinical animal testing stage. FDA has approved Argus II (FDA 2013, CE 2011); the Alpha-IMS (CE 2013) has been approved and obtained BCVA with Landolt-C test has taken into a multicenter clinical research. New approaches will be presented using alternating magnetic fields, low-intensity focused ultrasounds, optogenetics, implementing ionic gradients across neural cell membranes or influencing neurotransmitter levels will be presented in the review.\nConclusion\nSeveral bionic eye have successfully achieved visual perception in animals and/or humans. However, many things need to be improved and engineering difficulties are to be resolved before bionic eye will be capable of fully and safely bring back vision functions. New approaches could improve medical outcome of future bionic eye.","container-title":"Journal of Clinical Neuroscience","DOI":"10.1016/j.jocn.2020.05.041","ISSN":"0967-5868","journalAbbreviation":"Journal of Clinical Neuroscience","page":"8-19","source":"ScienceDirect","title":"Bionic eye review – An update","volume":"78","author":[{"family":"Nowik","given":"Kamil"},{"family":"Langwińska-Wośko","given":"Ewa"},{"family":"Skopiński","given":"Piotr"},{"family":"Nowik","given":"Katarzyna E."},{"family":"Szaflik","given":"Jacek P."}],"issued":{"date-parts":[["2020",8,1]]}}},{"id":1544,"uris":["http://zotero.org/users/7275917/items/46PENI3R"],"itemData":{"id":1544,"type":"article-journal","abstract":"Developments of new strategies to restore vision and improving on current strategies by harnessing new advancements in material and electrical sciences, and biological and genetic-based technologies are of upmost health priorities around the world. Federal and private entities are spending billions of dollars on visual prosthetics technologies. This review describes the most current and state-of-the-art bioengineering technologies to restore vision. This includes a thorough description of traditional electrode-based visual prosthetics that have improved substantially since early prototypes. Recent advances in molecular and synthetic biology have transformed vision-assisted technologies; For example, optogenetic technologies that introduce light-responsive proteins offer excellent resolution but cortical applications are restricted by fiber implantation and tissue damage. Other stimulation modalities, such as magnetic fields, have been explored to achieve non-invasive neuromodulation. Miniature magnetic coils are currently being developed to activate select groups of neurons. Magnetically-responsive nanoparticles or exogenous proteins can significantly enhance the coupling between external electromagnetic devices and any neurons affiliated with these modifications. The need to minimize cytotoxic effects for nanoparticle-based therapies will likely restrict the number of usable materials. Nevertheless, advances in identifying and utilizing proteins that respond to magnetic fields may lead to non-invasive, cell-specific stimulation and may overcome many of the limitations that currently exist with other methods. Finally, sensory substitution systems also serve as viable visual prostheses by converting visual input to auditory and somatosensory stimuli. This review also discusses major challenges in the field and offers bioengineering strategies to overcome those.","container-title":"Frontiers in Neuroscience","DOI":"10.3389/fnins.2020.00036","ISSN":"1662-4548","journalAbbreviation":"Front Neurosci","language":"eng","note":"PMID: 32132890\nPMCID: PMC7040096","page":"36","source":"PubMed","title":"New Vision for Visual Prostheses","volume":"14","author":[{"family":"Farnum","given":"Alexander"},{"family":"Pelled","given":"Galit"}],"issued":{"date-parts":[["2020"]]}}},{"id":1546,"uris":["http://zotero.org/users/7275917/items/FHTBYVX3"],"itemData":{"id":1546,"type":"article-journal","container-title":"Cell","DOI":"10.1016/j.cell.2020.03.014","ISSN":"0092-8674, 1097-4172","issue":"4","journalAbbreviation":"Cell","language":"English","note":"publisher: Elsevier\nPMID: 32413296","page":"758-759","source":"www.cell.com","title":"Writing to the Mind’s Eye of the Blind","volume":"181","author":[{"family":"Roelfsema","given":"Pieter R."}],"issued":{"date-parts":[["2020",5,14]]}}}],"schema":"https://github.com/citation-style-language/schema/raw/master/csl-citation.json"} </w:instrText>
      </w:r>
      <w:r w:rsidR="00617A56">
        <w:rPr>
          <w:rFonts w:cs="Arial"/>
          <w:shd w:val="clear" w:color="auto" w:fill="FFFFFF"/>
        </w:rPr>
        <w:fldChar w:fldCharType="separate"/>
      </w:r>
      <w:r w:rsidR="008149AD" w:rsidRPr="008149AD">
        <w:rPr>
          <w:vertAlign w:val="superscript"/>
        </w:rPr>
        <w:t>75–79</w:t>
      </w:r>
      <w:r w:rsidR="00617A56">
        <w:rPr>
          <w:rFonts w:cs="Arial"/>
          <w:shd w:val="clear" w:color="auto" w:fill="FFFFFF"/>
        </w:rPr>
        <w:fldChar w:fldCharType="end"/>
      </w:r>
      <w:r w:rsidRPr="0097516D">
        <w:rPr>
          <w:rFonts w:cs="Arial"/>
          <w:shd w:val="clear" w:color="auto" w:fill="FFFFFF"/>
        </w:rPr>
        <w:t>. Understanding the relationship between electrical stimulation, neuronal population activity, and behavior</w:t>
      </w:r>
      <w:r w:rsidR="00F24430">
        <w:rPr>
          <w:rFonts w:cs="Arial"/>
          <w:shd w:val="clear" w:color="auto" w:fill="FFFFFF"/>
        </w:rPr>
        <w:t>,</w:t>
      </w:r>
      <w:r w:rsidRPr="0097516D">
        <w:rPr>
          <w:rFonts w:cs="Arial"/>
          <w:shd w:val="clear" w:color="auto" w:fill="FFFFFF"/>
        </w:rPr>
        <w:t xml:space="preserve"> therefore</w:t>
      </w:r>
      <w:r w:rsidR="00F24430">
        <w:rPr>
          <w:rFonts w:cs="Arial"/>
          <w:shd w:val="clear" w:color="auto" w:fill="FFFFFF"/>
        </w:rPr>
        <w:t>,</w:t>
      </w:r>
      <w:r w:rsidRPr="0097516D">
        <w:rPr>
          <w:rFonts w:cs="Arial"/>
          <w:shd w:val="clear" w:color="auto" w:fill="FFFFFF"/>
        </w:rPr>
        <w:t xml:space="preserve"> has implications both for basic science and translational research.</w:t>
      </w:r>
    </w:p>
    <w:p w14:paraId="2AA5324E" w14:textId="77777777" w:rsidR="00AF365E" w:rsidRPr="0097516D" w:rsidRDefault="00AF365E" w:rsidP="000D13A2">
      <w:pPr>
        <w:rPr>
          <w:rFonts w:cs="Arial"/>
          <w:shd w:val="clear" w:color="auto" w:fill="FFFFFF"/>
        </w:rPr>
      </w:pPr>
      <w:r w:rsidRPr="0097516D">
        <w:rPr>
          <w:rFonts w:cs="Arial"/>
          <w:shd w:val="clear" w:color="auto" w:fill="FFFFFF"/>
        </w:rPr>
        <w:t xml:space="preserve">Here, electrical </w:t>
      </w:r>
      <w:proofErr w:type="spellStart"/>
      <w:r w:rsidRPr="0097516D">
        <w:rPr>
          <w:rFonts w:cs="Arial"/>
          <w:shd w:val="clear" w:color="auto" w:fill="FFFFFF"/>
        </w:rPr>
        <w:t>microstimulation</w:t>
      </w:r>
      <w:proofErr w:type="spellEnd"/>
      <w:r w:rsidRPr="0097516D">
        <w:rPr>
          <w:rFonts w:cs="Arial"/>
          <w:shd w:val="clear" w:color="auto" w:fill="FFFFFF"/>
        </w:rPr>
        <w:t xml:space="preserve"> in MT (Figure 6) provided a causal test of our hypothesis. Stimulation perturbed population responses along different axes; behavioral impact depended on whether those perturbations aligned with the axis of correlated variability. This result supports the idea that downstream circuits are most sensitive to changes along this axis.</w:t>
      </w:r>
    </w:p>
    <w:p w14:paraId="3761E352" w14:textId="77777777" w:rsidR="0097516D" w:rsidRPr="0097516D" w:rsidRDefault="0097516D" w:rsidP="000D13A2">
      <w:pPr>
        <w:rPr>
          <w:rFonts w:cs="Arial"/>
          <w:i/>
          <w:iCs/>
          <w:shd w:val="clear" w:color="auto" w:fill="FFFFFF"/>
        </w:rPr>
      </w:pPr>
    </w:p>
    <w:p w14:paraId="1E879A07" w14:textId="77777777" w:rsidR="00AF365E" w:rsidRPr="0097516D" w:rsidRDefault="00AF365E" w:rsidP="000D13A2">
      <w:pPr>
        <w:rPr>
          <w:rFonts w:cs="Arial"/>
          <w:i/>
          <w:iCs/>
          <w:shd w:val="clear" w:color="auto" w:fill="FFFFFF"/>
        </w:rPr>
      </w:pPr>
      <w:r w:rsidRPr="0097516D">
        <w:rPr>
          <w:rFonts w:cs="Arial"/>
          <w:i/>
          <w:iCs/>
          <w:shd w:val="clear" w:color="auto" w:fill="FFFFFF"/>
        </w:rPr>
        <w:t>Correlated variability as a handle on cognition</w:t>
      </w:r>
    </w:p>
    <w:p w14:paraId="76FAE15D" w14:textId="451A166F" w:rsidR="00AF365E" w:rsidRDefault="00AF365E" w:rsidP="000D13A2">
      <w:pPr>
        <w:rPr>
          <w:rFonts w:cs="Arial"/>
          <w:shd w:val="clear" w:color="auto" w:fill="FFFFFF"/>
        </w:rPr>
      </w:pPr>
      <w:r w:rsidRPr="0097516D">
        <w:rPr>
          <w:rFonts w:cs="Arial"/>
          <w:shd w:val="clear" w:color="auto" w:fill="FFFFFF"/>
        </w:rPr>
        <w:t>Although correlated variability has primarily been studied from a basic science perspective, our results have translational implications. Correlated variability can be modulated by cognitive states, pharmacological agents, and direct circuit manipulations. If it indeed reflects the information flow from sensory cortex to decision-making circuits, the possibilities for measuring and changing it are endless. Indeed, it is straightforward to modulate correlated variability using existing pharmaceuticals as well as by natural cognitive processes. Our results suggest that correlated variability may provide a powerful biomarker and a potential intervention target for repairing or enhancing perception in health and disease.</w:t>
      </w:r>
    </w:p>
    <w:p w14:paraId="2506A6F9" w14:textId="77777777" w:rsidR="0097516D" w:rsidRPr="0097516D" w:rsidRDefault="0097516D" w:rsidP="000D13A2">
      <w:pPr>
        <w:rPr>
          <w:rFonts w:cs="Arial"/>
          <w:shd w:val="clear" w:color="auto" w:fill="FFFFFF"/>
        </w:rPr>
      </w:pPr>
    </w:p>
    <w:p w14:paraId="4879345D" w14:textId="5CCFD061" w:rsidR="000D13A2" w:rsidRPr="0097516D" w:rsidRDefault="00AF365E" w:rsidP="000D13A2">
      <w:pPr>
        <w:rPr>
          <w:rFonts w:cs="Arial"/>
          <w:shd w:val="clear" w:color="auto" w:fill="FFFFFF"/>
        </w:rPr>
      </w:pPr>
      <w:r w:rsidRPr="0097516D">
        <w:rPr>
          <w:rFonts w:cs="Arial"/>
          <w:shd w:val="clear" w:color="auto" w:fill="FFFFFF"/>
        </w:rPr>
        <w:t>In sum, our results reveal that the axis of correlated variability is not just a nuisance byproduct of cortical computation. It is a window into the aspects of neural population activity that flexibly link sensory representations to behavior. By reframing variability as an adaptive feature rather than a limitation, this work offers new insight into the neural basis of perception and points to shared variability as a promising target for understanding and influencing cognition.</w:t>
      </w:r>
    </w:p>
    <w:p w14:paraId="0EE8CE70" w14:textId="3A05D9BD" w:rsidR="00D868EF" w:rsidRPr="0097516D" w:rsidRDefault="000D13A2" w:rsidP="000D13A2">
      <w:pPr>
        <w:pStyle w:val="Heading1"/>
        <w:rPr>
          <w:rFonts w:cs="Arial"/>
          <w:shd w:val="clear" w:color="auto" w:fill="FFFFFF"/>
        </w:rPr>
      </w:pPr>
      <w:r w:rsidRPr="0097516D">
        <w:rPr>
          <w:rFonts w:cs="Arial"/>
          <w:shd w:val="clear" w:color="auto" w:fill="FFFFFF"/>
        </w:rPr>
        <w:br w:type="page"/>
      </w:r>
      <w:r w:rsidR="00D868EF" w:rsidRPr="0097516D">
        <w:lastRenderedPageBreak/>
        <w:t>Methods</w:t>
      </w:r>
    </w:p>
    <w:p w14:paraId="73971739" w14:textId="58E48B89" w:rsidR="00EF1936" w:rsidRPr="0097516D" w:rsidRDefault="000C369A" w:rsidP="000D13A2">
      <w:pPr>
        <w:pStyle w:val="Heading2"/>
      </w:pPr>
      <w:r w:rsidRPr="0097516D">
        <w:t>Experimental Subject Details</w:t>
      </w:r>
    </w:p>
    <w:p w14:paraId="281E3789" w14:textId="2D887E21" w:rsidR="009F6320" w:rsidRPr="0097516D" w:rsidRDefault="009F6320" w:rsidP="000D13A2">
      <w:r w:rsidRPr="0097516D">
        <w:t xml:space="preserve">We analyzed data from </w:t>
      </w:r>
      <w:r w:rsidR="00E43E9E" w:rsidRPr="0097516D">
        <w:t>four</w:t>
      </w:r>
      <w:r w:rsidRPr="0097516D">
        <w:t xml:space="preserve"> different datasets</w:t>
      </w:r>
      <w:r w:rsidR="001F379D">
        <w:t>,</w:t>
      </w:r>
      <w:r w:rsidRPr="0097516D">
        <w:t xml:space="preserve"> detailed below:</w:t>
      </w:r>
    </w:p>
    <w:p w14:paraId="7DDC595A" w14:textId="77777777" w:rsidR="00D2679B" w:rsidRPr="0097516D" w:rsidRDefault="009F6320" w:rsidP="000D13A2">
      <w:pPr>
        <w:pStyle w:val="ListParagraph"/>
        <w:numPr>
          <w:ilvl w:val="0"/>
          <w:numId w:val="11"/>
        </w:numPr>
      </w:pPr>
      <w:r w:rsidRPr="0097516D">
        <w:t>Change detection experiment (Figure 1): Subjects were two adult male rhesus monkeys (</w:t>
      </w:r>
      <w:r w:rsidRPr="0097516D">
        <w:rPr>
          <w:i/>
          <w:iCs/>
        </w:rPr>
        <w:t>Macaca mulatta</w:t>
      </w:r>
      <w:r w:rsidRPr="0097516D">
        <w:t xml:space="preserve">, 8 and 10 kg). </w:t>
      </w:r>
    </w:p>
    <w:p w14:paraId="21733447" w14:textId="77777777" w:rsidR="00D2679B" w:rsidRPr="0097516D" w:rsidRDefault="009F6320" w:rsidP="000D13A2">
      <w:pPr>
        <w:pStyle w:val="ListParagraph"/>
        <w:numPr>
          <w:ilvl w:val="0"/>
          <w:numId w:val="11"/>
        </w:numPr>
      </w:pPr>
      <w:r w:rsidRPr="0097516D">
        <w:t>Curvature estimation experiment (Figure 3-4): Subjects were two adult male rhesus monkeys (</w:t>
      </w:r>
      <w:r w:rsidRPr="0097516D">
        <w:rPr>
          <w:i/>
          <w:iCs/>
        </w:rPr>
        <w:t>Macaca mulatta</w:t>
      </w:r>
      <w:r w:rsidRPr="0097516D">
        <w:t xml:space="preserve">, 8 and 9 kg). </w:t>
      </w:r>
    </w:p>
    <w:p w14:paraId="1B800F58" w14:textId="67521F16" w:rsidR="002C1670" w:rsidRPr="0097516D" w:rsidRDefault="002C1670" w:rsidP="000D13A2">
      <w:pPr>
        <w:pStyle w:val="ListParagraph"/>
        <w:numPr>
          <w:ilvl w:val="0"/>
          <w:numId w:val="11"/>
        </w:numPr>
      </w:pPr>
      <w:r w:rsidRPr="0097516D">
        <w:t>Curvature-color 2AFC experiment (Figure 5): Subjects were two adult male rhesus monkeys (</w:t>
      </w:r>
      <w:r w:rsidRPr="0097516D">
        <w:rPr>
          <w:i/>
          <w:iCs/>
        </w:rPr>
        <w:t>Macaca mulatta</w:t>
      </w:r>
      <w:r w:rsidRPr="0097516D">
        <w:t>, 11 and 10 kg).</w:t>
      </w:r>
    </w:p>
    <w:p w14:paraId="4CDC62F0" w14:textId="473398A1" w:rsidR="009F6320" w:rsidRPr="0097516D" w:rsidRDefault="009F6320" w:rsidP="000D13A2">
      <w:pPr>
        <w:pStyle w:val="ListParagraph"/>
        <w:numPr>
          <w:ilvl w:val="0"/>
          <w:numId w:val="11"/>
        </w:numPr>
      </w:pPr>
      <w:r w:rsidRPr="0097516D">
        <w:t>Dot direction estimation experiment (Figure 6): Subjects were two adult male rhesus monkeys (</w:t>
      </w:r>
      <w:r w:rsidRPr="0097516D">
        <w:rPr>
          <w:i/>
          <w:iCs/>
        </w:rPr>
        <w:t>Macaca mulatta</w:t>
      </w:r>
      <w:r w:rsidRPr="0097516D">
        <w:t xml:space="preserve">, 8 and 10 kg). </w:t>
      </w:r>
    </w:p>
    <w:p w14:paraId="3FA90349" w14:textId="3D5CF8C1" w:rsidR="006D25FB" w:rsidRPr="0075385C" w:rsidRDefault="009F6320" w:rsidP="0075385C">
      <w:pPr>
        <w:jc w:val="both"/>
        <w:rPr>
          <w:color w:val="auto"/>
        </w:rPr>
      </w:pPr>
      <w:r w:rsidRPr="0097516D">
        <w:t xml:space="preserve">Before training, all monkeys were surgically fitted with a customized titanium </w:t>
      </w:r>
      <w:r w:rsidR="006D25FB" w:rsidRPr="0097516D">
        <w:t>head-post (Crist Instruments Co., Hagerstown, MD)</w:t>
      </w:r>
      <w:r w:rsidRPr="0097516D">
        <w:t xml:space="preserve">. Monkeys were then trained to perform their respective tasks until satisfactory performance was reached. To enable </w:t>
      </w:r>
      <w:r w:rsidR="001F379D" w:rsidRPr="0097516D">
        <w:t>electrophysiological</w:t>
      </w:r>
      <w:r w:rsidRPr="0097516D">
        <w:t xml:space="preserve"> recordings, we </w:t>
      </w:r>
      <w:r w:rsidR="006D25FB" w:rsidRPr="0097516D">
        <w:t xml:space="preserve">chronically </w:t>
      </w:r>
      <w:r w:rsidRPr="0097516D">
        <w:t xml:space="preserve">implanted monkeys with 96-channel microelectrode arrays </w:t>
      </w:r>
      <w:r w:rsidR="006D25FB" w:rsidRPr="0097516D">
        <w:rPr>
          <w:color w:val="auto"/>
        </w:rPr>
        <w:t>(Blackrock Neurotech, Salt Lake City, UT) for recordings in V4 or acute recording chambers over area MT.</w:t>
      </w:r>
      <w:r w:rsidR="00E43E9E" w:rsidRPr="0097516D">
        <w:rPr>
          <w:color w:val="auto"/>
        </w:rPr>
        <w:t xml:space="preserve"> For the acute recordings, we used 24 or </w:t>
      </w:r>
      <w:r w:rsidR="001F379D">
        <w:rPr>
          <w:color w:val="auto"/>
        </w:rPr>
        <w:t xml:space="preserve">32-channel linear probes (V- and S-probes; </w:t>
      </w:r>
      <w:proofErr w:type="spellStart"/>
      <w:r w:rsidR="001F379D">
        <w:rPr>
          <w:color w:val="auto"/>
        </w:rPr>
        <w:t>Plexon</w:t>
      </w:r>
      <w:proofErr w:type="spellEnd"/>
      <w:r w:rsidR="001F379D">
        <w:rPr>
          <w:color w:val="auto"/>
        </w:rPr>
        <w:t xml:space="preserve"> Inc., Dallas, TX) positioned using grids (Crist Instruments Company Inc., Hagerstown, MD) and advanced using a hydraulic </w:t>
      </w:r>
      <w:proofErr w:type="spellStart"/>
      <w:r w:rsidR="001F379D">
        <w:rPr>
          <w:color w:val="auto"/>
        </w:rPr>
        <w:t>microdrive</w:t>
      </w:r>
      <w:proofErr w:type="spellEnd"/>
      <w:r w:rsidR="001F379D">
        <w:rPr>
          <w:color w:val="auto"/>
        </w:rPr>
        <w:t xml:space="preserve"> (Kopf Instruments,</w:t>
      </w:r>
      <w:r w:rsidR="00E43E9E" w:rsidRPr="0097516D">
        <w:rPr>
          <w:color w:val="auto"/>
        </w:rPr>
        <w:t xml:space="preserve"> Tujunga, CA).</w:t>
      </w:r>
      <w:r w:rsidR="006D25FB" w:rsidRPr="0097516D">
        <w:rPr>
          <w:color w:val="auto"/>
        </w:rPr>
        <w:t xml:space="preserve"> </w:t>
      </w:r>
      <w:r w:rsidRPr="0097516D">
        <w:t xml:space="preserve">All animal procedures </w:t>
      </w:r>
      <w:r w:rsidR="002C1670" w:rsidRPr="0097516D">
        <w:t xml:space="preserve">for experiments in Figures 1, 3, 4, and 6 </w:t>
      </w:r>
      <w:r w:rsidRPr="0097516D">
        <w:t>were approved by the Institutional Animal Care and Use Committees of the University of Pittsburgh and Carnegie Mellon University</w:t>
      </w:r>
      <w:r w:rsidR="001F379D">
        <w:t>,</w:t>
      </w:r>
      <w:r w:rsidRPr="0097516D">
        <w:t xml:space="preserve"> where the electrophysiological and psychophysical data were collected.</w:t>
      </w:r>
      <w:r w:rsidR="006D25FB" w:rsidRPr="0097516D">
        <w:t xml:space="preserve"> </w:t>
      </w:r>
      <w:r w:rsidR="002C1670" w:rsidRPr="0097516D">
        <w:t>A</w:t>
      </w:r>
      <w:r w:rsidR="006D25FB" w:rsidRPr="0097516D">
        <w:t xml:space="preserve">nimal procedures </w:t>
      </w:r>
      <w:r w:rsidR="002C1670" w:rsidRPr="0097516D">
        <w:t xml:space="preserve">for experiments in Figure 5 </w:t>
      </w:r>
      <w:r w:rsidR="006D25FB" w:rsidRPr="0097516D">
        <w:t>were approved by the Institutional Animal Care and Use Committees of the University of Chicago</w:t>
      </w:r>
      <w:r w:rsidR="001F379D">
        <w:t>.</w:t>
      </w:r>
      <w:r w:rsidR="0075385C">
        <w:t xml:space="preserve"> </w:t>
      </w:r>
      <w:r w:rsidR="0075385C" w:rsidRPr="0097516D">
        <w:rPr>
          <w:color w:val="auto"/>
        </w:rPr>
        <w:t>Additionally, all data and analyses in this study are reported in accordance with ARRIVE animal use and reporting guidelines.</w:t>
      </w:r>
    </w:p>
    <w:p w14:paraId="3ADBED10" w14:textId="77777777" w:rsidR="001F379D" w:rsidRPr="0097516D" w:rsidRDefault="001F379D" w:rsidP="000D13A2"/>
    <w:p w14:paraId="783B74A5" w14:textId="3137AB07" w:rsidR="00CD03C2" w:rsidRPr="0097516D" w:rsidRDefault="00CD03C2" w:rsidP="000D13A2">
      <w:r w:rsidRPr="0097516D">
        <w:t>Curvature estimation experiment (Human version)</w:t>
      </w:r>
    </w:p>
    <w:p w14:paraId="3534715D" w14:textId="13371F0A" w:rsidR="006D25FB" w:rsidRDefault="006D25FB" w:rsidP="000D13A2">
      <w:r w:rsidRPr="0097516D">
        <w:t xml:space="preserve">We </w:t>
      </w:r>
      <w:r w:rsidR="001F379D">
        <w:t>conduct</w:t>
      </w:r>
      <w:r w:rsidRPr="0097516D">
        <w:t xml:space="preserve">ed an online psychophysics experiment </w:t>
      </w:r>
      <w:r w:rsidR="001F379D">
        <w:t>in which</w:t>
      </w:r>
      <w:r w:rsidRPr="0097516D">
        <w:t xml:space="preserve"> humans reported the curvature of 3D shapes identical to those used in the monkey version </w:t>
      </w:r>
      <w:r w:rsidR="001F379D">
        <w:t xml:space="preserve">shown </w:t>
      </w:r>
      <w:r w:rsidRPr="0097516D">
        <w:t>in Figure 3.</w:t>
      </w:r>
      <w:r w:rsidR="009A6152" w:rsidRPr="0097516D">
        <w:t xml:space="preserve"> These experiments were approved by the Institutional Review Board (IRB) of Carnegie Mellon University.</w:t>
      </w:r>
      <w:r w:rsidRPr="0097516D">
        <w:t xml:space="preserve"> The experiment was </w:t>
      </w:r>
      <w:r w:rsidR="001E48FC">
        <w:t>conducted on the online psychophysics platform, Gorilla (</w:t>
      </w:r>
      <w:hyperlink r:id="rId18" w:history="1">
        <w:r w:rsidR="001E48FC">
          <w:rPr>
            <w:rStyle w:val="Hyperlink"/>
          </w:rPr>
          <w:t>www.gorilla.sc</w:t>
        </w:r>
      </w:hyperlink>
      <w:r w:rsidR="001E48FC">
        <w:fldChar w:fldCharType="begin"/>
      </w:r>
      <w:r w:rsidR="001E48FC">
        <w:instrText xml:space="preserve"> ADDIN ZOTERO_ITEM CSL_CITATION {"citationID":"wZd4GY8T","properties":{"formattedCitation":"\\super 80\\nosupersub{}","plainCitation":"80","noteIndex":0},"citationItems":[{"id":1549,"uris":["http://zotero.org/users/7275917/items/IQTJS4AL"],"itemData":{"id":1549,"type":"article-journal","abstract":"Behavioral researchers are increasingly conducting their studies online, to gain access to large and diverse samples that would be difficult to get in a laboratory environment. However, there are technical access barriers to building experiments online, and web browsers can present problems for consistent timing-an important issue with reaction-time-sensitive measures. For example, to ensure accuracy and test-retest reliability in presentation and response recording, experimenters need a working knowledge of programming languages such as JavaScript. We review some of the previous and current tools for online behavioral research, as well as how well they address the issues of usability and timing. We then present the Gorilla Experiment Builder (gorilla.sc), a fully tooled experiment authoring and deployment platform, designed to resolve many timing issues and make reliable online experimentation open and accessible to a wider range of technical abilities. To demonstrate the platform's aptitude for accessible, reliable, and scalable research, we administered a task with a range of participant groups (primary school children and adults), settings (without supervision, at home, and under supervision, in both schools and public engagement events), equipment (participant's own computer, computer supplied by the researcher), and connection types (personal internet connection, mobile phone 3G/4G). We used a simplified flanker task taken from the attentional network task (Rueda, Posner, &amp; Rothbart, 2004). We replicated the \"conflict network\" effect in all these populations, demonstrating the platform's capability to run reaction-time-sensitive experiments. Unresolved limitations of running experiments online are then discussed, along with potential solutions and some future features of the platform.","container-title":"Behavior Research Methods","DOI":"10.3758/s13428-019-01237-x","ISSN":"1554-3528","issue":"1","journalAbbreviation":"Behav Res Methods","language":"eng","note":"PMID: 31016684\nPMCID: PMC7005094","page":"388-407","source":"PubMed","title":"Gorilla in our midst: An online behavioral experiment builder","title-short":"Gorilla in our midst","volume":"52","author":[{"family":"Anwyl-Irvine","given":"Alexander L."},{"family":"Massonnié","given":"Jessica"},{"family":"Flitton","given":"Adam"},{"family":"Kirkham","given":"Natasha"},{"family":"Evershed","given":"Jo K."}],"issued":{"date-parts":[["2020",2]]}}}],"schema":"https://github.com/citation-style-language/schema/raw/master/csl-citation.json"} </w:instrText>
      </w:r>
      <w:r w:rsidR="001E48FC">
        <w:fldChar w:fldCharType="separate"/>
      </w:r>
      <w:r w:rsidR="001E48FC" w:rsidRPr="001E48FC">
        <w:rPr>
          <w:vertAlign w:val="superscript"/>
        </w:rPr>
        <w:t>80</w:t>
      </w:r>
      <w:r w:rsidR="001E48FC">
        <w:fldChar w:fldCharType="end"/>
      </w:r>
      <w:r w:rsidR="001E48FC">
        <w:t>), and 40 human subjects (ages 19-64; average age 28) were recruited via Prolific (</w:t>
      </w:r>
      <w:hyperlink r:id="rId19" w:history="1">
        <w:r w:rsidR="001E48FC">
          <w:rPr>
            <w:rStyle w:val="Hyperlink"/>
          </w:rPr>
          <w:t>www.prolific.co</w:t>
        </w:r>
      </w:hyperlink>
      <w:r w:rsidR="001E48FC">
        <w:t>) between February 7 and 11,</w:t>
      </w:r>
      <w:r w:rsidR="00935901" w:rsidRPr="0097516D">
        <w:t xml:space="preserve"> 2022. Participants were randomly assigned to one of two groups that each reported the curvatures of five random shapes and their orientation and curvature variations. Because this study was conducted online, we included additional measures to ensure task compliance. We collected data from three questionnaires</w:t>
      </w:r>
      <w:r w:rsidR="001F379D">
        <w:t>,</w:t>
      </w:r>
      <w:r w:rsidR="00935901" w:rsidRPr="0097516D">
        <w:t xml:space="preserve"> </w:t>
      </w:r>
      <w:r w:rsidR="001F379D">
        <w:t>which included</w:t>
      </w:r>
      <w:r w:rsidR="00935901" w:rsidRPr="0097516D">
        <w:t xml:space="preserve"> compliance, demographics, and feedback</w:t>
      </w:r>
      <w:r w:rsidR="00721934" w:rsidRPr="0097516D">
        <w:t xml:space="preserve">, </w:t>
      </w:r>
      <w:r w:rsidR="001F379D">
        <w:t>per</w:t>
      </w:r>
      <w:r w:rsidR="00721934" w:rsidRPr="0097516D">
        <w:t xml:space="preserve"> the IRB protocol. Additionally, </w:t>
      </w:r>
      <w:r w:rsidR="001F379D">
        <w:t xml:space="preserve">we </w:t>
      </w:r>
      <w:r w:rsidR="00721934" w:rsidRPr="0097516D">
        <w:t xml:space="preserve">detected their monitor size </w:t>
      </w:r>
      <w:r w:rsidR="009A6152" w:rsidRPr="0097516D">
        <w:t xml:space="preserve">and scaled images accordingly. We confirmed the image size </w:t>
      </w:r>
      <w:r w:rsidR="00721934" w:rsidRPr="0097516D">
        <w:t>via a standardized credit card size check protocol.</w:t>
      </w:r>
    </w:p>
    <w:p w14:paraId="7EC32DEE" w14:textId="77777777" w:rsidR="0075385C" w:rsidRPr="0097516D" w:rsidRDefault="0075385C" w:rsidP="000D13A2"/>
    <w:p w14:paraId="36238CA6" w14:textId="76971050" w:rsidR="00EF1936" w:rsidRPr="0097516D" w:rsidRDefault="000C369A" w:rsidP="000D13A2">
      <w:pPr>
        <w:pStyle w:val="Heading2"/>
      </w:pPr>
      <w:r w:rsidRPr="0097516D">
        <w:t>Experimental Methods</w:t>
      </w:r>
    </w:p>
    <w:p w14:paraId="76186D0B" w14:textId="55FB3CFF" w:rsidR="00E43E9E" w:rsidRPr="0097516D" w:rsidRDefault="00ED6426" w:rsidP="000D13A2">
      <w:pPr>
        <w:pStyle w:val="Heading3"/>
        <w:jc w:val="both"/>
        <w:rPr>
          <w:color w:val="auto"/>
        </w:rPr>
      </w:pPr>
      <w:r w:rsidRPr="0097516D">
        <w:rPr>
          <w:color w:val="auto"/>
        </w:rPr>
        <w:t xml:space="preserve">Common </w:t>
      </w:r>
      <w:r w:rsidR="00E43E9E" w:rsidRPr="0097516D">
        <w:rPr>
          <w:color w:val="auto"/>
        </w:rPr>
        <w:t>Experimentation Apparatus</w:t>
      </w:r>
    </w:p>
    <w:p w14:paraId="79C54365" w14:textId="0A9E2AFF" w:rsidR="00E43E9E" w:rsidRPr="0097516D" w:rsidRDefault="00E43E9E" w:rsidP="000D13A2">
      <w:pPr>
        <w:jc w:val="both"/>
        <w:rPr>
          <w:color w:val="auto"/>
        </w:rPr>
      </w:pPr>
      <w:r w:rsidRPr="0097516D">
        <w:rPr>
          <w:color w:val="auto"/>
        </w:rPr>
        <w:t xml:space="preserve">Visual stimuli were displayed on a 24” </w:t>
      </w:r>
      <w:proofErr w:type="spellStart"/>
      <w:r w:rsidRPr="0097516D">
        <w:rPr>
          <w:color w:val="auto"/>
        </w:rPr>
        <w:t>ViewPixx</w:t>
      </w:r>
      <w:proofErr w:type="spellEnd"/>
      <w:r w:rsidRPr="0097516D">
        <w:rPr>
          <w:color w:val="auto"/>
        </w:rPr>
        <w:t xml:space="preserve"> monitor</w:t>
      </w:r>
      <w:r w:rsidR="00331F94" w:rsidRPr="0097516D">
        <w:rPr>
          <w:color w:val="auto"/>
        </w:rPr>
        <w:t xml:space="preserve"> (1920 × 1080 pixels; 120 Hz refresh rate) or a CRT monitor (1024×768 pixels; 120 Hz refresh rate)</w:t>
      </w:r>
      <w:r w:rsidRPr="0097516D">
        <w:rPr>
          <w:color w:val="auto"/>
        </w:rPr>
        <w:t xml:space="preserve">, </w:t>
      </w:r>
      <w:r w:rsidR="00237DE5" w:rsidRPr="0097516D">
        <w:rPr>
          <w:color w:val="auto"/>
        </w:rPr>
        <w:t xml:space="preserve">both </w:t>
      </w:r>
      <w:r w:rsidRPr="0097516D">
        <w:rPr>
          <w:color w:val="auto"/>
        </w:rPr>
        <w:t xml:space="preserve">calibrated to linearize </w:t>
      </w:r>
      <w:r w:rsidR="00331F94" w:rsidRPr="0097516D">
        <w:rPr>
          <w:color w:val="auto"/>
        </w:rPr>
        <w:t>intensity</w:t>
      </w:r>
      <w:r w:rsidRPr="0097516D">
        <w:rPr>
          <w:color w:val="auto"/>
        </w:rPr>
        <w:t>, placed 5</w:t>
      </w:r>
      <w:r w:rsidR="00237DE5" w:rsidRPr="0097516D">
        <w:rPr>
          <w:color w:val="auto"/>
        </w:rPr>
        <w:t>2</w:t>
      </w:r>
      <w:r w:rsidRPr="0097516D">
        <w:rPr>
          <w:color w:val="auto"/>
        </w:rPr>
        <w:t>-60cm away from the monkey. The behavioral experiments (behavioral monitoring, visual display, reward delivery, experimental</w:t>
      </w:r>
      <w:r w:rsidR="001F379D">
        <w:rPr>
          <w:color w:val="auto"/>
        </w:rPr>
        <w:t>,</w:t>
      </w:r>
      <w:r w:rsidRPr="0097516D">
        <w:rPr>
          <w:color w:val="auto"/>
        </w:rPr>
        <w:t xml:space="preserve"> and data syncing) were performed using custom MATLAB software and the Psychophysics Toolbox</w:t>
      </w:r>
      <w:r w:rsidR="001E48FC">
        <w:rPr>
          <w:color w:val="auto"/>
        </w:rPr>
        <w:fldChar w:fldCharType="begin"/>
      </w:r>
      <w:r w:rsidR="001E48FC">
        <w:rPr>
          <w:color w:val="auto"/>
        </w:rPr>
        <w:instrText xml:space="preserve"> ADDIN ZOTERO_ITEM CSL_CITATION {"citationID":"n8WKQrFo","properties":{"formattedCitation":"\\super 81\\nosupersub{}","plainCitation":"81","noteIndex":0},"citationItems":[{"id":340,"uris":["http://zotero.org/users/7275917/items/H8774VUJ"],"itemData":{"id":340,"type":"article-journal","abstract":"The Psychophysics Toolbox is a software package that supports visual psychophysics. Its routines provide an interface between a high-level interpreted language (MATLAB on the Macintosh) and the video display hardware. A set of example programs is included with the Toolbox distribution.","container-title":"Spatial Vision","DOI":"10.1163/156856897X00357","issue":"4","note":"PMID: 9176952","page":"433-436","title":"The Psychophysics Toolbox.","volume":"10","author":[{"family":"Brainard","given":"D H"}],"issued":{"date-parts":[["1997"]]}}}],"schema":"https://github.com/citation-style-language/schema/raw/master/csl-citation.json"} </w:instrText>
      </w:r>
      <w:r w:rsidR="001E48FC">
        <w:rPr>
          <w:color w:val="auto"/>
        </w:rPr>
        <w:fldChar w:fldCharType="separate"/>
      </w:r>
      <w:r w:rsidR="001E48FC" w:rsidRPr="001E48FC">
        <w:rPr>
          <w:color w:val="auto"/>
          <w:vertAlign w:val="superscript"/>
        </w:rPr>
        <w:t>81</w:t>
      </w:r>
      <w:r w:rsidR="001E48FC">
        <w:rPr>
          <w:color w:val="auto"/>
        </w:rPr>
        <w:fldChar w:fldCharType="end"/>
      </w:r>
      <w:r w:rsidRPr="0097516D">
        <w:rPr>
          <w:color w:val="auto"/>
        </w:rPr>
        <w:t>. A square marker on the screen was flashed at the onset of stimuli</w:t>
      </w:r>
      <w:r w:rsidR="001F379D">
        <w:rPr>
          <w:color w:val="auto"/>
        </w:rPr>
        <w:t>,</w:t>
      </w:r>
      <w:r w:rsidRPr="0097516D">
        <w:rPr>
          <w:color w:val="auto"/>
        </w:rPr>
        <w:t xml:space="preserve"> which was captured by a photodiode to synchronize the </w:t>
      </w:r>
      <w:r w:rsidR="00237DE5" w:rsidRPr="0097516D">
        <w:rPr>
          <w:color w:val="auto"/>
        </w:rPr>
        <w:t xml:space="preserve">stimulus </w:t>
      </w:r>
      <w:r w:rsidRPr="0097516D">
        <w:rPr>
          <w:color w:val="auto"/>
        </w:rPr>
        <w:t>display with data acquisition. We monitored eye position using an infrared eye tracker (</w:t>
      </w:r>
      <w:proofErr w:type="spellStart"/>
      <w:r w:rsidRPr="0097516D">
        <w:rPr>
          <w:color w:val="auto"/>
        </w:rPr>
        <w:t>EyeLink</w:t>
      </w:r>
      <w:proofErr w:type="spellEnd"/>
      <w:r w:rsidRPr="0097516D">
        <w:rPr>
          <w:color w:val="auto"/>
        </w:rPr>
        <w:t xml:space="preserve"> 1000 Plus; SR Research). Spiking activity, local field potentials, eye position, and task events were recorded at 30K samples/s using either </w:t>
      </w:r>
      <w:proofErr w:type="spellStart"/>
      <w:r w:rsidRPr="0097516D">
        <w:rPr>
          <w:color w:val="auto"/>
        </w:rPr>
        <w:t>CerePlex</w:t>
      </w:r>
      <w:proofErr w:type="spellEnd"/>
      <w:r w:rsidRPr="0097516D">
        <w:rPr>
          <w:color w:val="auto"/>
        </w:rPr>
        <w:t xml:space="preserve"> E </w:t>
      </w:r>
      <w:proofErr w:type="spellStart"/>
      <w:r w:rsidRPr="0097516D">
        <w:rPr>
          <w:color w:val="auto"/>
        </w:rPr>
        <w:t>headstage</w:t>
      </w:r>
      <w:proofErr w:type="spellEnd"/>
      <w:r w:rsidRPr="0097516D">
        <w:rPr>
          <w:color w:val="auto"/>
        </w:rPr>
        <w:t xml:space="preserve"> and </w:t>
      </w:r>
      <w:proofErr w:type="spellStart"/>
      <w:r w:rsidRPr="0097516D">
        <w:rPr>
          <w:color w:val="auto"/>
        </w:rPr>
        <w:t>CerePlex</w:t>
      </w:r>
      <w:proofErr w:type="spellEnd"/>
      <w:r w:rsidRPr="0097516D">
        <w:rPr>
          <w:color w:val="auto"/>
        </w:rPr>
        <w:t xml:space="preserve"> amplifier (Blackrock Neurotech, Salt Lake City, UT) or Trellis software and Ripple recording hardware </w:t>
      </w:r>
      <w:r w:rsidR="001F379D">
        <w:rPr>
          <w:color w:val="auto"/>
        </w:rPr>
        <w:t>(</w:t>
      </w:r>
      <w:r w:rsidRPr="0097516D">
        <w:rPr>
          <w:color w:val="auto"/>
        </w:rPr>
        <w:t xml:space="preserve">Ripple, Salt Lake City, UT).  </w:t>
      </w:r>
    </w:p>
    <w:p w14:paraId="26E630F0" w14:textId="77777777" w:rsidR="00023838" w:rsidRPr="0097516D" w:rsidRDefault="00023838" w:rsidP="000D13A2">
      <w:pPr>
        <w:jc w:val="both"/>
        <w:rPr>
          <w:color w:val="auto"/>
        </w:rPr>
      </w:pPr>
    </w:p>
    <w:p w14:paraId="58342160" w14:textId="627F8B5D" w:rsidR="00E668C9" w:rsidRDefault="00023838" w:rsidP="00E668C9">
      <w:pPr>
        <w:pStyle w:val="Heading3"/>
      </w:pPr>
      <w:r w:rsidRPr="0097516D">
        <w:t xml:space="preserve">Common </w:t>
      </w:r>
      <w:r w:rsidR="00F065D1">
        <w:t xml:space="preserve">behavioral, </w:t>
      </w:r>
      <w:r w:rsidRPr="0097516D">
        <w:t>electrophysiological recording</w:t>
      </w:r>
      <w:r w:rsidR="00F065D1">
        <w:t>,</w:t>
      </w:r>
      <w:r w:rsidR="000657F0" w:rsidRPr="0097516D">
        <w:t xml:space="preserve"> and analysis </w:t>
      </w:r>
      <w:r w:rsidR="00E668C9">
        <w:t>considerations</w:t>
      </w:r>
    </w:p>
    <w:p w14:paraId="0C81F779" w14:textId="1BE67FCE" w:rsidR="00F065D1" w:rsidRDefault="00F065D1" w:rsidP="00F065D1">
      <w:r>
        <w:t xml:space="preserve">Filtering and spike thresholding: We band-pass filtered (250-5000 Hz) the raw electrical activity (acquired at 30K samples/s) and detected threshold crossing timestamps on each recording channel with a manually set threshold (2-3x RMS signal value for each channel). These spiking events, the original raw data, and stimulus-locked photodiode activity were all saved at 30 </w:t>
      </w:r>
      <w:proofErr w:type="spellStart"/>
      <w:r>
        <w:t>KHz</w:t>
      </w:r>
      <w:proofErr w:type="spellEnd"/>
      <w:r w:rsidR="001F379D">
        <w:t>,</w:t>
      </w:r>
      <w:r>
        <w:t xml:space="preserve"> and the eye tracking signals were saved at 2 KHz. </w:t>
      </w:r>
      <w:bookmarkStart w:id="79" w:name="OLE_LINK1"/>
      <w:r>
        <w:t xml:space="preserve">In this study (as </w:t>
      </w:r>
      <w:r w:rsidR="00E4084F">
        <w:t>in</w:t>
      </w:r>
      <w:r>
        <w:t xml:space="preserve"> previous studies </w:t>
      </w:r>
      <w:r w:rsidR="001F379D">
        <w:t>from which</w:t>
      </w:r>
      <w:r>
        <w:t xml:space="preserve"> these data originate), we did not distinguish between sorted single</w:t>
      </w:r>
      <w:r w:rsidR="001F379D">
        <w:t>-</w:t>
      </w:r>
      <w:r>
        <w:t>unit and multi-unit activity.</w:t>
      </w:r>
    </w:p>
    <w:bookmarkEnd w:id="79"/>
    <w:p w14:paraId="79FAB73E" w14:textId="77777777" w:rsidR="00F065D1" w:rsidRPr="00F065D1" w:rsidRDefault="00F065D1" w:rsidP="00F065D1"/>
    <w:p w14:paraId="0D5EC778" w14:textId="64B77A45" w:rsidR="00E43E9E" w:rsidRDefault="00E668C9" w:rsidP="000D13A2">
      <w:r>
        <w:t xml:space="preserve">Baseline response: </w:t>
      </w:r>
      <w:r w:rsidR="000657F0" w:rsidRPr="0097516D">
        <w:t xml:space="preserve">In all datasets, </w:t>
      </w:r>
      <w:r>
        <w:t xml:space="preserve">we calculated the baseline response during the trial epoch after stable fixation and before </w:t>
      </w:r>
      <w:r w:rsidR="001F379D">
        <w:t xml:space="preserve">the onset of the </w:t>
      </w:r>
      <w:r>
        <w:t>visual stimulus.</w:t>
      </w:r>
      <w:r w:rsidR="009E504C">
        <w:t xml:space="preserve"> During this time, the monkey was fixating on a central dot displayed on a gray screen.</w:t>
      </w:r>
      <w:r>
        <w:t xml:space="preserve"> In most experiments, we varied this duration between 150</w:t>
      </w:r>
      <w:r w:rsidR="001F379D">
        <w:t xml:space="preserve"> and </w:t>
      </w:r>
      <w:r>
        <w:t xml:space="preserve">250 </w:t>
      </w:r>
      <w:proofErr w:type="spellStart"/>
      <w:r>
        <w:t>ms</w:t>
      </w:r>
      <w:proofErr w:type="spellEnd"/>
      <w:r w:rsidR="001F379D">
        <w:t>,</w:t>
      </w:r>
      <w:r>
        <w:t xml:space="preserve"> drawing randomly for each trial from a uniform distribution to prevent the monkey from learning the precise timing of the task. We calculated the spike rate for each unit during a fixed, minimum duration for each session.</w:t>
      </w:r>
    </w:p>
    <w:p w14:paraId="57A8C814" w14:textId="77777777" w:rsidR="00E668C9" w:rsidRDefault="00E668C9" w:rsidP="000D13A2"/>
    <w:p w14:paraId="54A0E5EF" w14:textId="6B611C22" w:rsidR="00E668C9" w:rsidRDefault="00E668C9" w:rsidP="000D13A2">
      <w:r>
        <w:t xml:space="preserve">Stimulus response: We calculated the </w:t>
      </w:r>
      <w:r w:rsidR="00E02579">
        <w:t xml:space="preserve">stimulus-evoked </w:t>
      </w:r>
      <w:r>
        <w:t>spike rate after a latency of 50</w:t>
      </w:r>
      <w:r w:rsidR="001F379D">
        <w:t xml:space="preserve"> </w:t>
      </w:r>
      <w:proofErr w:type="spellStart"/>
      <w:r>
        <w:t>ms</w:t>
      </w:r>
      <w:proofErr w:type="spellEnd"/>
      <w:r>
        <w:t xml:space="preserve"> (to allow for latency of responses in V4 and MT) during the stimulus display epoch for trials with stable fixation. </w:t>
      </w:r>
      <w:r w:rsidR="00E4084F">
        <w:t>The details of stimulus durations were specific to each experiment and are detailed below.</w:t>
      </w:r>
    </w:p>
    <w:p w14:paraId="27D5D27A" w14:textId="77777777" w:rsidR="00F34816" w:rsidRDefault="00F34816" w:rsidP="000D13A2"/>
    <w:p w14:paraId="3BAC1DFF" w14:textId="269F02B8" w:rsidR="00E668C9" w:rsidRDefault="00E668C9" w:rsidP="000D13A2">
      <w:r>
        <w:t xml:space="preserve">Neuron inclusion: </w:t>
      </w:r>
      <w:r w:rsidR="00E4084F">
        <w:t>For all population-level analyses, we only included units if their average stimulus-evoked response was at least 10% higher than during the baseline</w:t>
      </w:r>
      <w:r w:rsidR="009E504C">
        <w:t>, gray-screen period.</w:t>
      </w:r>
    </w:p>
    <w:p w14:paraId="2C5293CA" w14:textId="77777777" w:rsidR="00E668C9" w:rsidRDefault="00E668C9" w:rsidP="000D13A2"/>
    <w:p w14:paraId="18542B31" w14:textId="04176024" w:rsidR="00E668C9" w:rsidRDefault="00E668C9" w:rsidP="000D13A2">
      <w:r>
        <w:t xml:space="preserve">Trial inclusion: In all datasets, </w:t>
      </w:r>
      <w:r w:rsidR="00AF05CB">
        <w:t xml:space="preserve">we </w:t>
      </w:r>
      <w:r>
        <w:t xml:space="preserve">analyzed </w:t>
      </w:r>
      <w:r w:rsidR="001F379D">
        <w:t xml:space="preserve">only </w:t>
      </w:r>
      <w:r>
        <w:t xml:space="preserve">trials </w:t>
      </w:r>
      <w:r w:rsidR="001F379D">
        <w:t>in which</w:t>
      </w:r>
      <w:r>
        <w:t xml:space="preserve"> the monkey completed either correctly or incorrectly. We excluded trials during which the monkey made a premature saccade to break fixation or those where we detected spurious electrical noise artifacts in the neural recordings. </w:t>
      </w:r>
    </w:p>
    <w:p w14:paraId="09EF6D26" w14:textId="77777777" w:rsidR="0064547C" w:rsidRDefault="0064547C" w:rsidP="000D13A2"/>
    <w:p w14:paraId="7FF16570" w14:textId="3163DBC8" w:rsidR="0064547C" w:rsidRPr="0097516D" w:rsidRDefault="001E568F" w:rsidP="000D13A2">
      <w:r>
        <w:t>Calculation</w:t>
      </w:r>
      <w:r w:rsidR="0064547C">
        <w:t xml:space="preserve"> of the axis of correlated variability: We performed Principal Components Analysis (PCA) on the baseline activity for each session and defined the axis of correlated variability as the first principal component</w:t>
      </w:r>
      <w:r>
        <w:t xml:space="preserve"> of this activity. </w:t>
      </w:r>
      <w:r w:rsidRPr="00CD3D07">
        <w:rPr>
          <w:highlight w:val="yellow"/>
        </w:rPr>
        <w:t>In previous studies</w:t>
      </w:r>
      <w:r w:rsidR="001E48FC">
        <w:rPr>
          <w:highlight w:val="yellow"/>
        </w:rPr>
        <w:fldChar w:fldCharType="begin"/>
      </w:r>
      <w:r w:rsidR="001E48FC">
        <w:rPr>
          <w:highlight w:val="yellow"/>
        </w:rPr>
        <w:instrText xml:space="preserve"> ADDIN ZOTERO_ITEM CSL_CITATION {"citationID":"RNCx6C2W","properties":{"formattedCitation":"\\super 2,12,30\\nosupersub{}","plainCitation":"2,12,30","noteIndex":0},"citationItems":[{"id":624,"uris":["http://zotero.org/users/7275917/items/QNKHCMWT"],"itemData":{"id":624,"type":"article-journal","abstract":"Visual attention can improve behavioral performance by allowing observers to focus on the important information in a complex scene. Attention also typically increases the firing rates of cortical sensory neurons. Rate increases improve the signal-to-noise ratio of individual neurons, and this improvement has been assumed to underlie attention-related improvements in behavior. We recorded dozens of neurons simultaneously in visual area V4 and found that changes in single neurons accounted for only a small fraction of the improvement in the sensitivity of the population. Instead, over 80% of the attentional improvement in the population signal was caused by decreases in the correlations between the trial-to-trial fluctuations in the responses of pairs of neurons. These results suggest that the representation of sensory information in populations of neurons and the way attention affects the sensitivity of the population may only be understood by considering the interactions between neurons.","container-title":"Nature Neuroscience","DOI":"10.1038/nn.2439","ISSN":"1546-1726","issue":"12","note":"PMID: 19915566\nPMCID: PMC2820564","page":"1594-1600","title":"Attention improves performance primarily by reducing interneuronal correlations.","volume":"12","author":[{"family":"Cohen","given":"Marlene R"},{"family":"Maunsell","given":"John H R"}],"issued":{"date-parts":[["2009",12]]}}},{"id":98,"uris":["http://zotero.org/users/7275917/items/3SCL4ESF"],"itemData":{"id":98,"type":"article-journal","abstract":"UNLABELLED: The way that correlated trial-to-trial variability between pairs of neurons in the same brain area (termed spike count or noise correlation, rSC) depends on stimulus or task conditions can constrain models of cortical circuits and of the computations performed by networks of neurons (Cohen and Kohn, 2011). In visual cortex, rSC tends not to depend on stimulus properties (Kohn and Smith, 2005; Huang and Lisberger, 2009) but does depend on cognitive factors like visual attention (Cohen and Maunsell, 2009; Mitchell et al., 2009). However, neurons across visual areas respond to any visual stimulus or contribute to any perceptual decision, and the way that information from multiple areas is combined to guide perception is unknown. To gain insight into these issues, we recorded simultaneously from neurons in two areas of visual cortex (primary visual cortex, V1, and the middle temporal area, MT) while rhesus monkeys viewed different visual stimuli in different attention conditions. We found that correlations between neurons in different areas depend on stimulus and attention conditions in very different ways than do correlations within an area. Correlations across, but not within, areas depend on stimulus direction and the presence of a second stimulus, and attention has opposite effects on correlations within and across areas. This observed pattern of cross-area correlations is predicted by a normalization model where MT units sum V1 inputs that are passed through a divisive nonlinearity. Together, our results provide insight into how neurons in different areas interact and constrain models of the neural computations performed across cortical areas. SIGNIFICANCE STATEMENT: Correlations in the responses of pairs of neurons within the same cortical area have been a subject of growing interest in systems neuroscience. However, correlated variability between different cortical areas is likely just as important. We recorded simultaneously from neurons in primary visual cortex and the middle temporal area while rhesus monkeys viewed different visual stimuli in different attention conditions. We found that correlations between neurons in different areas depend on stimulus and attention conditions in very different ways than do correlations within an area. The observed pattern of cross-area correlations was predicted by a simple normalization model. Our results provide insight into how neurons in different areas interact and constrain models of the neural computations performed across cortical areas. Copyright \\copyright 2016 the authors 0270-6474/16/367546-11$15.00/0.","container-title":"The Journal of Neuroscience","DOI":"10.1523/JNEUROSCI.0504-16.2016","issue":"28","note":"PMID: 27413163\nPMCID: PMC4945672","page":"7546-7556","title":"Stimulus Dependence of Correlated Variability across Cortical Areas.","volume":"36","author":[{"family":"Ruff","given":"Douglas A."},{"family":"Cohen","given":"Marlene R."}],"issued":{"date-parts":[["2016",7]]}}},{"id":1072,"uris":["http://zotero.org/groups/2775922/items/BB9N9AW5"],"itemData":{"id":1072,"type":"article-journal","abstract":"This recording study shows that attention can increase or decrease correlations between fluctuations in the responses of pairs of neurons, depending on task demands. These results suggest that attention can flexibly modulate such spike count correlations, independent of changes in firing rate and provide constraints on possible neuronal mechanisms.","container-title":"Nature Neuroscience","DOI":"10.1038/nn.3835","ISSN":"1546-1726","issue":"11","language":"en","license":"2014 Nature Publishing Group, a division of Macmillan Publishers Limited. All Rights Reserved.","note":"number: 11\npublisher: Nature Publishing Group","page":"1591-1597","source":"www.nature.com","title":"Attention can either increase or decrease spike count correlations in visual cortex","volume":"17","author":[{"family":"Ruff","given":"Douglas A."},{"family":"Cohen","given":"Marlene R."}],"issued":{"date-parts":[["2014",11]]}}}],"schema":"https://github.com/citation-style-language/schema/raw/master/csl-citation.json"} </w:instrText>
      </w:r>
      <w:r w:rsidR="001E48FC">
        <w:rPr>
          <w:highlight w:val="yellow"/>
        </w:rPr>
        <w:fldChar w:fldCharType="separate"/>
      </w:r>
      <w:r w:rsidR="001E48FC" w:rsidRPr="001E48FC">
        <w:rPr>
          <w:vertAlign w:val="superscript"/>
        </w:rPr>
        <w:t>2,12,30</w:t>
      </w:r>
      <w:r w:rsidR="001E48FC">
        <w:rPr>
          <w:highlight w:val="yellow"/>
        </w:rPr>
        <w:fldChar w:fldCharType="end"/>
      </w:r>
      <w:r w:rsidRPr="00CD3D07">
        <w:rPr>
          <w:highlight w:val="yellow"/>
        </w:rPr>
        <w:t>, we have calculated this axis, spike count correlations, or the covariance matrix using</w:t>
      </w:r>
      <w:r w:rsidR="0064547C" w:rsidRPr="00CD3D07">
        <w:rPr>
          <w:highlight w:val="yellow"/>
        </w:rPr>
        <w:t xml:space="preserve"> repeated presentations of the same stimulus.</w:t>
      </w:r>
      <w:r w:rsidRPr="00CD3D07">
        <w:rPr>
          <w:highlight w:val="yellow"/>
        </w:rPr>
        <w:t xml:space="preserve"> We repeated this </w:t>
      </w:r>
      <w:r w:rsidR="001F379D">
        <w:rPr>
          <w:highlight w:val="yellow"/>
        </w:rPr>
        <w:t>analysis for the curvature estimation dataset</w:t>
      </w:r>
      <w:r w:rsidR="005D0944">
        <w:rPr>
          <w:highlight w:val="yellow"/>
        </w:rPr>
        <w:t xml:space="preserve"> for sessions with more than 100 repetitions of the same base shape. We </w:t>
      </w:r>
      <w:r w:rsidR="001F379D">
        <w:rPr>
          <w:highlight w:val="yellow"/>
        </w:rPr>
        <w:t xml:space="preserve">found that the two axes thus calculated were parallel (correlation r = </w:t>
      </w:r>
      <w:r w:rsidR="00A300C5">
        <w:rPr>
          <w:highlight w:val="yellow"/>
        </w:rPr>
        <w:t>0.8</w:t>
      </w:r>
      <w:r w:rsidR="00300056">
        <w:rPr>
          <w:highlight w:val="yellow"/>
        </w:rPr>
        <w:t>6; p&lt;0.001</w:t>
      </w:r>
      <w:r w:rsidRPr="00CD3D07">
        <w:rPr>
          <w:highlight w:val="yellow"/>
        </w:rPr>
        <w:t>). Since the baseline response can be measured during every trial, we opted to calculate the axis of correlated variability using this response.</w:t>
      </w:r>
      <w:r>
        <w:t xml:space="preserve"> </w:t>
      </w:r>
    </w:p>
    <w:p w14:paraId="11BC99C8" w14:textId="77777777" w:rsidR="000657F0" w:rsidRPr="0097516D" w:rsidRDefault="000657F0" w:rsidP="000D13A2"/>
    <w:p w14:paraId="151F2D6C" w14:textId="62DB2D1E" w:rsidR="00CD03C2" w:rsidRPr="0097516D" w:rsidRDefault="00CD03C2" w:rsidP="000D13A2">
      <w:pPr>
        <w:pStyle w:val="Heading3"/>
      </w:pPr>
      <w:r w:rsidRPr="0097516D">
        <w:t>Change detection experiment</w:t>
      </w:r>
    </w:p>
    <w:p w14:paraId="27BE0841" w14:textId="4E1E7083" w:rsidR="00060CD7" w:rsidRPr="0097516D" w:rsidRDefault="009F6320" w:rsidP="000D13A2">
      <w:r w:rsidRPr="0097516D">
        <w:t>We analyzed data from a previously published dataset in which monkeys performed a cued attention change-detection task while we recorded neuronal activity from area V4</w:t>
      </w:r>
      <w:r w:rsidR="001E48FC">
        <w:fldChar w:fldCharType="begin"/>
      </w:r>
      <w:r w:rsidR="001E48FC">
        <w:instrText xml:space="preserve"> ADDIN ZOTERO_ITEM CSL_CITATION {"citationID":"u06K2p6s","properties":{"formattedCitation":"\\super 9,29\\nosupersub{}","plainCitation":"9,29","noteIndex":0},"citationItems":[{"id":963,"uris":["http://zotero.org/users/7275917/items/9HQVLDQI"],"itemData":{"id":963,"type":"article-journal","abstract":"Prior studies have demonstrated that correlated variability changes with cognitive processes that improve perceptual performance. We tested whether correlated variability covaries with subjects’ performance—whether performance improves quickly with attention or slowly with perceptual learning. We found a single, consistent relationship between correlated variability and behavioral performance, regardless of the time frame of correlated variability change. This correlated variability was oriented along the dimensions in population space used by the animal on a trial-by-trial basis to make decisions. That subjects’ choices were predicted by specific dimensions that were aligned with the correlated variability axis clarifies long-standing paradoxes about the relationship between shared variability and behavior.","container-title":"Science","DOI":"10.1126/science.aao0284","issue":"6374","note":"publisher: American Association for the Advancement of Science","page":"463-465","source":"science.org (Atypon)","title":"Learning and attention reveal a general relationship between population activity and behavior","volume":"359","author":[{"family":"Ni","given":"A. M."},{"family":"Ruff","given":"D. A."},{"family":"Alberts","given":"J. J."},{"family":"Symmonds","given":"J."},{"family":"Cohen","given":"M. R."}],"issued":{"date-parts":[["2018",1,26]]}}},{"id":688,"uris":["http://zotero.org/users/7275917/items/Y7CCFL5X"],"itemData":{"id":688,"type":"article-journal","abstract":"Improvements in perception are frequently accompanied by decreases in correlated variability in sensory cortex. This relationship is puzzling because overall changes in correlated variability should minimally affect optimal information coding. We hypothesize that this relationship arises because instead of using optimal strategies for decoding the specific stimuli at hand, observers prioritize generality: a single set of neuronal weights to decode any stimuli. We tested this using a combination of multineuron recordings in the visual cortex of behaving rhesus monkeys and a cortical circuit model. We found that general decoders optimized for broad rather than narrow sets of visual stimuli better matched the animals’ decoding strategy, and that their performance was more related to the magnitude of correlated variability. In conclusion, the inverse relationship between perceptual performance and correlated variability can be explained by observers using a general decoding strategy, capable of decoding neuronal responses to the variety of stimuli encountered in natural vision.","container-title":"eLife","DOI":"10.7554/eLife.67258","ISSN":"2050-084X","note":"publisher: eLife Sciences Publications, Ltd","page":"e67258","source":"eLife","title":"A general decoding strategy explains the relationship between behavior and correlated variability","volume":"11","author":[{"family":"Ni","given":"Amy M"},{"family":"Huang","given":"Chengcheng"},{"family":"Doiron","given":"Brent"},{"family":"Cohen","given":"Marlene R"}],"editor":[{"family":"Ostojic","given":"Srdjan"},{"family":"Moore","given":"Tirin"}],"issued":{"date-parts":[["2022",6,6]]}}}],"schema":"https://github.com/citation-style-language/schema/raw/master/csl-citation.json"} </w:instrText>
      </w:r>
      <w:r w:rsidR="001E48FC">
        <w:fldChar w:fldCharType="separate"/>
      </w:r>
      <w:r w:rsidR="001E48FC" w:rsidRPr="001E48FC">
        <w:rPr>
          <w:vertAlign w:val="superscript"/>
        </w:rPr>
        <w:t>9,29</w:t>
      </w:r>
      <w:r w:rsidR="001E48FC">
        <w:fldChar w:fldCharType="end"/>
      </w:r>
      <w:r w:rsidRPr="0097516D">
        <w:t>. Briefly,</w:t>
      </w:r>
      <w:r w:rsidR="00AF05CB">
        <w:t xml:space="preserve"> we analyzed data from a subset of 20 sessions during which the monkeys </w:t>
      </w:r>
      <w:r w:rsidR="005D0944">
        <w:t>performe</w:t>
      </w:r>
      <w:r w:rsidR="00AF05CB">
        <w:t xml:space="preserve">d a variant of the change detection task with multiple starting orientations but </w:t>
      </w:r>
      <w:r w:rsidR="005D0944">
        <w:t xml:space="preserve">a </w:t>
      </w:r>
      <w:r w:rsidR="00AF05CB">
        <w:t>constant change amount.</w:t>
      </w:r>
      <w:r w:rsidRPr="0097516D">
        <w:t xml:space="preserve"> </w:t>
      </w:r>
      <w:r w:rsidR="00AF05CB">
        <w:t xml:space="preserve">During instructional trials, monkeys fixated a central dot while we flashed a single Gabor at the location where the orientation </w:t>
      </w:r>
      <w:r w:rsidR="005D0944">
        <w:t>wa</w:t>
      </w:r>
      <w:r w:rsidR="00AF05CB">
        <w:t>s likely to occur. During subsequent trials, m</w:t>
      </w:r>
      <w:r w:rsidRPr="0097516D">
        <w:t>onkeys maintained central fixation while two peripheral Gabor patches were flashed repeatedly</w:t>
      </w:r>
      <w:r w:rsidR="00930B00">
        <w:t xml:space="preserve"> (200 </w:t>
      </w:r>
      <w:proofErr w:type="spellStart"/>
      <w:r w:rsidR="00930B00">
        <w:t>ms</w:t>
      </w:r>
      <w:proofErr w:type="spellEnd"/>
      <w:r w:rsidR="00930B00">
        <w:t xml:space="preserve"> on, 200-400 </w:t>
      </w:r>
      <w:proofErr w:type="spellStart"/>
      <w:r w:rsidR="00930B00">
        <w:t>ms</w:t>
      </w:r>
      <w:proofErr w:type="spellEnd"/>
      <w:r w:rsidR="00930B00">
        <w:t xml:space="preserve"> off)</w:t>
      </w:r>
      <w:r w:rsidR="00AF05CB">
        <w:t>.</w:t>
      </w:r>
      <w:r w:rsidR="00930B00">
        <w:t xml:space="preserve"> These Gabors had an orientation drawn from </w:t>
      </w:r>
      <w:r w:rsidR="005D0944">
        <w:t xml:space="preserve">a </w:t>
      </w:r>
      <w:r w:rsidR="00930B00">
        <w:t xml:space="preserve">limited set of either </w:t>
      </w:r>
      <w:r w:rsidR="00930B00" w:rsidRPr="00930B00">
        <w:t>[0°,</w:t>
      </w:r>
      <w:r w:rsidR="00930B00">
        <w:t xml:space="preserve"> </w:t>
      </w:r>
      <w:r w:rsidR="00930B00" w:rsidRPr="00930B00">
        <w:t>45°,</w:t>
      </w:r>
      <w:r w:rsidR="00930B00">
        <w:t xml:space="preserve"> </w:t>
      </w:r>
      <w:r w:rsidR="00930B00" w:rsidRPr="00930B00">
        <w:t>90°,</w:t>
      </w:r>
      <w:r w:rsidR="00930B00">
        <w:t xml:space="preserve"> </w:t>
      </w:r>
      <w:r w:rsidR="00930B00" w:rsidRPr="00930B00">
        <w:t>135°]</w:t>
      </w:r>
      <w:r w:rsidR="00930B00">
        <w:t xml:space="preserve"> or </w:t>
      </w:r>
      <w:r w:rsidR="00930B00" w:rsidRPr="00930B00">
        <w:t>[0°,</w:t>
      </w:r>
      <w:r w:rsidR="00930B00">
        <w:t xml:space="preserve"> </w:t>
      </w:r>
      <w:r w:rsidR="00930B00" w:rsidRPr="00930B00">
        <w:t>36°,</w:t>
      </w:r>
      <w:r w:rsidR="00930B00">
        <w:t xml:space="preserve"> </w:t>
      </w:r>
      <w:r w:rsidR="00930B00" w:rsidRPr="00930B00">
        <w:t>72°,</w:t>
      </w:r>
      <w:r w:rsidR="00930B00">
        <w:t xml:space="preserve"> </w:t>
      </w:r>
      <w:r w:rsidR="00930B00" w:rsidRPr="00930B00">
        <w:t>108°,</w:t>
      </w:r>
      <w:r w:rsidR="00930B00">
        <w:t xml:space="preserve"> </w:t>
      </w:r>
      <w:r w:rsidR="00930B00" w:rsidRPr="00930B00">
        <w:t>144]</w:t>
      </w:r>
      <w:r w:rsidR="00930B00">
        <w:t xml:space="preserve">. </w:t>
      </w:r>
      <w:r w:rsidR="00AF05CB">
        <w:t>A</w:t>
      </w:r>
      <w:r w:rsidRPr="0097516D">
        <w:t xml:space="preserve">t a random time, the orientation of </w:t>
      </w:r>
      <w:r w:rsidR="00AF05CB">
        <w:t xml:space="preserve">the </w:t>
      </w:r>
      <w:r w:rsidRPr="0097516D">
        <w:t xml:space="preserve">Gabor </w:t>
      </w:r>
      <w:r w:rsidR="00AF05CB">
        <w:t xml:space="preserve">at the cued location </w:t>
      </w:r>
      <w:r w:rsidRPr="0097516D">
        <w:t>changed, and the monkeys were rewarded for making a saccade to the changed stimulus.</w:t>
      </w:r>
      <w:r w:rsidR="00B96AE4">
        <w:t xml:space="preserve"> The orientation change amount was constant</w:t>
      </w:r>
      <w:r w:rsidR="00A975F8">
        <w:t xml:space="preserve"> </w:t>
      </w:r>
      <w:r w:rsidR="006D3DA7">
        <w:t>throughout the</w:t>
      </w:r>
      <w:r w:rsidR="00A975F8">
        <w:t xml:space="preserve"> session</w:t>
      </w:r>
      <w:r w:rsidR="00B96AE4">
        <w:t xml:space="preserve"> at either 45</w:t>
      </w:r>
      <w:r w:rsidR="00B96AE4" w:rsidRPr="00930B00">
        <w:t>°</w:t>
      </w:r>
      <w:r w:rsidR="00B96AE4">
        <w:t xml:space="preserve"> or 36</w:t>
      </w:r>
      <w:r w:rsidR="00B96AE4" w:rsidRPr="00930B00">
        <w:t>°</w:t>
      </w:r>
      <w:r w:rsidR="004846A5">
        <w:t>,</w:t>
      </w:r>
      <w:r w:rsidR="00B96AE4">
        <w:t xml:space="preserve"> depending on the starting orientation set.</w:t>
      </w:r>
      <w:r w:rsidRPr="0097516D">
        <w:t xml:space="preserve"> </w:t>
      </w:r>
      <w:r w:rsidR="00AF05CB">
        <w:t>Spatial a</w:t>
      </w:r>
      <w:r w:rsidRPr="0097516D">
        <w:t>ttention was manipulated in blocks of trials</w:t>
      </w:r>
      <w:r w:rsidR="00AF05CB">
        <w:t>, each starting with a set of instructional trials</w:t>
      </w:r>
      <w:r w:rsidRPr="0097516D">
        <w:t>.</w:t>
      </w:r>
      <w:r w:rsidR="00AF05CB">
        <w:t xml:space="preserve"> </w:t>
      </w:r>
      <w:r w:rsidR="00930B00">
        <w:t xml:space="preserve">In this study, we only </w:t>
      </w:r>
      <w:r w:rsidR="00896C7C">
        <w:t>analyzed</w:t>
      </w:r>
      <w:r w:rsidR="00930B00">
        <w:t xml:space="preserve"> 80% of </w:t>
      </w:r>
      <w:r w:rsidR="005D0944">
        <w:t xml:space="preserve">the </w:t>
      </w:r>
      <w:r w:rsidR="00930B00">
        <w:t>trials in which the change occurred at the cued location.</w:t>
      </w:r>
      <w:r w:rsidR="000A03CE">
        <w:t xml:space="preserve"> The stimulus responses were </w:t>
      </w:r>
      <w:r w:rsidR="000A03CE">
        <w:lastRenderedPageBreak/>
        <w:t>calculated for each flash during the 60-130ms epoch after stimulus onset</w:t>
      </w:r>
      <w:r w:rsidR="0023136A">
        <w:t>. Average behavioral performance for each session was calculated as the percentage of hits in detection.</w:t>
      </w:r>
      <w:r w:rsidR="00060CD7">
        <w:t xml:space="preserve"> Miscellaneous experimental details of session inclusion, mean firing rates, receptive field mapping, etc.</w:t>
      </w:r>
      <w:r w:rsidR="005D0944">
        <w:t>,</w:t>
      </w:r>
      <w:r w:rsidR="00060CD7">
        <w:t xml:space="preserve"> can be found in the original publications</w:t>
      </w:r>
      <w:r w:rsidR="001E48FC">
        <w:fldChar w:fldCharType="begin"/>
      </w:r>
      <w:r w:rsidR="001E48FC">
        <w:instrText xml:space="preserve"> ADDIN ZOTERO_ITEM CSL_CITATION {"citationID":"tQWse8xn","properties":{"formattedCitation":"\\super 9,21,29\\nosupersub{}","plainCitation":"9,21,29","noteIndex":0},"citationItems":[{"id":963,"uris":["http://zotero.org/users/7275917/items/9HQVLDQI"],"itemData":{"id":963,"type":"article-journal","abstract":"Prior studies have demonstrated that correlated variability changes with cognitive processes that improve perceptual performance. We tested whether correlated variability covaries with subjects’ performance—whether performance improves quickly with attention or slowly with perceptual learning. We found a single, consistent relationship between correlated variability and behavioral performance, regardless of the time frame of correlated variability change. This correlated variability was oriented along the dimensions in population space used by the animal on a trial-by-trial basis to make decisions. That subjects’ choices were predicted by specific dimensions that were aligned with the correlated variability axis clarifies long-standing paradoxes about the relationship between shared variability and behavior.","container-title":"Science","DOI":"10.1126/science.aao0284","issue":"6374","note":"publisher: American Association for the Advancement of Science","page":"463-465","source":"science.org (Atypon)","title":"Learning and attention reveal a general relationship between population activity and behavior","volume":"359","author":[{"family":"Ni","given":"A. M."},{"family":"Ruff","given":"D. A."},{"family":"Alberts","given":"J. J."},{"family":"Symmonds","given":"J."},{"family":"Cohen","given":"M. R."}],"issued":{"date-parts":[["2018",1,26]]}}},{"id":960,"uris":["http://zotero.org/users/7275917/items/GDDW7RGH"],"itemData":{"id":960,"type":"article-journal","abstract":"Most systems neuroscience studies fall into one of two categories: basic science work aimed at understanding the relationship between neurons and behavior, or translational work aimed at developing treatments for neuropsychiatric disorders. Here we use these two approaches to inform and enhance each other. Our study both tests hypotheses about basic science neural coding principles and elucidates the neuronal mechanisms underlying clinically relevant behavioral effects of systemically administered methylphenidate (Ritalin). We discovered that orally administered methylphenidate, used clinically to treat attention deficit hyperactivity disorder (ADHD) and generally to enhance cognition, increases spatially selective visual attention, enhancing visual performance at only the attended location. Further, we found that this causal manipulation enhances vision in rhesus macaques specifically when it decreases the mean correlated variability of neurons in visual area V4. Our findings demonstrate that the visual system is a platform for understanding the neural underpinnings of both complex cognitive processes (basic science) and neuropsychiatric disorders (translation). Addressing basic science hypotheses, our results are consistent with a scenario in which methylphenidate has cognitively specific effects by working through naturally selective cognitive mechanisms. Clinically, our findings suggest that the often staggeringly specific symptoms of neuropsychiatric disorders may be caused and treated by leveraging general mechanisms.","container-title":"Proceedings of the National Academy of Sciences","DOI":"10.1073/pnas.2120529119","issue":"17","note":"publisher: Proceedings of the National Academy of Sciences","page":"e2120529119","source":"pnas.org (Atypon)","title":"Methylphenidate as a causal test of translational and basic neural coding hypotheses","volume":"119","author":[{"family":"Ni","given":"Amy M."},{"family":"Bowes","given":"Brittany S."},{"family":"Ruff","given":"Douglas A."},{"family":"Cohen","given":"Marlene R."}],"issued":{"date-parts":[["2022",4,26]]}}},{"id":688,"uris":["http://zotero.org/users/7275917/items/Y7CCFL5X"],"itemData":{"id":688,"type":"article-journal","abstract":"Improvements in perception are frequently accompanied by decreases in correlated variability in sensory cortex. This relationship is puzzling because overall changes in correlated variability should minimally affect optimal information coding. We hypothesize that this relationship arises because instead of using optimal strategies for decoding the specific stimuli at hand, observers prioritize generality: a single set of neuronal weights to decode any stimuli. We tested this using a combination of multineuron recordings in the visual cortex of behaving rhesus monkeys and a cortical circuit model. We found that general decoders optimized for broad rather than narrow sets of visual stimuli better matched the animals’ decoding strategy, and that their performance was more related to the magnitude of correlated variability. In conclusion, the inverse relationship between perceptual performance and correlated variability can be explained by observers using a general decoding strategy, capable of decoding neuronal responses to the variety of stimuli encountered in natural vision.","container-title":"eLife","DOI":"10.7554/eLife.67258","ISSN":"2050-084X","note":"publisher: eLife Sciences Publications, Ltd","page":"e67258","source":"eLife","title":"A general decoding strategy explains the relationship between behavior and correlated variability","volume":"11","author":[{"family":"Ni","given":"Amy M"},{"family":"Huang","given":"Chengcheng"},{"family":"Doiron","given":"Brent"},{"family":"Cohen","given":"Marlene R"}],"editor":[{"family":"Ostojic","given":"Srdjan"},{"family":"Moore","given":"Tirin"}],"issued":{"date-parts":[["2022",6,6]]}}}],"schema":"https://github.com/citation-style-language/schema/raw/master/csl-citation.json"} </w:instrText>
      </w:r>
      <w:r w:rsidR="001E48FC">
        <w:fldChar w:fldCharType="separate"/>
      </w:r>
      <w:r w:rsidR="001E48FC" w:rsidRPr="001E48FC">
        <w:rPr>
          <w:vertAlign w:val="superscript"/>
        </w:rPr>
        <w:t>9,21,29</w:t>
      </w:r>
      <w:r w:rsidR="001E48FC">
        <w:fldChar w:fldCharType="end"/>
      </w:r>
      <w:r w:rsidR="001E48FC">
        <w:t>.</w:t>
      </w:r>
    </w:p>
    <w:p w14:paraId="0F06DA82" w14:textId="77777777" w:rsidR="00CD03C2" w:rsidRPr="0097516D" w:rsidRDefault="00CD03C2" w:rsidP="000D13A2"/>
    <w:p w14:paraId="6C2A582C" w14:textId="77777777" w:rsidR="00CD03C2" w:rsidRPr="0097516D" w:rsidRDefault="00CD03C2" w:rsidP="000D13A2">
      <w:pPr>
        <w:pStyle w:val="Heading3"/>
      </w:pPr>
      <w:r w:rsidRPr="0097516D">
        <w:t>Curvature estimation experiment</w:t>
      </w:r>
    </w:p>
    <w:p w14:paraId="3E9510D5" w14:textId="5532CDF7" w:rsidR="00C02F5B" w:rsidRPr="0097516D" w:rsidRDefault="00E37A65" w:rsidP="000D13A2">
      <w:r>
        <w:t xml:space="preserve">We analyzed data from a previously </w:t>
      </w:r>
      <w:r w:rsidR="00C02F5B">
        <w:t>published dataset in which monkeys performed a continuous curvature estimation task while we recorded activity from area V4</w:t>
      </w:r>
      <w:r w:rsidR="001E48FC">
        <w:fldChar w:fldCharType="begin"/>
      </w:r>
      <w:r w:rsidR="001E48FC">
        <w:instrText xml:space="preserve"> ADDIN ZOTERO_ITEM CSL_CITATION {"citationID":"PAzt1Pp6","properties":{"formattedCitation":"\\super 39\\nosupersub{}","plainCitation":"39","noteIndex":0},"citationItems":[{"id":108,"uris":["http://zotero.org/users/7275917/items/BYRPHSDE"],"itemData":{"id":108,"type":"article","abstract":"We use sensory information in remarkably flexible ways. We can generalize by ignoring task-irrelevant features, report different features of a stimulus, and use different actions to report a perceptual judgment. These forms of flexible behavior are associated with small modulations of the responses of sensory neurons. While the existence of these response modulations is indisputable, efforts to understand their function have been largely relegated to theory, where they have been posited to change information coding or enable downstream neurons to read out different visual and cognitive information using flexible weights. Here, we tested these ideas using a rich, flexible behavioral paradigm, multi-neuron, multi-area recordings in primary visual cortex (V1) and mid-level visual area V4. We discovered that those response modulations in V4 (but not V1) contain the ingredients necessary to enable flexible behavior, but not via those previously hypothesized mechanisms. Instead, we demonstrated that these response modulations are precisely coordinated across the population such that downstream neurons have ready access to the correct information to flexibly guide behavior without making changes to information coding or synapses. Our results suggest a novel computational role for task-dependent response modulations: they enable flexible behavior by changing the information that gets out of a sensory area, not by changing information coding within it.","DOI":"10.1101/2024.07.10.602774","language":"en","license":"© 2024, Posted by Cold Spring Harbor Laboratory. This pre-print is available under a Creative Commons License (Attribution-NonCommercial-NoDerivs 4.0 International), CC BY-NC-ND 4.0, as described at http://creativecommons.org/licenses/by-nc-nd/4.0/","note":"page: 2024.07.10.602774\nsection: New Results","publisher":"bioRxiv","source":"bioRxiv","title":"Coordinated Response Modulations Enable Flexible Use of Visual Information","URL":"https://www.biorxiv.org/content/10.1101/2024.07.10.602774v1","author":[{"family":"Srinath","given":"Ramanujan"},{"family":"Czarnik","given":"Martyna M."},{"family":"Cohen","given":"Marlene R."}],"accessed":{"date-parts":[["2024",7,15]]},"issued":{"date-parts":[["2024",7,15]]}}}],"schema":"https://github.com/citation-style-language/schema/raw/master/csl-citation.json"} </w:instrText>
      </w:r>
      <w:r w:rsidR="001E48FC">
        <w:fldChar w:fldCharType="separate"/>
      </w:r>
      <w:r w:rsidR="001E48FC" w:rsidRPr="001E48FC">
        <w:rPr>
          <w:vertAlign w:val="superscript"/>
        </w:rPr>
        <w:t>39</w:t>
      </w:r>
      <w:r w:rsidR="001E48FC">
        <w:fldChar w:fldCharType="end"/>
      </w:r>
      <w:r w:rsidR="00C02F5B">
        <w:t xml:space="preserve">. Briefly, we analyzed data from a subset of 82 sessions during which monkeys fixated a central dot presented on a gray screen while a randomly generated 3D stimulus was shown in the joint RF of V4 neurons for 550-800ms. For each session, 3-6 stimuli were drawn from a set of 120 base shapes that vary in overall shape (thickness profile, gloss, twist, length, out-of-plane rotation, etc.) or in-plane orientation only or color only. The curvature of the selected shapes </w:t>
      </w:r>
      <w:r w:rsidR="000A03CE">
        <w:t>was</w:t>
      </w:r>
      <w:r w:rsidR="00C02F5B">
        <w:t xml:space="preserve"> varied</w:t>
      </w:r>
      <w:r w:rsidR="000A03CE">
        <w:t>,</w:t>
      </w:r>
      <w:r w:rsidR="00C02F5B">
        <w:t xml:space="preserve"> </w:t>
      </w:r>
      <w:r w:rsidR="000A03CE">
        <w:t>drawn from a uniform distribution across trials in 20 (monkey 1) or 10 (monkey 2) steps.</w:t>
      </w:r>
      <w:r w:rsidR="00C02F5B">
        <w:t xml:space="preserve"> After the stimulus presentation period</w:t>
      </w:r>
      <w:r w:rsidR="000A03CE">
        <w:t xml:space="preserve">, a target arc was presented in the upper hemifield. In </w:t>
      </w:r>
      <w:proofErr w:type="gramStart"/>
      <w:r w:rsidR="000A03CE">
        <w:t>a majority of</w:t>
      </w:r>
      <w:proofErr w:type="gramEnd"/>
      <w:r w:rsidR="000A03CE">
        <w:t xml:space="preserve"> sessions, a 140</w:t>
      </w:r>
      <w:r w:rsidR="000A03CE" w:rsidRPr="00930B00">
        <w:t>°</w:t>
      </w:r>
      <w:r w:rsidR="000A03CE">
        <w:t xml:space="preserve"> target arc was presented centrally (82 sessions). In </w:t>
      </w:r>
      <w:r w:rsidR="005D0944">
        <w:t xml:space="preserve">a </w:t>
      </w:r>
      <w:r w:rsidR="000A03CE">
        <w:t>non-overlapping set of sessions (57 sessions; relevant for analyses in Figure 4), either the angular position (0</w:t>
      </w:r>
      <w:r w:rsidR="000A03CE" w:rsidRPr="00930B00">
        <w:t>°</w:t>
      </w:r>
      <w:r w:rsidR="000A03CE">
        <w:t xml:space="preserve"> or +-20</w:t>
      </w:r>
      <w:r w:rsidR="000A03CE" w:rsidRPr="00930B00">
        <w:t>°</w:t>
      </w:r>
      <w:r w:rsidR="000A03CE">
        <w:t>) or the length of the arc (100</w:t>
      </w:r>
      <w:r w:rsidR="000A03CE" w:rsidRPr="00930B00">
        <w:t>°</w:t>
      </w:r>
      <w:r w:rsidR="000A03CE">
        <w:t xml:space="preserve"> or 140</w:t>
      </w:r>
      <w:r w:rsidR="000A03CE" w:rsidRPr="00930B00">
        <w:t>°</w:t>
      </w:r>
      <w:r w:rsidR="000A03CE">
        <w:t>), or both</w:t>
      </w:r>
      <w:r w:rsidR="005D0944">
        <w:t>,</w:t>
      </w:r>
      <w:r w:rsidR="000A03CE">
        <w:t xml:space="preserve"> were randomized across trials. After the presentation of the arc, the monkeys made a saccade to the arc to indicate their curvature inference.</w:t>
      </w:r>
      <w:r w:rsidR="0023136A">
        <w:t xml:space="preserve"> These saccade directions were converted to curvature inference by mapping the possible saccades (-70</w:t>
      </w:r>
      <w:r w:rsidR="0023136A" w:rsidRPr="00930B00">
        <w:t>°</w:t>
      </w:r>
      <w:r w:rsidR="0023136A">
        <w:t xml:space="preserve"> to 70</w:t>
      </w:r>
      <w:r w:rsidR="0023136A" w:rsidRPr="00930B00">
        <w:t>°</w:t>
      </w:r>
      <w:r w:rsidR="0023136A">
        <w:t xml:space="preserve"> on the 140</w:t>
      </w:r>
      <w:r w:rsidR="0023136A" w:rsidRPr="00930B00">
        <w:t>°</w:t>
      </w:r>
      <w:r w:rsidR="0023136A">
        <w:t xml:space="preserve"> </w:t>
      </w:r>
      <w:r w:rsidR="00775A38">
        <w:t>centrally presented</w:t>
      </w:r>
      <w:r w:rsidR="0023136A">
        <w:t xml:space="preserve"> arc, say) to a scale of 0-1. </w:t>
      </w:r>
      <w:r w:rsidR="000A03CE">
        <w:t>The reward amount fell linearly along the arc centered on the correct curvature value up to a threshold (+-0.1)</w:t>
      </w:r>
      <w:r w:rsidR="005D0944">
        <w:t>,</w:t>
      </w:r>
      <w:r w:rsidR="000A03CE">
        <w:t xml:space="preserve"> after which it fell to 0. We calculated the </w:t>
      </w:r>
      <w:r w:rsidR="0023136A">
        <w:t xml:space="preserve">stimulus-evoked firing rate for each unit during an epoch of 50-550 </w:t>
      </w:r>
      <w:proofErr w:type="spellStart"/>
      <w:r w:rsidR="0023136A">
        <w:t>ms</w:t>
      </w:r>
      <w:proofErr w:type="spellEnd"/>
      <w:r w:rsidR="0023136A">
        <w:t xml:space="preserve"> after stimulus onset to allow for V4 response latencies. We calculated the arc-evoked firing rate during an epoch of 0-150 </w:t>
      </w:r>
      <w:proofErr w:type="spellStart"/>
      <w:r w:rsidR="0023136A">
        <w:t>ms</w:t>
      </w:r>
      <w:proofErr w:type="spellEnd"/>
      <w:r w:rsidR="0023136A">
        <w:t xml:space="preserve"> after the onset of the arc. Average behavioral performance was calculated for each shape across curvature variations as one minus the average absolute error in curvature judgement. </w:t>
      </w:r>
      <w:r w:rsidR="00C02F5B">
        <w:t>Details about stimulus construction, behavioral timing, reward landscape, and RF mapping can be found in the original manuscript</w:t>
      </w:r>
      <w:r w:rsidR="001E48FC">
        <w:fldChar w:fldCharType="begin"/>
      </w:r>
      <w:r w:rsidR="001E48FC">
        <w:instrText xml:space="preserve"> ADDIN ZOTERO_ITEM CSL_CITATION {"citationID":"vXzh3lVY","properties":{"formattedCitation":"\\super 39\\nosupersub{}","plainCitation":"39","noteIndex":0},"citationItems":[{"id":108,"uris":["http://zotero.org/users/7275917/items/BYRPHSDE"],"itemData":{"id":108,"type":"article","abstract":"We use sensory information in remarkably flexible ways. We can generalize by ignoring task-irrelevant features, report different features of a stimulus, and use different actions to report a perceptual judgment. These forms of flexible behavior are associated with small modulations of the responses of sensory neurons. While the existence of these response modulations is indisputable, efforts to understand their function have been largely relegated to theory, where they have been posited to change information coding or enable downstream neurons to read out different visual and cognitive information using flexible weights. Here, we tested these ideas using a rich, flexible behavioral paradigm, multi-neuron, multi-area recordings in primary visual cortex (V1) and mid-level visual area V4. We discovered that those response modulations in V4 (but not V1) contain the ingredients necessary to enable flexible behavior, but not via those previously hypothesized mechanisms. Instead, we demonstrated that these response modulations are precisely coordinated across the population such that downstream neurons have ready access to the correct information to flexibly guide behavior without making changes to information coding or synapses. Our results suggest a novel computational role for task-dependent response modulations: they enable flexible behavior by changing the information that gets out of a sensory area, not by changing information coding within it.","DOI":"10.1101/2024.07.10.602774","language":"en","license":"© 2024, Posted by Cold Spring Harbor Laboratory. This pre-print is available under a Creative Commons License (Attribution-NonCommercial-NoDerivs 4.0 International), CC BY-NC-ND 4.0, as described at http://creativecommons.org/licenses/by-nc-nd/4.0/","note":"page: 2024.07.10.602774\nsection: New Results","publisher":"bioRxiv","source":"bioRxiv","title":"Coordinated Response Modulations Enable Flexible Use of Visual Information","URL":"https://www.biorxiv.org/content/10.1101/2024.07.10.602774v1","author":[{"family":"Srinath","given":"Ramanujan"},{"family":"Czarnik","given":"Martyna M."},{"family":"Cohen","given":"Marlene R."}],"accessed":{"date-parts":[["2024",7,15]]},"issued":{"date-parts":[["2024",7,15]]}}}],"schema":"https://github.com/citation-style-language/schema/raw/master/csl-citation.json"} </w:instrText>
      </w:r>
      <w:r w:rsidR="001E48FC">
        <w:fldChar w:fldCharType="separate"/>
      </w:r>
      <w:r w:rsidR="001E48FC" w:rsidRPr="001E48FC">
        <w:rPr>
          <w:vertAlign w:val="superscript"/>
        </w:rPr>
        <w:t>39</w:t>
      </w:r>
      <w:r w:rsidR="001E48FC">
        <w:fldChar w:fldCharType="end"/>
      </w:r>
      <w:r w:rsidR="00C02F5B">
        <w:t>.</w:t>
      </w:r>
    </w:p>
    <w:p w14:paraId="0C78EB7E" w14:textId="77777777" w:rsidR="001A7401" w:rsidRPr="0097516D" w:rsidRDefault="001A7401" w:rsidP="000D13A2"/>
    <w:p w14:paraId="311BFD12" w14:textId="3B9E11D5" w:rsidR="00CD03C2" w:rsidRPr="0097516D" w:rsidRDefault="00CD03C2" w:rsidP="000D13A2">
      <w:pPr>
        <w:pStyle w:val="Heading3"/>
      </w:pPr>
      <w:r w:rsidRPr="0097516D">
        <w:t xml:space="preserve">Curvature-color </w:t>
      </w:r>
      <w:r w:rsidR="00603170">
        <w:t xml:space="preserve">2AFC </w:t>
      </w:r>
      <w:r w:rsidRPr="0097516D">
        <w:t>experiment</w:t>
      </w:r>
    </w:p>
    <w:p w14:paraId="4673E832" w14:textId="3D89CD33" w:rsidR="001A7401" w:rsidRDefault="00603170" w:rsidP="000D13A2">
      <w:r>
        <w:t xml:space="preserve">We analyzed behavioral and neural data from V4 </w:t>
      </w:r>
      <w:r w:rsidR="005D0944">
        <w:t>in</w:t>
      </w:r>
      <w:r>
        <w:t xml:space="preserve"> a two-feature discrimination two-alternative forced</w:t>
      </w:r>
      <w:r w:rsidR="005D0944">
        <w:t>-</w:t>
      </w:r>
      <w:r>
        <w:t>choice (2AFC) experiment. Data from monkey 1 w</w:t>
      </w:r>
      <w:r w:rsidR="005D0944">
        <w:t>ere</w:t>
      </w:r>
      <w:r>
        <w:t xml:space="preserve"> analyzed and discussed as part of a previous manuscript</w:t>
      </w:r>
      <w:r w:rsidR="001E48FC">
        <w:fldChar w:fldCharType="begin"/>
      </w:r>
      <w:r w:rsidR="001E48FC">
        <w:instrText xml:space="preserve"> ADDIN ZOTERO_ITEM CSL_CITATION {"citationID":"Xp0iiqNO","properties":{"formattedCitation":"\\super 39\\nosupersub{}","plainCitation":"39","noteIndex":0},"citationItems":[{"id":108,"uris":["http://zotero.org/users/7275917/items/BYRPHSDE"],"itemData":{"id":108,"type":"article","abstract":"We use sensory information in remarkably flexible ways. We can generalize by ignoring task-irrelevant features, report different features of a stimulus, and use different actions to report a perceptual judgment. These forms of flexible behavior are associated with small modulations of the responses of sensory neurons. While the existence of these response modulations is indisputable, efforts to understand their function have been largely relegated to theory, where they have been posited to change information coding or enable downstream neurons to read out different visual and cognitive information using flexible weights. Here, we tested these ideas using a rich, flexible behavioral paradigm, multi-neuron, multi-area recordings in primary visual cortex (V1) and mid-level visual area V4. We discovered that those response modulations in V4 (but not V1) contain the ingredients necessary to enable flexible behavior, but not via those previously hypothesized mechanisms. Instead, we demonstrated that these response modulations are precisely coordinated across the population such that downstream neurons have ready access to the correct information to flexibly guide behavior without making changes to information coding or synapses. Our results suggest a novel computational role for task-dependent response modulations: they enable flexible behavior by changing the information that gets out of a sensory area, not by changing information coding within it.","DOI":"10.1101/2024.07.10.602774","language":"en","license":"© 2024, Posted by Cold Spring Harbor Laboratory. This pre-print is available under a Creative Commons License (Attribution-NonCommercial-NoDerivs 4.0 International), CC BY-NC-ND 4.0, as described at http://creativecommons.org/licenses/by-nc-nd/4.0/","note":"page: 2024.07.10.602774\nsection: New Results","publisher":"bioRxiv","source":"bioRxiv","title":"Coordinated Response Modulations Enable Flexible Use of Visual Information","URL":"https://www.biorxiv.org/content/10.1101/2024.07.10.602774v1","author":[{"family":"Srinath","given":"Ramanujan"},{"family":"Czarnik","given":"Martyna M."},{"family":"Cohen","given":"Marlene R."}],"accessed":{"date-parts":[["2024",7,15]]},"issued":{"date-parts":[["2024",7,15]]}}}],"schema":"https://github.com/citation-style-language/schema/raw/master/csl-citation.json"} </w:instrText>
      </w:r>
      <w:r w:rsidR="001E48FC">
        <w:fldChar w:fldCharType="separate"/>
      </w:r>
      <w:r w:rsidR="001E48FC" w:rsidRPr="001E48FC">
        <w:rPr>
          <w:vertAlign w:val="superscript"/>
        </w:rPr>
        <w:t>39</w:t>
      </w:r>
      <w:r w:rsidR="001E48FC">
        <w:fldChar w:fldCharType="end"/>
      </w:r>
      <w:r>
        <w:t xml:space="preserve">. We added </w:t>
      </w:r>
      <w:r w:rsidR="005D0944">
        <w:t>additional</w:t>
      </w:r>
      <w:r>
        <w:t xml:space="preserve"> data from monkey 1 and </w:t>
      </w:r>
      <w:r w:rsidR="005D0944">
        <w:t xml:space="preserve">repeated experiments in </w:t>
      </w:r>
      <w:r>
        <w:t>monkey 2. Briefly, 25 shape stimuli were created by varying the color between gray and blue (</w:t>
      </w:r>
      <w:proofErr w:type="spellStart"/>
      <w:r>
        <w:t>isoluminant</w:t>
      </w:r>
      <w:proofErr w:type="spellEnd"/>
      <w:r>
        <w:t xml:space="preserve">) in 5 steps and the ‘curvature’ of the stimuli in 5 steps. The curvature was varied by creating homeomorphs of stimuli between an equilateral triangle and a circle using linear interpolation. After the monkey fixated a central dot for 150-250 </w:t>
      </w:r>
      <w:proofErr w:type="spellStart"/>
      <w:r>
        <w:t>ms</w:t>
      </w:r>
      <w:proofErr w:type="spellEnd"/>
      <w:r>
        <w:t xml:space="preserve">, two shapes that either shared a common curvature value or a common color were sampled from the grid of 25 stimuli and presented in opposite hemifields (with one stimulus location overlapping the joint RFs of V4 neurons). The stimuli were displayed for 200-250 </w:t>
      </w:r>
      <w:proofErr w:type="spellStart"/>
      <w:r>
        <w:t>ms</w:t>
      </w:r>
      <w:proofErr w:type="spellEnd"/>
      <w:r w:rsidR="005D0944">
        <w:t>,</w:t>
      </w:r>
      <w:r>
        <w:t xml:space="preserve"> after which the fixation point was removed</w:t>
      </w:r>
      <w:r w:rsidR="005D0944">
        <w:t>,</w:t>
      </w:r>
      <w:r>
        <w:t xml:space="preserve"> </w:t>
      </w:r>
      <w:r w:rsidR="005D0944">
        <w:t>serving</w:t>
      </w:r>
      <w:r>
        <w:t xml:space="preserve"> as a go cue for the monkey to make a saccade to one of the two stimuli. The monkey was rewarded with a drop of juice for selecting the stimulus that was bluer and more circular. We calculated the stimulus response during a window of 50-200 </w:t>
      </w:r>
      <w:proofErr w:type="spellStart"/>
      <w:r>
        <w:t>ms</w:t>
      </w:r>
      <w:proofErr w:type="spellEnd"/>
      <w:r>
        <w:t xml:space="preserve"> after stimulus onset for each trial.</w:t>
      </w:r>
      <w:r w:rsidR="00167764">
        <w:t xml:space="preserve"> </w:t>
      </w:r>
      <w:r w:rsidR="00AC13DA">
        <w:t xml:space="preserve">We measured behavioral performance (psychometric) curves by calculating the difference in value of the visual feature (color or curvature) that the monkey can use to guide behavior between the stimulus in the RF and the stimulus in the opposite hemifield. This difference could take </w:t>
      </w:r>
      <w:r w:rsidR="005D0944">
        <w:t>eight</w:t>
      </w:r>
      <w:r w:rsidR="00AC13DA">
        <w:t xml:space="preserve"> values between -4 and 4</w:t>
      </w:r>
      <w:r w:rsidR="005D0944">
        <w:t>,</w:t>
      </w:r>
      <w:r w:rsidR="00AC13DA">
        <w:t xml:space="preserve"> excluding 0, as we did not present two identical stimuli. Psychometric curves in Figure 5 depict the probability that the monkey chose the stimulus in the RF</w:t>
      </w:r>
      <w:r w:rsidR="008A16DF">
        <w:t xml:space="preserve"> for each comparison.</w:t>
      </w:r>
    </w:p>
    <w:p w14:paraId="4EC2CC48" w14:textId="77777777" w:rsidR="00775A38" w:rsidRPr="0097516D" w:rsidRDefault="00775A38" w:rsidP="000D13A2"/>
    <w:p w14:paraId="360A6CED" w14:textId="0457B334" w:rsidR="00CD03C2" w:rsidRPr="0097516D" w:rsidRDefault="00CD03C2" w:rsidP="000D13A2">
      <w:pPr>
        <w:pStyle w:val="Heading3"/>
      </w:pPr>
      <w:r w:rsidRPr="0097516D">
        <w:t>Dot direction estimation experiment</w:t>
      </w:r>
    </w:p>
    <w:p w14:paraId="6D5BACA2" w14:textId="794AF615" w:rsidR="00C54673" w:rsidRDefault="00BA1A4D" w:rsidP="000D13A2">
      <w:r>
        <w:t>We analyzed data from experiments in which monkeys performed a continuous random dot direction estimation task while we recorded neural activity in the middle temporal area (MT) (Figure 6).</w:t>
      </w:r>
      <w:r w:rsidR="00D17A85">
        <w:t xml:space="preserve"> Different aspects </w:t>
      </w:r>
      <w:r w:rsidR="00D17A85">
        <w:lastRenderedPageBreak/>
        <w:t>of this dataset (e.g., behavior, reward relationships under various contexts, etc.) have been analyzed in a previous manuscript</w:t>
      </w:r>
      <w:r w:rsidR="001E48FC">
        <w:fldChar w:fldCharType="begin"/>
      </w:r>
      <w:r w:rsidR="001E48FC">
        <w:instrText xml:space="preserve"> ADDIN ZOTERO_ITEM CSL_CITATION {"citationID":"XtMfOGfY","properties":{"formattedCitation":"\\super 82\\nosupersub{}","plainCitation":"82","noteIndex":0},"citationItems":[{"id":1427,"uris":["http://zotero.org/users/7275917/items/TSK48KQT"],"itemData":{"id":1427,"type":"article","abstract":"Animals capable of complex behaviors tend to have more distinct brain areas than simpler organisms, and artificial networks that perform many tasks tend to self-organize into modules (1-3). This suggests that different brain areas serve distinct functions supporting complex behavior. However, a common observation is that essentially anything that an animal senses, knows, or does can be decoded from neural activity in any brain area (4-6). If everything is everywhere, why have distinct areas? Here we show that the function of a brain area is more related to how different types of information are combined (formatted) in neural representations than merely whether that information is present. We compared two brain areas: the middle temporal area (MT), which is important for visual motion perception (7, 8), and the dorsolateral prefrontal cortex (dlPFC), which is linked to decision-making and reward expectation (9,10)). When monkeys based decisions on a combination of motion and reward information, both types of information were present in both areas. However, they were formatted differently: in MT, they were encoded separably, while in dlPFC, they were represented jointly in ways that reflected the monkeys' decision-making. A recurrent neural network (RNN) model that mirrored the information formatting in MT and dlPFC predicted that manipulating activity in these areas would differently affect decision-making. Consistent with model predictions, electrically stimulating MT biased choices midway between the visual motion stimulus and the preferred direction of the stimulated units (11), while stimulating dlPFC produced 'winner-take-all' decisions that sometimes reflected the visual motion stimulus and sometimes reflected the preference of the stimulated units, but never in between. These results are consistent with the tantalizing possibility that a modular structure enables complex behavior by flexibly reformatting information to accomplish behavioral goals.","DOI":"10.1101/2025.01.03.631242","language":"en","license":"© 2025, Posted by Cold Spring Harbor Laboratory. This pre-print is available under a Creative Commons License (Attribution 4.0 International), CC BY 4.0, as described at http://creativecommons.org/licenses/by/4.0/","source":"bioRxiv","title":"Linking neural population formatting to function","URL":"https://www.biorxiv.org/content/10.1101/2025.01.03.631242v1","author":[{"family":"Ruff","given":"Douglas A."},{"family":"Markman","given":"Sol K."},{"family":"Kim","given":"Jason Z."},{"family":"Cohen","given":"Marlene R."}],"accessed":{"date-parts":[["2025",1,4]]},"issued":{"date-parts":[["2025",1,4]]}}}],"schema":"https://github.com/citation-style-language/schema/raw/master/csl-citation.json"} </w:instrText>
      </w:r>
      <w:r w:rsidR="001E48FC">
        <w:fldChar w:fldCharType="separate"/>
      </w:r>
      <w:r w:rsidR="001E48FC" w:rsidRPr="001E48FC">
        <w:rPr>
          <w:vertAlign w:val="superscript"/>
        </w:rPr>
        <w:t>82</w:t>
      </w:r>
      <w:r w:rsidR="001E48FC">
        <w:fldChar w:fldCharType="end"/>
      </w:r>
      <w:r w:rsidR="00D17A85">
        <w:t>.</w:t>
      </w:r>
      <w:r>
        <w:t xml:space="preserve"> Briefly, monkeys fixated a central dot on a gray background before a target ring was presented for 200-400 </w:t>
      </w:r>
      <w:proofErr w:type="spellStart"/>
      <w:r>
        <w:t>ms.</w:t>
      </w:r>
      <w:proofErr w:type="spellEnd"/>
      <w:r>
        <w:t xml:space="preserve"> Then, as the monkeys continued to fixate, a dynamic random dot </w:t>
      </w:r>
      <w:proofErr w:type="spellStart"/>
      <w:r>
        <w:t>kinematogram</w:t>
      </w:r>
      <w:proofErr w:type="spellEnd"/>
      <w:r>
        <w:t xml:space="preserve"> was displayed at a location that overlapped the RF of the MT neurons. Monkeys were rewarded for making a saccade to a location on the</w:t>
      </w:r>
      <w:r w:rsidR="00504341">
        <w:t xml:space="preserve"> target</w:t>
      </w:r>
      <w:r>
        <w:t xml:space="preserve"> ring</w:t>
      </w:r>
      <w:r w:rsidR="00D17A85">
        <w:t xml:space="preserve"> that corresponded to the direction of the </w:t>
      </w:r>
      <w:proofErr w:type="spellStart"/>
      <w:r w:rsidR="00D17A85">
        <w:t>kinematogram</w:t>
      </w:r>
      <w:proofErr w:type="spellEnd"/>
      <w:r w:rsidR="00095FD4">
        <w:t xml:space="preserve">, not </w:t>
      </w:r>
      <w:r w:rsidR="00504341">
        <w:t xml:space="preserve">where the </w:t>
      </w:r>
      <w:r w:rsidR="00095FD4">
        <w:t xml:space="preserve">target ring </w:t>
      </w:r>
      <w:r w:rsidR="00504341">
        <w:t xml:space="preserve">intersects the </w:t>
      </w:r>
      <w:r w:rsidR="00095FD4">
        <w:t>dot</w:t>
      </w:r>
      <w:r w:rsidR="00504341">
        <w:t xml:space="preserve"> motion vector</w:t>
      </w:r>
      <w:r>
        <w:t xml:space="preserve">. </w:t>
      </w:r>
      <w:r w:rsidR="00504341">
        <w:t>B</w:t>
      </w:r>
      <w:r>
        <w:t>ehavioral accuracy was calculated as the slope of the linear relationship between the actual dot direction and the monkey’s saccade direction.</w:t>
      </w:r>
      <w:r w:rsidR="00C54673">
        <w:t xml:space="preserve"> Unlike the other datasets in this manuscript, the neural data in this experiment were recorded using linear probes with 24 or 32 channels, </w:t>
      </w:r>
      <w:r w:rsidR="00E142E0">
        <w:t>rather than</w:t>
      </w:r>
      <w:r w:rsidR="00C54673">
        <w:t xml:space="preserve"> microelectrode arrays</w:t>
      </w:r>
      <w:r w:rsidR="00E142E0">
        <w:t>;</w:t>
      </w:r>
      <w:r w:rsidR="00C54673">
        <w:t xml:space="preserve"> </w:t>
      </w:r>
      <w:r w:rsidR="00E142E0">
        <w:t>however,</w:t>
      </w:r>
      <w:r w:rsidR="00C54673">
        <w:t xml:space="preserve"> the data were acquired, pre-processed, </w:t>
      </w:r>
      <w:r w:rsidR="005D0944">
        <w:t xml:space="preserve">and </w:t>
      </w:r>
      <w:r w:rsidR="00C54673">
        <w:t xml:space="preserve">analyzed in the same </w:t>
      </w:r>
      <w:r w:rsidR="00E142E0">
        <w:t>manner</w:t>
      </w:r>
      <w:r w:rsidR="00C54673">
        <w:t xml:space="preserve">. The probes were inserted such that recorded MT units had highly overlapping RFs but different direction tuning preferences. The RFs and direction tuning preferences were measured using an independent experimental protocol to guide stimulus placement and selection of </w:t>
      </w:r>
      <w:proofErr w:type="spellStart"/>
      <w:r w:rsidR="00C54673">
        <w:t>microstimulation</w:t>
      </w:r>
      <w:proofErr w:type="spellEnd"/>
      <w:r w:rsidR="00C54673">
        <w:t xml:space="preserve"> sites. </w:t>
      </w:r>
    </w:p>
    <w:p w14:paraId="23F8EFAC" w14:textId="77777777" w:rsidR="00C54673" w:rsidRDefault="00C54673" w:rsidP="000D13A2"/>
    <w:p w14:paraId="7D05CBB7" w14:textId="592C6F16" w:rsidR="00CD03C2" w:rsidRDefault="00C54673" w:rsidP="000D13A2">
      <w:r>
        <w:t>In subsets of trials, one of two pre-selected contacts w</w:t>
      </w:r>
      <w:r w:rsidR="005D0944">
        <w:t>as</w:t>
      </w:r>
      <w:r>
        <w:t xml:space="preserve"> microstimulated using a biphasic, 200 Hz pulse train with an amplitude ranging between 20 and 40 </w:t>
      </w:r>
      <w:r w:rsidRPr="00C54673">
        <w:t>µ</w:t>
      </w:r>
      <w:r>
        <w:t xml:space="preserve">A. During </w:t>
      </w:r>
      <w:r w:rsidRPr="00C54673">
        <w:rPr>
          <w:i/>
          <w:iCs/>
        </w:rPr>
        <w:t>long-stim</w:t>
      </w:r>
      <w:r>
        <w:t xml:space="preserve"> trials, this pulse train temporally overlapped the visual stimulus. We used these trials to measure the behavioral effect of </w:t>
      </w:r>
      <w:proofErr w:type="spellStart"/>
      <w:r>
        <w:t>microstimulation</w:t>
      </w:r>
      <w:proofErr w:type="spellEnd"/>
      <w:r>
        <w:t xml:space="preserve"> on that channel</w:t>
      </w:r>
      <w:r w:rsidR="005D0944">
        <w:t>,</w:t>
      </w:r>
      <w:r>
        <w:t xml:space="preserve"> calculated as the difference between the slope relating the dot direction to the saccade direction.</w:t>
      </w:r>
      <w:r w:rsidR="0005402D">
        <w:t xml:space="preserve"> During </w:t>
      </w:r>
      <w:r w:rsidR="0005402D" w:rsidRPr="0005402D">
        <w:rPr>
          <w:i/>
          <w:iCs/>
        </w:rPr>
        <w:t>short-stim</w:t>
      </w:r>
      <w:r w:rsidR="0005402D">
        <w:t xml:space="preserve"> trials, the pulse train started </w:t>
      </w:r>
      <w:r w:rsidR="00710921">
        <w:t>~140</w:t>
      </w:r>
      <w:r w:rsidR="0005402D">
        <w:t xml:space="preserve"> </w:t>
      </w:r>
      <w:proofErr w:type="spellStart"/>
      <w:r w:rsidR="0005402D">
        <w:t>ms</w:t>
      </w:r>
      <w:proofErr w:type="spellEnd"/>
      <w:r w:rsidR="0005402D">
        <w:t xml:space="preserve"> after stimulus onset and lasted for 50 </w:t>
      </w:r>
      <w:proofErr w:type="spellStart"/>
      <w:r w:rsidR="0005402D">
        <w:t>ms.</w:t>
      </w:r>
      <w:proofErr w:type="spellEnd"/>
      <w:r w:rsidR="0005402D">
        <w:t xml:space="preserve"> We quantified the effect of this short </w:t>
      </w:r>
      <w:proofErr w:type="spellStart"/>
      <w:r w:rsidR="0005402D">
        <w:t>microstimulation</w:t>
      </w:r>
      <w:proofErr w:type="spellEnd"/>
      <w:r w:rsidR="0005402D">
        <w:t xml:space="preserve"> train by calculating the stimulation-evoked spike rate for each recording site during the epoch 50 </w:t>
      </w:r>
      <w:proofErr w:type="spellStart"/>
      <w:r w:rsidR="0005402D">
        <w:t>ms</w:t>
      </w:r>
      <w:proofErr w:type="spellEnd"/>
      <w:r w:rsidR="0005402D">
        <w:t xml:space="preserve"> after the termination of the last pulse and lasting 100 </w:t>
      </w:r>
      <w:proofErr w:type="spellStart"/>
      <w:r w:rsidR="0005402D">
        <w:t>ms.</w:t>
      </w:r>
      <w:proofErr w:type="spellEnd"/>
      <w:r w:rsidR="0005402D">
        <w:t xml:space="preserve"> (We tried 50 </w:t>
      </w:r>
      <w:proofErr w:type="spellStart"/>
      <w:r w:rsidR="0005402D">
        <w:t>ms</w:t>
      </w:r>
      <w:proofErr w:type="spellEnd"/>
      <w:r w:rsidR="0005402D">
        <w:t xml:space="preserve">, 100 </w:t>
      </w:r>
      <w:proofErr w:type="spellStart"/>
      <w:r w:rsidR="0005402D">
        <w:t>ms</w:t>
      </w:r>
      <w:proofErr w:type="spellEnd"/>
      <w:r w:rsidR="0005402D">
        <w:t xml:space="preserve">, and 150 </w:t>
      </w:r>
      <w:proofErr w:type="spellStart"/>
      <w:r w:rsidR="0005402D">
        <w:t>ms</w:t>
      </w:r>
      <w:proofErr w:type="spellEnd"/>
      <w:r w:rsidR="0005402D">
        <w:t xml:space="preserve"> epoch durations and found qualitatively similar results.)</w:t>
      </w:r>
      <w:r w:rsidR="00C06B99">
        <w:t xml:space="preserve"> Other details of RF mapping, session selection, and behavioral training and timing can be found in the original manuscript</w:t>
      </w:r>
      <w:r w:rsidR="001E48FC">
        <w:fldChar w:fldCharType="begin"/>
      </w:r>
      <w:r w:rsidR="001E48FC">
        <w:instrText xml:space="preserve"> ADDIN ZOTERO_ITEM CSL_CITATION {"citationID":"x2gqGdpi","properties":{"formattedCitation":"\\super 82\\nosupersub{}","plainCitation":"82","noteIndex":0},"citationItems":[{"id":1427,"uris":["http://zotero.org/users/7275917/items/TSK48KQT"],"itemData":{"id":1427,"type":"article","abstract":"Animals capable of complex behaviors tend to have more distinct brain areas than simpler organisms, and artificial networks that perform many tasks tend to self-organize into modules (1-3). This suggests that different brain areas serve distinct functions supporting complex behavior. However, a common observation is that essentially anything that an animal senses, knows, or does can be decoded from neural activity in any brain area (4-6). If everything is everywhere, why have distinct areas? Here we show that the function of a brain area is more related to how different types of information are combined (formatted) in neural representations than merely whether that information is present. We compared two brain areas: the middle temporal area (MT), which is important for visual motion perception (7, 8), and the dorsolateral prefrontal cortex (dlPFC), which is linked to decision-making and reward expectation (9,10)). When monkeys based decisions on a combination of motion and reward information, both types of information were present in both areas. However, they were formatted differently: in MT, they were encoded separably, while in dlPFC, they were represented jointly in ways that reflected the monkeys' decision-making. A recurrent neural network (RNN) model that mirrored the information formatting in MT and dlPFC predicted that manipulating activity in these areas would differently affect decision-making. Consistent with model predictions, electrically stimulating MT biased choices midway between the visual motion stimulus and the preferred direction of the stimulated units (11), while stimulating dlPFC produced 'winner-take-all' decisions that sometimes reflected the visual motion stimulus and sometimes reflected the preference of the stimulated units, but never in between. These results are consistent with the tantalizing possibility that a modular structure enables complex behavior by flexibly reformatting information to accomplish behavioral goals.","DOI":"10.1101/2025.01.03.631242","language":"en","license":"© 2025, Posted by Cold Spring Harbor Laboratory. This pre-print is available under a Creative Commons License (Attribution 4.0 International), CC BY 4.0, as described at http://creativecommons.org/licenses/by/4.0/","source":"bioRxiv","title":"Linking neural population formatting to function","URL":"https://www.biorxiv.org/content/10.1101/2025.01.03.631242v1","author":[{"family":"Ruff","given":"Douglas A."},{"family":"Markman","given":"Sol K."},{"family":"Kim","given":"Jason Z."},{"family":"Cohen","given":"Marlene R."}],"accessed":{"date-parts":[["2025",1,4]]},"issued":{"date-parts":[["2025",1,4]]}}}],"schema":"https://github.com/citation-style-language/schema/raw/master/csl-citation.json"} </w:instrText>
      </w:r>
      <w:r w:rsidR="001E48FC">
        <w:fldChar w:fldCharType="separate"/>
      </w:r>
      <w:r w:rsidR="001E48FC" w:rsidRPr="001E48FC">
        <w:rPr>
          <w:vertAlign w:val="superscript"/>
        </w:rPr>
        <w:t>82</w:t>
      </w:r>
      <w:r w:rsidR="001E48FC">
        <w:fldChar w:fldCharType="end"/>
      </w:r>
      <w:r w:rsidR="00C06B99">
        <w:t xml:space="preserve">. </w:t>
      </w:r>
    </w:p>
    <w:p w14:paraId="02CB8144" w14:textId="77777777" w:rsidR="001A7401" w:rsidRPr="0097516D" w:rsidRDefault="001A7401" w:rsidP="000D13A2"/>
    <w:p w14:paraId="5BC391A5" w14:textId="32913AFA" w:rsidR="00CD03C2" w:rsidRPr="0097516D" w:rsidRDefault="00CD03C2" w:rsidP="000D13A2">
      <w:pPr>
        <w:pStyle w:val="Heading3"/>
      </w:pPr>
      <w:r w:rsidRPr="0097516D">
        <w:t>Curvature estimation experiment (Human version)</w:t>
      </w:r>
    </w:p>
    <w:p w14:paraId="0821AEE0" w14:textId="70C18D35" w:rsidR="00CD03C2" w:rsidRPr="0097516D" w:rsidRDefault="00EC0047" w:rsidP="007E0B4D">
      <w:r>
        <w:t xml:space="preserve">Since the curvature estimation task is bounded on both ends, subjects routinely overestimate lower curvatures and underestimate higher curvatures. Additionally, we </w:t>
      </w:r>
      <w:r w:rsidR="00977E5D">
        <w:t>aim</w:t>
      </w:r>
      <w:r>
        <w:t>ed to eliminate the possibility that idiosyncrasies in learning history c</w:t>
      </w:r>
      <w:r w:rsidR="00977E5D">
        <w:t>ontributed to</w:t>
      </w:r>
      <w:r>
        <w:t xml:space="preserve"> any systematic variation in behavioral performance </w:t>
      </w:r>
      <w:r w:rsidR="00977E5D">
        <w:t>between</w:t>
      </w:r>
      <w:r>
        <w:t xml:space="preserve"> the two monkeys. It was not </w:t>
      </w:r>
      <w:r w:rsidR="00977E5D">
        <w:t>feasible to repeat the curvature estimation experiment with many more monkeys, so we designed an online human psychophysics experiment to be run on a large cohort of people, providing us with a</w:t>
      </w:r>
      <w:r>
        <w:t xml:space="preserve"> baseline to compare monkey performance to. After a set of compliance- and demographics-related </w:t>
      </w:r>
      <w:r w:rsidR="000636C7">
        <w:t>questionnaire</w:t>
      </w:r>
      <w:r w:rsidR="00977E5D">
        <w:t>s</w:t>
      </w:r>
      <w:r>
        <w:t xml:space="preserve">, humans performed a slider-based version of the curvature estimation experiment where a horizontal slider was presented with a stimulus image. The initial position of </w:t>
      </w:r>
      <w:r w:rsidR="000636C7">
        <w:t>the slider</w:t>
      </w:r>
      <w:r>
        <w:t xml:space="preserve"> was randomly set across trials</w:t>
      </w:r>
      <w:r w:rsidR="00977E5D">
        <w:t>,</w:t>
      </w:r>
      <w:r>
        <w:t xml:space="preserve"> and humans had to use their computer mouse to select a value between 1 and 10 in steps of 0.1. The stimulus images were drawn from the same </w:t>
      </w:r>
      <w:r w:rsidR="000636C7">
        <w:t>image set</w:t>
      </w:r>
      <w:r>
        <w:t xml:space="preserve"> used for the monkeys. We divided our human cohort (n</w:t>
      </w:r>
      <w:r w:rsidR="00977E5D">
        <w:t xml:space="preserve"> = </w:t>
      </w:r>
      <w:r>
        <w:t xml:space="preserve">40) into two groups. </w:t>
      </w:r>
      <w:r w:rsidR="000636C7">
        <w:t>Each group was shown 20 curved variations of 20 shapes (</w:t>
      </w:r>
      <w:r w:rsidR="00977E5D">
        <w:t>five</w:t>
      </w:r>
      <w:r w:rsidR="000636C7">
        <w:t xml:space="preserve"> base shapes at </w:t>
      </w:r>
      <w:r w:rsidR="00977E5D">
        <w:t>four</w:t>
      </w:r>
      <w:r w:rsidR="000636C7">
        <w:t xml:space="preserve"> orientations each). After each trial, the correct curvature was indicated on the slider along with their choice. The maximum time allowed per trial was 4 seconds.</w:t>
      </w:r>
      <w:r w:rsidR="007E0B4D">
        <w:t xml:space="preserve"> We recorded each choice and reaction time. No subject was excluded from analysis.</w:t>
      </w:r>
    </w:p>
    <w:p w14:paraId="087B7CDA" w14:textId="77777777" w:rsidR="00CD03C2" w:rsidRPr="0097516D" w:rsidRDefault="00CD03C2" w:rsidP="000D13A2"/>
    <w:p w14:paraId="70EF0A5A" w14:textId="5AC03530" w:rsidR="00EF1936" w:rsidRPr="0097516D" w:rsidRDefault="000C369A" w:rsidP="000D13A2">
      <w:pPr>
        <w:pStyle w:val="Heading2"/>
      </w:pPr>
      <w:r w:rsidRPr="0097516D">
        <w:t>Statistical Analysis and Quantification</w:t>
      </w:r>
    </w:p>
    <w:bookmarkEnd w:id="70"/>
    <w:bookmarkEnd w:id="71"/>
    <w:bookmarkEnd w:id="72"/>
    <w:bookmarkEnd w:id="73"/>
    <w:bookmarkEnd w:id="74"/>
    <w:bookmarkEnd w:id="75"/>
    <w:bookmarkEnd w:id="76"/>
    <w:bookmarkEnd w:id="77"/>
    <w:p w14:paraId="678526E9" w14:textId="2A361773" w:rsidR="0098372C" w:rsidRDefault="0050741D" w:rsidP="0050741D">
      <w:pPr>
        <w:pStyle w:val="Heading3"/>
      </w:pPr>
      <w:r>
        <w:t>Calculation of stimulus axes</w:t>
      </w:r>
      <w:r w:rsidR="005329BB">
        <w:t xml:space="preserve"> and comparison with behavior</w:t>
      </w:r>
    </w:p>
    <w:p w14:paraId="0A1FC277" w14:textId="4245F5C6" w:rsidR="0050741D" w:rsidRDefault="0050741D" w:rsidP="0050741D">
      <w:r>
        <w:t>To quantify the visual information content that is aligned with the axis of correlated variability, we calculate the correlation of the projection of evoked responses on the axis of correlated variability with the stimulus feature. Where appropriate, we also calculate a feature-specific decoder by training a cross-validated linear regression model and compare the decoder performance with the correlation found above.</w:t>
      </w:r>
      <w:r w:rsidR="005B0AE4">
        <w:t xml:space="preserve"> This common analysis across all our datasets forms the scaffolding of the various tests of our central hypothesis.</w:t>
      </w:r>
      <w:r>
        <w:t xml:space="preserve"> The details of these analyses are experiment</w:t>
      </w:r>
      <w:r w:rsidR="005B0AE4">
        <w:t>-</w:t>
      </w:r>
      <w:r>
        <w:t xml:space="preserve">dependent and </w:t>
      </w:r>
      <w:r w:rsidR="00FC3AAF">
        <w:t xml:space="preserve">are </w:t>
      </w:r>
      <w:r>
        <w:t>detailed below:</w:t>
      </w:r>
    </w:p>
    <w:p w14:paraId="5F708A50" w14:textId="081E5ABB" w:rsidR="0050741D" w:rsidRDefault="0050741D" w:rsidP="0050741D">
      <w:r>
        <w:lastRenderedPageBreak/>
        <w:t xml:space="preserve">Change detection </w:t>
      </w:r>
      <w:r w:rsidR="00A662DC">
        <w:t>experiments</w:t>
      </w:r>
      <w:r>
        <w:t xml:space="preserve">: We </w:t>
      </w:r>
      <w:r w:rsidR="005329BB">
        <w:t xml:space="preserve">first projected the responses for all oriented gratings on the axis of correlated variability. Then, for each starting and change orientation pair, we </w:t>
      </w:r>
      <w:r>
        <w:t xml:space="preserve">calculated the performance of a leave-one-out cross-validated linear </w:t>
      </w:r>
      <w:r w:rsidR="005329BB">
        <w:t>model for classifying the two orientations. Of all pairs, we selected the most and least aligned pairs and compared the behavioral performance for those pairs (Figure 1C).</w:t>
      </w:r>
    </w:p>
    <w:p w14:paraId="4D7A3F13" w14:textId="3E6219BA" w:rsidR="005329BB" w:rsidRDefault="005329BB" w:rsidP="0050741D">
      <w:r>
        <w:t xml:space="preserve">Curvature estimation </w:t>
      </w:r>
      <w:r w:rsidR="00A662DC">
        <w:t>experiments</w:t>
      </w:r>
      <w:r>
        <w:t xml:space="preserve">: For each recording session </w:t>
      </w:r>
      <w:r w:rsidR="00FC3AAF">
        <w:t>and</w:t>
      </w:r>
      <w:r>
        <w:t xml:space="preserve"> base shape, we first projected all stimulus-evoked responses onto the axis of correlated variability. We correlated these projections with the curvature feature value. </w:t>
      </w:r>
      <w:r w:rsidR="00A662DC">
        <w:t xml:space="preserve">In other words, we compared the performance of a linear curvature decoder trained on the stimulus-evoked responses projected onto the axis of correlated variability. </w:t>
      </w:r>
      <w:r>
        <w:t xml:space="preserve">For each pair of shapes </w:t>
      </w:r>
      <w:proofErr w:type="gramStart"/>
      <w:r>
        <w:t>in a given</w:t>
      </w:r>
      <w:proofErr w:type="gramEnd"/>
      <w:r>
        <w:t xml:space="preserve"> session, we defined the most and least aligned shapes as the ones that had the highest and lowest correlations</w:t>
      </w:r>
      <w:r w:rsidR="00A662DC">
        <w:t xml:space="preserve"> (or decoding performance)</w:t>
      </w:r>
      <w:r>
        <w:t>. We then compared the average behavioral performance (one minus the average absolute behavioral error) for those two shapes</w:t>
      </w:r>
      <w:r w:rsidR="00A662DC">
        <w:t xml:space="preserve"> (Figure 3H)</w:t>
      </w:r>
      <w:r>
        <w:t>.</w:t>
      </w:r>
    </w:p>
    <w:p w14:paraId="0E09F92A" w14:textId="1AEDF7EB" w:rsidR="00E54CE6" w:rsidRDefault="00A662DC" w:rsidP="0050741D">
      <w:r>
        <w:t>Arc manipulation experiments: To test whether behavioral planning-related activity or feature-related activity varies along the axis of correlated variability, we trained two linear decoders on the activity immediately following the onset of the target arc – one to decode the curvature of the visual stimulus (like above) and one to decode the planned saccade. We compared the performance of these decoders with the performance of curvature and saccade decoders trained on the same responses but projected onto the axis of correlated variability (Figure 4D). We did this separately for each shape (although previous results suggest that a shape-general curvature and saccade decoder would also work just as well</w:t>
      </w:r>
      <w:r w:rsidR="00C43F50">
        <w:fldChar w:fldCharType="begin"/>
      </w:r>
      <w:r w:rsidR="00C43F50">
        <w:instrText xml:space="preserve"> ADDIN ZOTERO_ITEM CSL_CITATION {"citationID":"w4b20gl0","properties":{"formattedCitation":"\\super 39\\nosupersub{}","plainCitation":"39","noteIndex":0},"citationItems":[{"id":108,"uris":["http://zotero.org/users/7275917/items/BYRPHSDE"],"itemData":{"id":108,"type":"article","abstract":"We use sensory information in remarkably flexible ways. We can generalize by ignoring task-irrelevant features, report different features of a stimulus, and use different actions to report a perceptual judgment. These forms of flexible behavior are associated with small modulations of the responses of sensory neurons. While the existence of these response modulations is indisputable, efforts to understand their function have been largely relegated to theory, where they have been posited to change information coding or enable downstream neurons to read out different visual and cognitive information using flexible weights. Here, we tested these ideas using a rich, flexible behavioral paradigm, multi-neuron, multi-area recordings in primary visual cortex (V1) and mid-level visual area V4. We discovered that those response modulations in V4 (but not V1) contain the ingredients necessary to enable flexible behavior, but not via those previously hypothesized mechanisms. Instead, we demonstrated that these response modulations are precisely coordinated across the population such that downstream neurons have ready access to the correct information to flexibly guide behavior without making changes to information coding or synapses. Our results suggest a novel computational role for task-dependent response modulations: they enable flexible behavior by changing the information that gets out of a sensory area, not by changing information coding within it.","DOI":"10.1101/2024.07.10.602774","language":"en","license":"© 2024, Posted by Cold Spring Harbor Laboratory. This pre-print is available under a Creative Commons License (Attribution-NonCommercial-NoDerivs 4.0 International), CC BY-NC-ND 4.0, as described at http://creativecommons.org/licenses/by-nc-nd/4.0/","note":"page: 2024.07.10.602774\nsection: New Results","publisher":"bioRxiv","source":"bioRxiv","title":"Coordinated Response Modulations Enable Flexible Use of Visual Information","URL":"https://www.biorxiv.org/content/10.1101/2024.07.10.602774v1","author":[{"family":"Srinath","given":"Ramanujan"},{"family":"Czarnik","given":"Martyna M."},{"family":"Cohen","given":"Marlene R."}],"accessed":{"date-parts":[["2024",7,15]]},"issued":{"date-parts":[["2024",7,15]]}}}],"schema":"https://github.com/citation-style-language/schema/raw/master/csl-citation.json"} </w:instrText>
      </w:r>
      <w:r w:rsidR="00C43F50">
        <w:fldChar w:fldCharType="separate"/>
      </w:r>
      <w:r w:rsidR="00C43F50" w:rsidRPr="00C43F50">
        <w:rPr>
          <w:vertAlign w:val="superscript"/>
        </w:rPr>
        <w:t>39</w:t>
      </w:r>
      <w:r w:rsidR="00C43F50">
        <w:fldChar w:fldCharType="end"/>
      </w:r>
      <w:r>
        <w:t>). We calculated the difference between the decoder prediction accuracies</w:t>
      </w:r>
      <w:r w:rsidR="00D93ED3">
        <w:t xml:space="preserve"> </w:t>
      </w:r>
      <w:r w:rsidR="00977E5D">
        <w:t>of</w:t>
      </w:r>
      <w:r w:rsidR="00D93ED3">
        <w:t xml:space="preserve"> the curvature decoders and the saccade decoders</w:t>
      </w:r>
      <w:r w:rsidR="00FC3AAF">
        <w:t>.</w:t>
      </w:r>
      <w:r w:rsidR="00D93ED3">
        <w:t xml:space="preserve"> </w:t>
      </w:r>
      <w:r w:rsidR="00FC3AAF">
        <w:t>We</w:t>
      </w:r>
      <w:r w:rsidR="00D93ED3">
        <w:t xml:space="preserve"> found a larger drop in curvature decoding performance when projected onto the </w:t>
      </w:r>
      <w:r>
        <w:t>axis of correlated variability</w:t>
      </w:r>
      <w:r w:rsidR="00D93ED3">
        <w:t xml:space="preserve"> (Figure 4E)</w:t>
      </w:r>
      <w:r>
        <w:t>.</w:t>
      </w:r>
    </w:p>
    <w:p w14:paraId="5997D4CF" w14:textId="5EDC3B16" w:rsidR="00D33732" w:rsidRDefault="00D33732" w:rsidP="0050741D">
      <w:r>
        <w:t>Curvature-color 2AFC experiments:</w:t>
      </w:r>
      <w:r w:rsidR="005B0AE4">
        <w:t xml:space="preserve"> To test whether the information about the visual feature that the monkey uses to guide behavior is the one has the larger projection on the axis of correlated variability, we split each session into two sets of trials – ones in which the monkey uses color to guide choices (trials during which the curvature of the two shapes </w:t>
      </w:r>
      <w:bookmarkStart w:id="80" w:name="OLE_LINK2"/>
      <w:r w:rsidR="00FC3AAF">
        <w:t>was the same</w:t>
      </w:r>
      <w:bookmarkEnd w:id="80"/>
      <w:r w:rsidR="005B0AE4">
        <w:t xml:space="preserve">), and ones in which the monkey uses curvature to guide choices (trials during which the color of the two shapes </w:t>
      </w:r>
      <w:r w:rsidR="00FC3AAF">
        <w:t>was the same</w:t>
      </w:r>
      <w:r w:rsidR="005B0AE4">
        <w:t>). We projected the responses of these trials on the axis of correlated variability and correlated them with the respective feature value. We found that when the monkey uses curvature to guide decisions, curvature can be decoded on the axis of correlated variability, but not when the monkey uses color to guide decisions (Figure 5E).</w:t>
      </w:r>
    </w:p>
    <w:p w14:paraId="67DCD4B0" w14:textId="36C15023" w:rsidR="00D33732" w:rsidRDefault="00D33732" w:rsidP="00D33732">
      <w:r>
        <w:t>Dot direction estimation experiments:</w:t>
      </w:r>
      <w:r w:rsidR="00CE1F96">
        <w:t xml:space="preserve"> To causally test if stimulating neural activity along the axis of correlated variability would have a greater behavioral effect (versus stimulating orthogonal to it), we quantified the neural and behavioral effect</w:t>
      </w:r>
      <w:r w:rsidR="00977E5D">
        <w:t>s</w:t>
      </w:r>
      <w:r w:rsidR="00CE1F96">
        <w:t xml:space="preserve"> of microstimulation. First, we calculated the projection of the </w:t>
      </w:r>
      <w:r w:rsidR="005B0AE4">
        <w:t xml:space="preserve">effect of microstimulation on the neural responses (measured as the short stimulation-evoked population response vector; details above) </w:t>
      </w:r>
      <w:r w:rsidR="00CE1F96">
        <w:t xml:space="preserve">on the axis of correlated variability. We </w:t>
      </w:r>
      <w:r w:rsidR="00977E5D">
        <w:t>performed this analysis separately for both stimulation sites and identified the site with</w:t>
      </w:r>
      <w:r w:rsidR="00CE1F96">
        <w:t xml:space="preserve"> the larger projection. Then, from the long-stim trials, we calculated </w:t>
      </w:r>
      <w:r w:rsidR="005B0AE4">
        <w:t>the size of the behavioral effect of microstimulation (measured as the difference in the slope o</w:t>
      </w:r>
      <w:r w:rsidR="00CE1F96">
        <w:t>f the psychometric curve with and without stimulation; details above). We plotted the size of the behavioral effect against the projection on the noise axis calculated above (Figure 6E).</w:t>
      </w:r>
    </w:p>
    <w:p w14:paraId="118F3F74" w14:textId="77777777" w:rsidR="00DF03E7" w:rsidRDefault="00DF03E7" w:rsidP="00D33732"/>
    <w:p w14:paraId="046CF4A9" w14:textId="703AC2BF" w:rsidR="007D24EF" w:rsidRDefault="00DF03E7" w:rsidP="007D24EF">
      <w:pPr>
        <w:pStyle w:val="Heading3"/>
      </w:pPr>
      <w:r>
        <w:t>Statisti</w:t>
      </w:r>
      <w:r w:rsidR="00977E5D">
        <w:t>c</w:t>
      </w:r>
      <w:r>
        <w:t>al tests</w:t>
      </w:r>
    </w:p>
    <w:p w14:paraId="7AF05709" w14:textId="2D236EF0" w:rsidR="00DF03E7" w:rsidRDefault="00DF03E7" w:rsidP="00D33732">
      <w:r>
        <w:t xml:space="preserve">In </w:t>
      </w:r>
      <w:r w:rsidR="007D24EF">
        <w:t>most</w:t>
      </w:r>
      <w:r>
        <w:t xml:space="preserve"> cases, we used </w:t>
      </w:r>
      <w:r w:rsidR="008F5A14">
        <w:t>non-parametric tests (</w:t>
      </w:r>
      <w:r>
        <w:t>Wilcoxon signed-rank test</w:t>
      </w:r>
      <w:r w:rsidR="008F5A14">
        <w:t xml:space="preserve"> or the Mann-Whitney U test)</w:t>
      </w:r>
      <w:r>
        <w:t xml:space="preserve"> to test for the hypothesis that </w:t>
      </w:r>
      <w:r w:rsidR="008F5A14">
        <w:t>two sets of randomly selected samples come from the same bounded or unbounded distribution.</w:t>
      </w:r>
      <w:r w:rsidR="00E16400">
        <w:t xml:space="preserve"> The sample sizes are indicated in the figure panel and/or legend.</w:t>
      </w:r>
    </w:p>
    <w:p w14:paraId="39EA4BBC" w14:textId="509EAACB" w:rsidR="00117C30" w:rsidRDefault="00117C30">
      <w:pPr>
        <w:pBdr>
          <w:top w:val="none" w:sz="0" w:space="0" w:color="auto"/>
          <w:left w:val="none" w:sz="0" w:space="0" w:color="auto"/>
          <w:bottom w:val="none" w:sz="0" w:space="0" w:color="auto"/>
          <w:right w:val="none" w:sz="0" w:space="0" w:color="auto"/>
          <w:between w:val="none" w:sz="0" w:space="0" w:color="auto"/>
        </w:pBdr>
        <w:tabs>
          <w:tab w:val="clear" w:pos="900"/>
        </w:tabs>
        <w:spacing w:line="240" w:lineRule="auto"/>
      </w:pPr>
      <w:r>
        <w:br w:type="page"/>
      </w:r>
    </w:p>
    <w:p w14:paraId="720B03FC" w14:textId="63E36C7F" w:rsidR="00D33732" w:rsidRDefault="00117C30" w:rsidP="00117C30">
      <w:pPr>
        <w:pStyle w:val="Heading1"/>
      </w:pPr>
      <w:r>
        <w:lastRenderedPageBreak/>
        <w:t>References</w:t>
      </w:r>
    </w:p>
    <w:p w14:paraId="444C185F" w14:textId="77777777" w:rsidR="00117C30" w:rsidRDefault="00117C30" w:rsidP="0050741D"/>
    <w:p w14:paraId="0A8ADD32" w14:textId="77777777" w:rsidR="00117C30" w:rsidRPr="00117C30" w:rsidRDefault="00117C30" w:rsidP="00117C30">
      <w:pPr>
        <w:pStyle w:val="Bibliography"/>
      </w:pPr>
      <w:r>
        <w:fldChar w:fldCharType="begin"/>
      </w:r>
      <w:r>
        <w:instrText xml:space="preserve"> ADDIN ZOTERO_BIBL {"uncited":[],"omitted":[],"custom":[]} CSL_BIBLIOGRAPHY </w:instrText>
      </w:r>
      <w:r>
        <w:fldChar w:fldCharType="separate"/>
      </w:r>
      <w:r w:rsidRPr="00117C30">
        <w:t>1.</w:t>
      </w:r>
      <w:r w:rsidRPr="00117C30">
        <w:tab/>
        <w:t xml:space="preserve">Cohen, M.R., and Kohn, A. (2011). Measuring and interpreting neuronal correlations. Nat. Neurosci. </w:t>
      </w:r>
      <w:r w:rsidRPr="00117C30">
        <w:rPr>
          <w:i/>
          <w:iCs/>
        </w:rPr>
        <w:t>14</w:t>
      </w:r>
      <w:r w:rsidRPr="00117C30">
        <w:t>, 811–819. https://doi.org/10.1038/nn.2842.</w:t>
      </w:r>
    </w:p>
    <w:p w14:paraId="0C546CC8" w14:textId="77777777" w:rsidR="00117C30" w:rsidRPr="00117C30" w:rsidRDefault="00117C30" w:rsidP="00117C30">
      <w:pPr>
        <w:pStyle w:val="Bibliography"/>
      </w:pPr>
      <w:r w:rsidRPr="00117C30">
        <w:t>2.</w:t>
      </w:r>
      <w:r w:rsidRPr="00117C30">
        <w:tab/>
        <w:t xml:space="preserve">Cohen, M.R., and Maunsell, J.H.R. (2009). Attention improves performance primarily by reducing interneuronal correlations. Nat. Neurosci. </w:t>
      </w:r>
      <w:r w:rsidRPr="00117C30">
        <w:rPr>
          <w:i/>
          <w:iCs/>
        </w:rPr>
        <w:t>12</w:t>
      </w:r>
      <w:r w:rsidRPr="00117C30">
        <w:t>, 1594–1600. https://doi.org/10.1038/nn.2439.</w:t>
      </w:r>
    </w:p>
    <w:p w14:paraId="1DDDEF2D" w14:textId="77777777" w:rsidR="00117C30" w:rsidRPr="00117C30" w:rsidRDefault="00117C30" w:rsidP="00117C30">
      <w:pPr>
        <w:pStyle w:val="Bibliography"/>
      </w:pPr>
      <w:r w:rsidRPr="00117C30">
        <w:t>3.</w:t>
      </w:r>
      <w:r w:rsidRPr="00117C30">
        <w:tab/>
        <w:t xml:space="preserve">Gregoriou, G.G., Rossi, A.F., Ungerleider, L.G., and Desimone, R. (2014). Lesions of prefrontal cortex reduce attentional modulation of neuronal responses and synchrony in V4. Nat. Neurosci. </w:t>
      </w:r>
      <w:r w:rsidRPr="00117C30">
        <w:rPr>
          <w:i/>
          <w:iCs/>
        </w:rPr>
        <w:t>17</w:t>
      </w:r>
      <w:r w:rsidRPr="00117C30">
        <w:t>, 1003–1011. https://doi.org/10.1038/nn.3742.</w:t>
      </w:r>
    </w:p>
    <w:p w14:paraId="662D65DD" w14:textId="77777777" w:rsidR="00117C30" w:rsidRPr="00117C30" w:rsidRDefault="00117C30" w:rsidP="00117C30">
      <w:pPr>
        <w:pStyle w:val="Bibliography"/>
      </w:pPr>
      <w:r w:rsidRPr="00117C30">
        <w:t>4.</w:t>
      </w:r>
      <w:r w:rsidRPr="00117C30">
        <w:tab/>
        <w:t xml:space="preserve">Gu, Y., Liu, S., Fetsch, C.R., Yang, Y., Fok, S., Sunkara, A., DeAngelis, G.C., and Angelaki, D.E. (2011). Perceptual learning reduces interneuronal correlations in macaque visual cortex. Neuron </w:t>
      </w:r>
      <w:r w:rsidRPr="00117C30">
        <w:rPr>
          <w:i/>
          <w:iCs/>
        </w:rPr>
        <w:t>71</w:t>
      </w:r>
      <w:r w:rsidRPr="00117C30">
        <w:t>, 750–761. https://doi.org/10.1016/j.neuron.2011.06.015.</w:t>
      </w:r>
    </w:p>
    <w:p w14:paraId="76A9CB4A" w14:textId="77777777" w:rsidR="00117C30" w:rsidRPr="00117C30" w:rsidRDefault="00117C30" w:rsidP="00117C30">
      <w:pPr>
        <w:pStyle w:val="Bibliography"/>
      </w:pPr>
      <w:r w:rsidRPr="00117C30">
        <w:t>5.</w:t>
      </w:r>
      <w:r w:rsidRPr="00117C30">
        <w:tab/>
        <w:t xml:space="preserve">Herrero, J.L., Gieselmann, M.A., Sanayei, M., and Thiele, A. (2013). Attention-Induced Variance and Noise Correlation Reduction in Macaque V1 Is Mediated by NMDA Receptors. Neuron </w:t>
      </w:r>
      <w:r w:rsidRPr="00117C30">
        <w:rPr>
          <w:i/>
          <w:iCs/>
        </w:rPr>
        <w:t>78</w:t>
      </w:r>
      <w:r w:rsidRPr="00117C30">
        <w:t>, 729–739. https://doi.org/10.1016/j.neuron.2013.03.029.</w:t>
      </w:r>
    </w:p>
    <w:p w14:paraId="6AE8C752" w14:textId="77777777" w:rsidR="00117C30" w:rsidRPr="00117C30" w:rsidRDefault="00117C30" w:rsidP="00117C30">
      <w:pPr>
        <w:pStyle w:val="Bibliography"/>
      </w:pPr>
      <w:r w:rsidRPr="00117C30">
        <w:t>6.</w:t>
      </w:r>
      <w:r w:rsidRPr="00117C30">
        <w:tab/>
        <w:t xml:space="preserve">Luo, T.Z., and Maunsell, J.H.R. (2015). Neuronal Modulations in Visual Cortex Are Associated with Only One of Multiple Components of Attention. Neuron </w:t>
      </w:r>
      <w:r w:rsidRPr="00117C30">
        <w:rPr>
          <w:i/>
          <w:iCs/>
        </w:rPr>
        <w:t>86</w:t>
      </w:r>
      <w:r w:rsidRPr="00117C30">
        <w:t>, 1182–1188. https://doi.org/10.1016/j.neuron.2015.05.007.</w:t>
      </w:r>
    </w:p>
    <w:p w14:paraId="7F33954A" w14:textId="77777777" w:rsidR="00117C30" w:rsidRPr="00117C30" w:rsidRDefault="00117C30" w:rsidP="00117C30">
      <w:pPr>
        <w:pStyle w:val="Bibliography"/>
      </w:pPr>
      <w:r w:rsidRPr="00117C30">
        <w:t>7.</w:t>
      </w:r>
      <w:r w:rsidRPr="00117C30">
        <w:tab/>
        <w:t xml:space="preserve">Mayo, J.P., and Maunsell, J.H.R. (2016). Graded Neuronal Modulations Related to Visual Spatial Attention. J. Neurosci. </w:t>
      </w:r>
      <w:r w:rsidRPr="00117C30">
        <w:rPr>
          <w:i/>
          <w:iCs/>
        </w:rPr>
        <w:t>36</w:t>
      </w:r>
      <w:r w:rsidRPr="00117C30">
        <w:t>, 5353–5361. https://doi.org/10.1523/JNEUROSCI.0192-16.2016.</w:t>
      </w:r>
    </w:p>
    <w:p w14:paraId="78F32580" w14:textId="77777777" w:rsidR="00117C30" w:rsidRPr="00117C30" w:rsidRDefault="00117C30" w:rsidP="00117C30">
      <w:pPr>
        <w:pStyle w:val="Bibliography"/>
      </w:pPr>
      <w:r w:rsidRPr="00117C30">
        <w:t>8.</w:t>
      </w:r>
      <w:r w:rsidRPr="00117C30">
        <w:tab/>
        <w:t xml:space="preserve">Mitchell, J.F., Sundberg, K.A., and Reynolds, J.H. (2009). Spatial attention decorrelates intrinsic activity fluctuations in macaque area V4. Neuron </w:t>
      </w:r>
      <w:r w:rsidRPr="00117C30">
        <w:rPr>
          <w:i/>
          <w:iCs/>
        </w:rPr>
        <w:t>63</w:t>
      </w:r>
      <w:r w:rsidRPr="00117C30">
        <w:t>, 879–888. https://doi.org/10.1016/j.neuron.2009.09.013.</w:t>
      </w:r>
    </w:p>
    <w:p w14:paraId="22F295D0" w14:textId="77777777" w:rsidR="00117C30" w:rsidRPr="00117C30" w:rsidRDefault="00117C30" w:rsidP="00117C30">
      <w:pPr>
        <w:pStyle w:val="Bibliography"/>
      </w:pPr>
      <w:r w:rsidRPr="00117C30">
        <w:t>9.</w:t>
      </w:r>
      <w:r w:rsidRPr="00117C30">
        <w:tab/>
        <w:t xml:space="preserve">Ni, A.M., Ruff, D.A., Alberts, J.J., Symmonds, J., and Cohen, M.R. (2018). Learning and attention reveal a general relationship between population activity and behavior. Science </w:t>
      </w:r>
      <w:r w:rsidRPr="00117C30">
        <w:rPr>
          <w:i/>
          <w:iCs/>
        </w:rPr>
        <w:t>359</w:t>
      </w:r>
      <w:r w:rsidRPr="00117C30">
        <w:t>, 463–465. https://doi.org/10.1126/science.aao0284.</w:t>
      </w:r>
    </w:p>
    <w:p w14:paraId="4F6A1F35" w14:textId="77777777" w:rsidR="00117C30" w:rsidRPr="00117C30" w:rsidRDefault="00117C30" w:rsidP="00117C30">
      <w:pPr>
        <w:pStyle w:val="Bibliography"/>
      </w:pPr>
      <w:r w:rsidRPr="00117C30">
        <w:t>10.</w:t>
      </w:r>
      <w:r w:rsidRPr="00117C30">
        <w:tab/>
        <w:t xml:space="preserve">Poort, J., Wilmes, K.A., Blot, A., Chadwick, A., Sahani, M., Clopath, C., Mrsic-Flogel, T.D., Hofer, S.B., and Khan, A.G. (2022). Learning and attention increase visual response selectivity through distinct mechanisms. Neuron </w:t>
      </w:r>
      <w:r w:rsidRPr="00117C30">
        <w:rPr>
          <w:i/>
          <w:iCs/>
        </w:rPr>
        <w:t>110</w:t>
      </w:r>
      <w:r w:rsidRPr="00117C30">
        <w:t>, 686-697.e6. https://doi.org/10.1016/j.neuron.2021.11.016.</w:t>
      </w:r>
    </w:p>
    <w:p w14:paraId="353C1B82" w14:textId="77777777" w:rsidR="00117C30" w:rsidRPr="00117C30" w:rsidRDefault="00117C30" w:rsidP="00117C30">
      <w:pPr>
        <w:pStyle w:val="Bibliography"/>
      </w:pPr>
      <w:r w:rsidRPr="00117C30">
        <w:t>11.</w:t>
      </w:r>
      <w:r w:rsidRPr="00117C30">
        <w:tab/>
        <w:t xml:space="preserve">Ruff, D.A., and Cohen, M.R. (2014). Global cognitive factors modulate correlated response variability between V4 neurons. J. Neurosci. </w:t>
      </w:r>
      <w:r w:rsidRPr="00117C30">
        <w:rPr>
          <w:i/>
          <w:iCs/>
        </w:rPr>
        <w:t>34</w:t>
      </w:r>
      <w:r w:rsidRPr="00117C30">
        <w:t>, 16408–16416. https://doi.org/10.1523/JNEUROSCI.2750-14.2014.</w:t>
      </w:r>
    </w:p>
    <w:p w14:paraId="5DF8093D" w14:textId="77777777" w:rsidR="00117C30" w:rsidRPr="00117C30" w:rsidRDefault="00117C30" w:rsidP="00117C30">
      <w:pPr>
        <w:pStyle w:val="Bibliography"/>
      </w:pPr>
      <w:r w:rsidRPr="00117C30">
        <w:t>12.</w:t>
      </w:r>
      <w:r w:rsidRPr="00117C30">
        <w:tab/>
        <w:t xml:space="preserve">Ruff, D.A., and Cohen, M.R. (2016). Stimulus Dependence of Correlated Variability across Cortical Areas. J. Neurosci. </w:t>
      </w:r>
      <w:r w:rsidRPr="00117C30">
        <w:rPr>
          <w:i/>
          <w:iCs/>
        </w:rPr>
        <w:t>36</w:t>
      </w:r>
      <w:r w:rsidRPr="00117C30">
        <w:t>, 7546–7556. https://doi.org/10.1523/JNEUROSCI.0504-16.2016.</w:t>
      </w:r>
    </w:p>
    <w:p w14:paraId="0F876026" w14:textId="77777777" w:rsidR="00117C30" w:rsidRPr="00117C30" w:rsidRDefault="00117C30" w:rsidP="00117C30">
      <w:pPr>
        <w:pStyle w:val="Bibliography"/>
      </w:pPr>
      <w:r w:rsidRPr="00117C30">
        <w:t>13.</w:t>
      </w:r>
      <w:r w:rsidRPr="00117C30">
        <w:tab/>
        <w:t xml:space="preserve">Ruff, D.A., Alberts, J.J., and Cohen, M.R. (2016). Relating normalization to neuronal populations across cortical areas. J. Neurophysiol. </w:t>
      </w:r>
      <w:r w:rsidRPr="00117C30">
        <w:rPr>
          <w:i/>
          <w:iCs/>
        </w:rPr>
        <w:t>116</w:t>
      </w:r>
      <w:r w:rsidRPr="00117C30">
        <w:t>, 1375–1386. https://doi.org/10.1152/jn.00017.2016.</w:t>
      </w:r>
    </w:p>
    <w:p w14:paraId="5780565D" w14:textId="77777777" w:rsidR="00117C30" w:rsidRPr="00117C30" w:rsidRDefault="00117C30" w:rsidP="00117C30">
      <w:pPr>
        <w:pStyle w:val="Bibliography"/>
      </w:pPr>
      <w:r w:rsidRPr="00117C30">
        <w:t>14.</w:t>
      </w:r>
      <w:r w:rsidRPr="00117C30">
        <w:tab/>
        <w:t xml:space="preserve">Srinath, R., Ruff, D.A., and Cohen, M.R. (2021). Attention improves information flow between neuronal populations without changing the communication subspace. Curr. Biol. </w:t>
      </w:r>
      <w:r w:rsidRPr="00117C30">
        <w:rPr>
          <w:i/>
          <w:iCs/>
        </w:rPr>
        <w:t>31</w:t>
      </w:r>
      <w:r w:rsidRPr="00117C30">
        <w:t>, 5299-5313.e4. https://doi.org/10.1016/j.cub.2021.09.076.</w:t>
      </w:r>
    </w:p>
    <w:p w14:paraId="717E0F57" w14:textId="77777777" w:rsidR="00117C30" w:rsidRPr="00117C30" w:rsidRDefault="00117C30" w:rsidP="00117C30">
      <w:pPr>
        <w:pStyle w:val="Bibliography"/>
      </w:pPr>
      <w:r w:rsidRPr="00117C30">
        <w:t>15.</w:t>
      </w:r>
      <w:r w:rsidRPr="00117C30">
        <w:tab/>
        <w:t xml:space="preserve">Zénon, A., and Krauzlis, R.J. (2012). Attention deficits without cortical neuronal deficits. Nature </w:t>
      </w:r>
      <w:r w:rsidRPr="00117C30">
        <w:rPr>
          <w:i/>
          <w:iCs/>
        </w:rPr>
        <w:t>489</w:t>
      </w:r>
      <w:r w:rsidRPr="00117C30">
        <w:t>, 434–437. https://doi.org/10.1038/nature11497.</w:t>
      </w:r>
    </w:p>
    <w:p w14:paraId="0C1F697B" w14:textId="77777777" w:rsidR="00117C30" w:rsidRPr="00117C30" w:rsidRDefault="00117C30" w:rsidP="00117C30">
      <w:pPr>
        <w:pStyle w:val="Bibliography"/>
      </w:pPr>
      <w:r w:rsidRPr="00117C30">
        <w:lastRenderedPageBreak/>
        <w:t>16.</w:t>
      </w:r>
      <w:r w:rsidRPr="00117C30">
        <w:tab/>
        <w:t xml:space="preserve">Kohn, A., Coen-Cagli, R., Kanitscheider, I., and Pouget, A. (2016). Correlations and neuronal population information. Annu. Rev. Neurosci. </w:t>
      </w:r>
      <w:r w:rsidRPr="00117C30">
        <w:rPr>
          <w:i/>
          <w:iCs/>
        </w:rPr>
        <w:t>39</w:t>
      </w:r>
      <w:r w:rsidRPr="00117C30">
        <w:t>, 237–256. https://doi.org/10.1146/annurev-neuro-070815-013851.</w:t>
      </w:r>
    </w:p>
    <w:p w14:paraId="2C1E4450" w14:textId="77777777" w:rsidR="00117C30" w:rsidRPr="00117C30" w:rsidRDefault="00117C30" w:rsidP="00117C30">
      <w:pPr>
        <w:pStyle w:val="Bibliography"/>
      </w:pPr>
      <w:r w:rsidRPr="00117C30">
        <w:t>17.</w:t>
      </w:r>
      <w:r w:rsidRPr="00117C30">
        <w:tab/>
        <w:t xml:space="preserve">Nienborg, H., Cohen, M.R., and Cumming, B.G. (2012). Decision-related activity in sensory neurons: correlations among neurons and with behavior. Annu. Rev. Neurosci. </w:t>
      </w:r>
      <w:r w:rsidRPr="00117C30">
        <w:rPr>
          <w:i/>
          <w:iCs/>
        </w:rPr>
        <w:t>35</w:t>
      </w:r>
      <w:r w:rsidRPr="00117C30">
        <w:t>, 463–483. https://doi.org/10.1146/annurev-neuro-062111-150403.</w:t>
      </w:r>
    </w:p>
    <w:p w14:paraId="202F867C" w14:textId="77777777" w:rsidR="00117C30" w:rsidRPr="00117C30" w:rsidRDefault="00117C30" w:rsidP="00117C30">
      <w:pPr>
        <w:pStyle w:val="Bibliography"/>
      </w:pPr>
      <w:r w:rsidRPr="00117C30">
        <w:t>18.</w:t>
      </w:r>
      <w:r w:rsidRPr="00117C30">
        <w:tab/>
        <w:t xml:space="preserve">Nienborg, H., and Cumming, B. (2010). Correlations between the activity of sensory neurons and behavior: how much do they tell us about a neuron’s causality? Curr. Opin. Neurobiol. </w:t>
      </w:r>
      <w:r w:rsidRPr="00117C30">
        <w:rPr>
          <w:i/>
          <w:iCs/>
        </w:rPr>
        <w:t>20</w:t>
      </w:r>
      <w:r w:rsidRPr="00117C30">
        <w:t>, 376–381. https://doi.org/10.1016/j.conb.2010.05.002.</w:t>
      </w:r>
    </w:p>
    <w:p w14:paraId="5A46F938" w14:textId="77777777" w:rsidR="00117C30" w:rsidRPr="00117C30" w:rsidRDefault="00117C30" w:rsidP="00117C30">
      <w:pPr>
        <w:pStyle w:val="Bibliography"/>
      </w:pPr>
      <w:r w:rsidRPr="00117C30">
        <w:t>19.</w:t>
      </w:r>
      <w:r w:rsidRPr="00117C30">
        <w:tab/>
        <w:t xml:space="preserve">Yan, Y., Rasch, M.J., Chen, M., Xiang, X., Huang, M., Wu, S., and Li, W. (2014). Perceptual training continuously refines neuronal population codes in primary visual cortex. Nat. Neurosci. </w:t>
      </w:r>
      <w:r w:rsidRPr="00117C30">
        <w:rPr>
          <w:i/>
          <w:iCs/>
        </w:rPr>
        <w:t>17</w:t>
      </w:r>
      <w:r w:rsidRPr="00117C30">
        <w:t>, 1380–1387. https://doi.org/10.1038/nn.3805.</w:t>
      </w:r>
    </w:p>
    <w:p w14:paraId="6FD3BFB1" w14:textId="77777777" w:rsidR="00117C30" w:rsidRPr="00117C30" w:rsidRDefault="00117C30" w:rsidP="00117C30">
      <w:pPr>
        <w:pStyle w:val="Bibliography"/>
      </w:pPr>
      <w:r w:rsidRPr="00117C30">
        <w:t>20.</w:t>
      </w:r>
      <w:r w:rsidRPr="00117C30">
        <w:tab/>
        <w:t xml:space="preserve">Cohen, M.R., and Maunsell, J.H.R. (2010). A neuronal population measure of attention predicts behavioral performance on individual trials. J. Neurosci. </w:t>
      </w:r>
      <w:r w:rsidRPr="00117C30">
        <w:rPr>
          <w:i/>
          <w:iCs/>
        </w:rPr>
        <w:t>30</w:t>
      </w:r>
      <w:r w:rsidRPr="00117C30">
        <w:t>, 15241–15253. https://doi.org/10.1523/JNEUROSCI.2171-10.2010.</w:t>
      </w:r>
    </w:p>
    <w:p w14:paraId="296DEE26" w14:textId="77777777" w:rsidR="00117C30" w:rsidRPr="00117C30" w:rsidRDefault="00117C30" w:rsidP="00117C30">
      <w:pPr>
        <w:pStyle w:val="Bibliography"/>
      </w:pPr>
      <w:r w:rsidRPr="00117C30">
        <w:t>21.</w:t>
      </w:r>
      <w:r w:rsidRPr="00117C30">
        <w:tab/>
        <w:t xml:space="preserve">Ni, A.M., Bowes, B.S., Ruff, D.A., and Cohen, M.R. (2022). Methylphenidate as a causal test of translational and basic neural coding hypotheses. Proc. Natl. Acad. Sci. </w:t>
      </w:r>
      <w:r w:rsidRPr="00117C30">
        <w:rPr>
          <w:i/>
          <w:iCs/>
        </w:rPr>
        <w:t>119</w:t>
      </w:r>
      <w:r w:rsidRPr="00117C30">
        <w:t>, e2120529119. https://doi.org/10.1073/pnas.2120529119.</w:t>
      </w:r>
    </w:p>
    <w:p w14:paraId="79560397" w14:textId="77777777" w:rsidR="00117C30" w:rsidRPr="00117C30" w:rsidRDefault="00117C30" w:rsidP="00117C30">
      <w:pPr>
        <w:pStyle w:val="Bibliography"/>
      </w:pPr>
      <w:r w:rsidRPr="00117C30">
        <w:t>22.</w:t>
      </w:r>
      <w:r w:rsidRPr="00117C30">
        <w:tab/>
        <w:t xml:space="preserve">Rosenberg, M.D., Zhang, S., Hsu, W.-T., Scheinost, D., Finn, E.S., Shen, X., Constable, R.T., Li, C.-S.R., and Chun, M.M. (2016). Methylphenidate Modulates Functional Network Connectivity to Enhance Attention. J. Neurosci. </w:t>
      </w:r>
      <w:r w:rsidRPr="00117C30">
        <w:rPr>
          <w:i/>
          <w:iCs/>
        </w:rPr>
        <w:t>36</w:t>
      </w:r>
      <w:r w:rsidRPr="00117C30">
        <w:t>, 9547–9557. https://doi.org/10.1523/JNEUROSCI.1746-16.2016.</w:t>
      </w:r>
    </w:p>
    <w:p w14:paraId="73D4A53F" w14:textId="77777777" w:rsidR="00117C30" w:rsidRPr="00117C30" w:rsidRDefault="00117C30" w:rsidP="00117C30">
      <w:pPr>
        <w:pStyle w:val="Bibliography"/>
      </w:pPr>
      <w:r w:rsidRPr="00117C30">
        <w:t>23.</w:t>
      </w:r>
      <w:r w:rsidRPr="00117C30">
        <w:tab/>
        <w:t xml:space="preserve">Moreno-Bote, R., Beck, J., Kanitscheider, I., Pitkow, X., Latham, P., and Pouget, A. (2014). Information-limiting correlations. Nat. Neurosci. </w:t>
      </w:r>
      <w:r w:rsidRPr="00117C30">
        <w:rPr>
          <w:i/>
          <w:iCs/>
        </w:rPr>
        <w:t>17</w:t>
      </w:r>
      <w:r w:rsidRPr="00117C30">
        <w:t>, 1410–1417. https://doi.org/10.1038/nn.3807.</w:t>
      </w:r>
    </w:p>
    <w:p w14:paraId="3FD46995" w14:textId="77777777" w:rsidR="00117C30" w:rsidRPr="00117C30" w:rsidRDefault="00117C30" w:rsidP="00117C30">
      <w:pPr>
        <w:pStyle w:val="Bibliography"/>
      </w:pPr>
      <w:r w:rsidRPr="00117C30">
        <w:t>24.</w:t>
      </w:r>
      <w:r w:rsidRPr="00117C30">
        <w:tab/>
        <w:t xml:space="preserve">Pitkow, X., Liu, S., Angelaki, D.E., DeAngelis, G.C., and Pouget, A. (2015). How Can Single Sensory Neurons Predict Behavior? Neuron </w:t>
      </w:r>
      <w:r w:rsidRPr="00117C30">
        <w:rPr>
          <w:i/>
          <w:iCs/>
        </w:rPr>
        <w:t>87</w:t>
      </w:r>
      <w:r w:rsidRPr="00117C30">
        <w:t>, 411–423. https://doi.org/10.1016/j.neuron.2015.06.033.</w:t>
      </w:r>
    </w:p>
    <w:p w14:paraId="52E3512B" w14:textId="77777777" w:rsidR="00117C30" w:rsidRPr="00117C30" w:rsidRDefault="00117C30" w:rsidP="00117C30">
      <w:pPr>
        <w:pStyle w:val="Bibliography"/>
      </w:pPr>
      <w:r w:rsidRPr="00117C30">
        <w:t>25.</w:t>
      </w:r>
      <w:r w:rsidRPr="00117C30">
        <w:tab/>
        <w:t xml:space="preserve">Kafashan, M., Jaffe, A.W., Chettih, S.N., Nogueira, R., Arandia-Romero, I., Harvey, C.D., Moreno-Bote, R., and Drugowitsch, J. (2021). Scaling of sensory information in large neural populations shows signatures of information-limiting correlations. Nat. Commun. </w:t>
      </w:r>
      <w:r w:rsidRPr="00117C30">
        <w:rPr>
          <w:i/>
          <w:iCs/>
        </w:rPr>
        <w:t>12</w:t>
      </w:r>
      <w:r w:rsidRPr="00117C30">
        <w:t>, 473. https://doi.org/10.1038/s41467-020-20722-y.</w:t>
      </w:r>
    </w:p>
    <w:p w14:paraId="75ADC8DE" w14:textId="77777777" w:rsidR="00117C30" w:rsidRPr="00117C30" w:rsidRDefault="00117C30" w:rsidP="00117C30">
      <w:pPr>
        <w:pStyle w:val="Bibliography"/>
      </w:pPr>
      <w:r w:rsidRPr="00117C30">
        <w:t>26.</w:t>
      </w:r>
      <w:r w:rsidRPr="00117C30">
        <w:tab/>
        <w:t xml:space="preserve">Kanitscheider, I., Coen-Cagli, R., and Pouget, A. (2015). Origin of information-limiting noise correlations. Proc. Natl. Acad. Sci. </w:t>
      </w:r>
      <w:r w:rsidRPr="00117C30">
        <w:rPr>
          <w:i/>
          <w:iCs/>
        </w:rPr>
        <w:t>112</w:t>
      </w:r>
      <w:r w:rsidRPr="00117C30">
        <w:t>, E6973–E6982. https://doi.org/10.1073/pnas.1508738112.</w:t>
      </w:r>
    </w:p>
    <w:p w14:paraId="26FFDC38" w14:textId="77777777" w:rsidR="00117C30" w:rsidRPr="00117C30" w:rsidRDefault="00117C30" w:rsidP="00117C30">
      <w:pPr>
        <w:pStyle w:val="Bibliography"/>
      </w:pPr>
      <w:r w:rsidRPr="00117C30">
        <w:t>27.</w:t>
      </w:r>
      <w:r w:rsidRPr="00117C30">
        <w:tab/>
        <w:t xml:space="preserve">Rumyantsev, O.I., Lecoq, J.A., Hernandez, O., Zhang, Y., Savall, J., Chrapkiewicz, R., Li, J., Zeng, H., Ganguli, S., and Schnitzer, M.J. (2020). Fundamental bounds on the fidelity of sensory cortical coding. Nature </w:t>
      </w:r>
      <w:r w:rsidRPr="00117C30">
        <w:rPr>
          <w:i/>
          <w:iCs/>
        </w:rPr>
        <w:t>580</w:t>
      </w:r>
      <w:r w:rsidRPr="00117C30">
        <w:t>, 100–105. https://doi.org/10.1038/s41586-020-2130-2.</w:t>
      </w:r>
    </w:p>
    <w:p w14:paraId="40B015A7" w14:textId="77777777" w:rsidR="00117C30" w:rsidRPr="00117C30" w:rsidRDefault="00117C30" w:rsidP="00117C30">
      <w:pPr>
        <w:pStyle w:val="Bibliography"/>
      </w:pPr>
      <w:r w:rsidRPr="00117C30">
        <w:t>28.</w:t>
      </w:r>
      <w:r w:rsidRPr="00117C30">
        <w:tab/>
        <w:t xml:space="preserve">Ruff, D.A., and Cohen, M.R. (2019). Simultaneous multi-area recordings suggest that attention improves performance by reshaping stimulus representations. Nat. Neurosci. </w:t>
      </w:r>
      <w:r w:rsidRPr="00117C30">
        <w:rPr>
          <w:i/>
          <w:iCs/>
        </w:rPr>
        <w:t>22</w:t>
      </w:r>
      <w:r w:rsidRPr="00117C30">
        <w:t>, 1669–1676. https://doi.org/10.1038/s41593-019-0477-1.</w:t>
      </w:r>
    </w:p>
    <w:p w14:paraId="3E3B822F" w14:textId="77777777" w:rsidR="00117C30" w:rsidRPr="00117C30" w:rsidRDefault="00117C30" w:rsidP="00117C30">
      <w:pPr>
        <w:pStyle w:val="Bibliography"/>
      </w:pPr>
      <w:r w:rsidRPr="00117C30">
        <w:t>29.</w:t>
      </w:r>
      <w:r w:rsidRPr="00117C30">
        <w:tab/>
        <w:t xml:space="preserve">Ni, A.M., Huang, C., Doiron, B., and Cohen, M.R. (2022). A general decoding strategy explains the relationship between behavior and correlated variability. eLife </w:t>
      </w:r>
      <w:r w:rsidRPr="00117C30">
        <w:rPr>
          <w:i/>
          <w:iCs/>
        </w:rPr>
        <w:t>11</w:t>
      </w:r>
      <w:r w:rsidRPr="00117C30">
        <w:t>, e67258. https://doi.org/10.7554/eLife.67258.</w:t>
      </w:r>
    </w:p>
    <w:p w14:paraId="0BFE08BD" w14:textId="77777777" w:rsidR="00117C30" w:rsidRPr="00117C30" w:rsidRDefault="00117C30" w:rsidP="00117C30">
      <w:pPr>
        <w:pStyle w:val="Bibliography"/>
      </w:pPr>
      <w:r w:rsidRPr="00117C30">
        <w:t>30.</w:t>
      </w:r>
      <w:r w:rsidRPr="00117C30">
        <w:tab/>
        <w:t xml:space="preserve">Ruff, D.A., and Cohen, M.R. (2014). Attention can either increase or decrease spike count correlations in visual cortex. Nat. Neurosci. </w:t>
      </w:r>
      <w:r w:rsidRPr="00117C30">
        <w:rPr>
          <w:i/>
          <w:iCs/>
        </w:rPr>
        <w:t>17</w:t>
      </w:r>
      <w:r w:rsidRPr="00117C30">
        <w:t>, 1591–1597. https://doi.org/10.1038/nn.3835.</w:t>
      </w:r>
    </w:p>
    <w:p w14:paraId="2BA1EEF6" w14:textId="77777777" w:rsidR="00117C30" w:rsidRPr="00117C30" w:rsidRDefault="00117C30" w:rsidP="00117C30">
      <w:pPr>
        <w:pStyle w:val="Bibliography"/>
      </w:pPr>
      <w:r w:rsidRPr="00117C30">
        <w:lastRenderedPageBreak/>
        <w:t>31.</w:t>
      </w:r>
      <w:r w:rsidRPr="00117C30">
        <w:tab/>
        <w:t xml:space="preserve">Chadwick, A., Khan, A.G., Poort, J., Blot, A., Hofer, S.B., Mrsic-Flogel, T.D., and Sahani, M. (2023). Learning shapes cortical dynamics to enhance integration of relevant sensory input. Neuron </w:t>
      </w:r>
      <w:r w:rsidRPr="00117C30">
        <w:rPr>
          <w:i/>
          <w:iCs/>
        </w:rPr>
        <w:t>111</w:t>
      </w:r>
      <w:r w:rsidRPr="00117C30">
        <w:t>, 106-120.e10. https://doi.org/10.1016/j.neuron.2022.10.001.</w:t>
      </w:r>
    </w:p>
    <w:p w14:paraId="7E5924F6" w14:textId="77777777" w:rsidR="00117C30" w:rsidRPr="00117C30" w:rsidRDefault="00117C30" w:rsidP="00117C30">
      <w:pPr>
        <w:pStyle w:val="Bibliography"/>
      </w:pPr>
      <w:r w:rsidRPr="00117C30">
        <w:t>32.</w:t>
      </w:r>
      <w:r w:rsidRPr="00117C30">
        <w:tab/>
        <w:t xml:space="preserve">Cohen, M.R., and Newsome, W.T. (2008). Context-Dependent Changes in Functional Circuitry in Visual Area MT. Neuron </w:t>
      </w:r>
      <w:r w:rsidRPr="00117C30">
        <w:rPr>
          <w:i/>
          <w:iCs/>
        </w:rPr>
        <w:t>60</w:t>
      </w:r>
      <w:r w:rsidRPr="00117C30">
        <w:t>, 162–173. https://doi.org/10.1016/j.neuron.2008.08.007.</w:t>
      </w:r>
    </w:p>
    <w:p w14:paraId="3CEBEA27" w14:textId="77777777" w:rsidR="00117C30" w:rsidRPr="00117C30" w:rsidRDefault="00117C30" w:rsidP="00117C30">
      <w:pPr>
        <w:pStyle w:val="Bibliography"/>
      </w:pPr>
      <w:r w:rsidRPr="00117C30">
        <w:t>33.</w:t>
      </w:r>
      <w:r w:rsidRPr="00117C30">
        <w:tab/>
        <w:t xml:space="preserve">Denman, D.J., and Contreras, D. (2014). The structure of pairwise correlation in mouse primary visual cortex reveals functional organization in the absence of an orientation map. Cereb. Cortex N. Y. N 1991 </w:t>
      </w:r>
      <w:r w:rsidRPr="00117C30">
        <w:rPr>
          <w:i/>
          <w:iCs/>
        </w:rPr>
        <w:t>24</w:t>
      </w:r>
      <w:r w:rsidRPr="00117C30">
        <w:t>, 2707–2720. https://doi.org/10.1093/cercor/bht128.</w:t>
      </w:r>
    </w:p>
    <w:p w14:paraId="4182AC84" w14:textId="77777777" w:rsidR="00117C30" w:rsidRPr="00117C30" w:rsidRDefault="00117C30" w:rsidP="00117C30">
      <w:pPr>
        <w:pStyle w:val="Bibliography"/>
      </w:pPr>
      <w:r w:rsidRPr="00117C30">
        <w:t>34.</w:t>
      </w:r>
      <w:r w:rsidRPr="00117C30">
        <w:tab/>
        <w:t xml:space="preserve">Cumming, B.G., and Nienborg, H. (2016). Feedforward and feedback sources of choice probability in neural population responses. Curr. Opin. Neurobiol. </w:t>
      </w:r>
      <w:r w:rsidRPr="00117C30">
        <w:rPr>
          <w:i/>
          <w:iCs/>
        </w:rPr>
        <w:t>37</w:t>
      </w:r>
      <w:r w:rsidRPr="00117C30">
        <w:t>, 126–132. https://doi.org/10.1016/j.conb.2016.01.009.</w:t>
      </w:r>
    </w:p>
    <w:p w14:paraId="4D210F55" w14:textId="77777777" w:rsidR="00117C30" w:rsidRPr="00117C30" w:rsidRDefault="00117C30" w:rsidP="00117C30">
      <w:pPr>
        <w:pStyle w:val="Bibliography"/>
      </w:pPr>
      <w:r w:rsidRPr="00117C30">
        <w:t>35.</w:t>
      </w:r>
      <w:r w:rsidRPr="00117C30">
        <w:tab/>
        <w:t xml:space="preserve">Huang, X., and Lisberger, S.G. (2009). Noise Correlations in Cortical Area MT and Their Potential Impact on Trial-by-Trial Variation in the Direction and Speed of Smooth-Pursuit Eye Movements. J. Neurophysiol. </w:t>
      </w:r>
      <w:r w:rsidRPr="00117C30">
        <w:rPr>
          <w:i/>
          <w:iCs/>
        </w:rPr>
        <w:t>101</w:t>
      </w:r>
      <w:r w:rsidRPr="00117C30">
        <w:t>, 3012–3030. https://doi.org/10.1152/jn.00010.2009.</w:t>
      </w:r>
    </w:p>
    <w:p w14:paraId="0855FF62" w14:textId="77777777" w:rsidR="00117C30" w:rsidRPr="00117C30" w:rsidRDefault="00117C30" w:rsidP="00117C30">
      <w:pPr>
        <w:pStyle w:val="Bibliography"/>
      </w:pPr>
      <w:r w:rsidRPr="00117C30">
        <w:t>36.</w:t>
      </w:r>
      <w:r w:rsidRPr="00117C30">
        <w:tab/>
        <w:t xml:space="preserve">Smith, M.A., and Kohn, A. (2008). Spatial and temporal scales of neuronal correlation in primary visual cortex. J. Neurosci. </w:t>
      </w:r>
      <w:r w:rsidRPr="00117C30">
        <w:rPr>
          <w:i/>
          <w:iCs/>
        </w:rPr>
        <w:t>28</w:t>
      </w:r>
      <w:r w:rsidRPr="00117C30">
        <w:t>, 12591–12603. https://doi.org/10.1523/JNEUROSCI.2929-08.2008.</w:t>
      </w:r>
    </w:p>
    <w:p w14:paraId="6632FB5C" w14:textId="77777777" w:rsidR="00117C30" w:rsidRPr="00117C30" w:rsidRDefault="00117C30" w:rsidP="00117C30">
      <w:pPr>
        <w:pStyle w:val="Bibliography"/>
      </w:pPr>
      <w:r w:rsidRPr="00117C30">
        <w:t>37.</w:t>
      </w:r>
      <w:r w:rsidRPr="00117C30">
        <w:tab/>
        <w:t xml:space="preserve">Solomon, S.G., and Kohn, A. (2014). Moving sensory adaptation beyond suppressive effects in single neurons. Curr. Biol. CB </w:t>
      </w:r>
      <w:r w:rsidRPr="00117C30">
        <w:rPr>
          <w:i/>
          <w:iCs/>
        </w:rPr>
        <w:t>24</w:t>
      </w:r>
      <w:r w:rsidRPr="00117C30">
        <w:t>, R1012-1022. https://doi.org/10.1016/j.cub.2014.09.001.</w:t>
      </w:r>
    </w:p>
    <w:p w14:paraId="4CE1F16E" w14:textId="77777777" w:rsidR="00117C30" w:rsidRPr="00117C30" w:rsidRDefault="00117C30" w:rsidP="00117C30">
      <w:pPr>
        <w:pStyle w:val="Bibliography"/>
      </w:pPr>
      <w:r w:rsidRPr="00117C30">
        <w:t>38.</w:t>
      </w:r>
      <w:r w:rsidRPr="00117C30">
        <w:tab/>
        <w:t xml:space="preserve">Ecker, A.S., Berens, P., Keliris, G.A., Bethge, M., Logothetis, N.K., and Tolias, A.S. (2010). Decorrelated neuronal firing in cortical microcircuits. Science </w:t>
      </w:r>
      <w:r w:rsidRPr="00117C30">
        <w:rPr>
          <w:i/>
          <w:iCs/>
        </w:rPr>
        <w:t>327</w:t>
      </w:r>
      <w:r w:rsidRPr="00117C30">
        <w:t>, 584–587. https://doi.org/10.1126/science.1179867.</w:t>
      </w:r>
    </w:p>
    <w:p w14:paraId="12F7F037" w14:textId="77777777" w:rsidR="00117C30" w:rsidRPr="00117C30" w:rsidRDefault="00117C30" w:rsidP="00117C30">
      <w:pPr>
        <w:pStyle w:val="Bibliography"/>
      </w:pPr>
      <w:r w:rsidRPr="00117C30">
        <w:t>39.</w:t>
      </w:r>
      <w:r w:rsidRPr="00117C30">
        <w:tab/>
        <w:t>Srinath, R., Czarnik, M.M., and Cohen, M.R. (2024). Coordinated Response Modulations Enable Flexible Use of Visual Information. Preprint at bioRxiv, https://doi.org/10.1101/2024.07.10.602774 https://doi.org/10.1101/2024.07.10.602774.</w:t>
      </w:r>
    </w:p>
    <w:p w14:paraId="4CC72CFF" w14:textId="77777777" w:rsidR="00117C30" w:rsidRPr="00117C30" w:rsidRDefault="00117C30" w:rsidP="00117C30">
      <w:pPr>
        <w:pStyle w:val="Bibliography"/>
      </w:pPr>
      <w:r w:rsidRPr="00117C30">
        <w:t>40.</w:t>
      </w:r>
      <w:r w:rsidRPr="00117C30">
        <w:tab/>
        <w:t xml:space="preserve">Stringer, C., Pachitariu, M., Steinmetz, N., Reddy, C.B., Carandini, M., and Harris, K.D. (2019). Spontaneous behaviors drive multidimensional, brainwide activity. Science </w:t>
      </w:r>
      <w:r w:rsidRPr="00117C30">
        <w:rPr>
          <w:i/>
          <w:iCs/>
        </w:rPr>
        <w:t>364</w:t>
      </w:r>
      <w:r w:rsidRPr="00117C30">
        <w:t>, eaav7893. https://doi.org/10.1126/science.aav7893.</w:t>
      </w:r>
    </w:p>
    <w:p w14:paraId="10160343" w14:textId="77777777" w:rsidR="00117C30" w:rsidRPr="00117C30" w:rsidRDefault="00117C30" w:rsidP="00117C30">
      <w:pPr>
        <w:pStyle w:val="Bibliography"/>
      </w:pPr>
      <w:r w:rsidRPr="00117C30">
        <w:t>41.</w:t>
      </w:r>
      <w:r w:rsidRPr="00117C30">
        <w:tab/>
        <w:t xml:space="preserve">Musall, S., Kaufman, M.T., Juavinett, A.L., Gluf, S., and Churchland, A.K. (2019). Single-trial neural dynamics are dominated by richly varied movements. Nat. Neurosci. </w:t>
      </w:r>
      <w:r w:rsidRPr="00117C30">
        <w:rPr>
          <w:i/>
          <w:iCs/>
        </w:rPr>
        <w:t>22</w:t>
      </w:r>
      <w:r w:rsidRPr="00117C30">
        <w:t>, 1677–1686. https://doi.org/10.1038/s41593-019-0502-4.</w:t>
      </w:r>
    </w:p>
    <w:p w14:paraId="3787E5E6" w14:textId="77777777" w:rsidR="00117C30" w:rsidRPr="00117C30" w:rsidRDefault="00117C30" w:rsidP="00117C30">
      <w:pPr>
        <w:pStyle w:val="Bibliography"/>
      </w:pPr>
      <w:r w:rsidRPr="00117C30">
        <w:t>42.</w:t>
      </w:r>
      <w:r w:rsidRPr="00117C30">
        <w:tab/>
        <w:t xml:space="preserve">Zhang, A., and Zador, A.M. (2023). Neurons in the primary visual cortex of freely moving rats encode both sensory and non-sensory task variables. PLOS Biol. </w:t>
      </w:r>
      <w:r w:rsidRPr="00117C30">
        <w:rPr>
          <w:i/>
          <w:iCs/>
        </w:rPr>
        <w:t>21</w:t>
      </w:r>
      <w:r w:rsidRPr="00117C30">
        <w:t>, e3002384. https://doi.org/10.1371/journal.pbio.3002384.</w:t>
      </w:r>
    </w:p>
    <w:p w14:paraId="738B8A1C" w14:textId="77777777" w:rsidR="00117C30" w:rsidRPr="00117C30" w:rsidRDefault="00117C30" w:rsidP="00117C30">
      <w:pPr>
        <w:pStyle w:val="Bibliography"/>
      </w:pPr>
      <w:r w:rsidRPr="00117C30">
        <w:t>43.</w:t>
      </w:r>
      <w:r w:rsidRPr="00117C30">
        <w:tab/>
        <w:t xml:space="preserve">Haimerl, C., Ruff, D.A., Cohen, M.R., Savin, C., and Simoncelli, E.P. (2023). Targeted V1 comodulation supports task-adaptive sensory decisions. Nat. Commun. </w:t>
      </w:r>
      <w:r w:rsidRPr="00117C30">
        <w:rPr>
          <w:i/>
          <w:iCs/>
        </w:rPr>
        <w:t>14</w:t>
      </w:r>
      <w:r w:rsidRPr="00117C30">
        <w:t>, 7879. https://doi.org/10.1038/s41467-023-43432-7.</w:t>
      </w:r>
    </w:p>
    <w:p w14:paraId="4B3E410B" w14:textId="77777777" w:rsidR="00117C30" w:rsidRPr="00117C30" w:rsidRDefault="00117C30" w:rsidP="00117C30">
      <w:pPr>
        <w:pStyle w:val="Bibliography"/>
      </w:pPr>
      <w:r w:rsidRPr="00117C30">
        <w:t>44.</w:t>
      </w:r>
      <w:r w:rsidRPr="00117C30">
        <w:tab/>
        <w:t xml:space="preserve">Steinmetz, N.A., and Moore, T. (2010). Changes in the Response Rate and Response Variability of Area V4 Neurons During the Preparation of Saccadic Eye Movements. J. Neurophysiol. </w:t>
      </w:r>
      <w:r w:rsidRPr="00117C30">
        <w:rPr>
          <w:i/>
          <w:iCs/>
        </w:rPr>
        <w:t>103</w:t>
      </w:r>
      <w:r w:rsidRPr="00117C30">
        <w:t>, 1171–1178. https://doi.org/10.1152/jn.00689.2009.</w:t>
      </w:r>
    </w:p>
    <w:p w14:paraId="2E5219FD" w14:textId="77777777" w:rsidR="00117C30" w:rsidRPr="00117C30" w:rsidRDefault="00117C30" w:rsidP="00117C30">
      <w:pPr>
        <w:pStyle w:val="Bibliography"/>
      </w:pPr>
      <w:r w:rsidRPr="00117C30">
        <w:t>45.</w:t>
      </w:r>
      <w:r w:rsidRPr="00117C30">
        <w:tab/>
        <w:t xml:space="preserve">Squire, R.F., Noudoost, B., Schafer, R.J., and Moore, T. (2013). Prefrontal contributions to visual selective attention. Annu. Rev. Neurosci. </w:t>
      </w:r>
      <w:r w:rsidRPr="00117C30">
        <w:rPr>
          <w:i/>
          <w:iCs/>
        </w:rPr>
        <w:t>36</w:t>
      </w:r>
      <w:r w:rsidRPr="00117C30">
        <w:t>, 451–466. https://doi.org/10.1146/annurev-neuro-062111-150439.</w:t>
      </w:r>
    </w:p>
    <w:p w14:paraId="1EBBD455" w14:textId="77777777" w:rsidR="00117C30" w:rsidRPr="00117C30" w:rsidRDefault="00117C30" w:rsidP="00117C30">
      <w:pPr>
        <w:pStyle w:val="Bibliography"/>
      </w:pPr>
      <w:r w:rsidRPr="00117C30">
        <w:lastRenderedPageBreak/>
        <w:t>46.</w:t>
      </w:r>
      <w:r w:rsidRPr="00117C30">
        <w:tab/>
        <w:t xml:space="preserve">Moore, T., Armstrong, K.M., and Fallah, M. (2003). Visuomotor Origins of Covert Spatial Attention. Neuron </w:t>
      </w:r>
      <w:r w:rsidRPr="00117C30">
        <w:rPr>
          <w:i/>
          <w:iCs/>
        </w:rPr>
        <w:t>40</w:t>
      </w:r>
      <w:r w:rsidRPr="00117C30">
        <w:t>, 671–683. https://doi.org/10.1016/S0896-6273(03)00716-5.</w:t>
      </w:r>
    </w:p>
    <w:p w14:paraId="26CD770E" w14:textId="77777777" w:rsidR="00117C30" w:rsidRPr="00117C30" w:rsidRDefault="00117C30" w:rsidP="00117C30">
      <w:pPr>
        <w:pStyle w:val="Bibliography"/>
      </w:pPr>
      <w:r w:rsidRPr="00117C30">
        <w:t>47.</w:t>
      </w:r>
      <w:r w:rsidRPr="00117C30">
        <w:tab/>
        <w:t xml:space="preserve">Maunsell, J.H.R. (2015). Neuronal Mechanisms of Visual Attention. Annu. Rev. Vis. Sci. </w:t>
      </w:r>
      <w:r w:rsidRPr="00117C30">
        <w:rPr>
          <w:i/>
          <w:iCs/>
        </w:rPr>
        <w:t>1</w:t>
      </w:r>
      <w:r w:rsidRPr="00117C30">
        <w:t>, 373–391. https://doi.org/10.1146/annurev-vision-082114-035431.</w:t>
      </w:r>
    </w:p>
    <w:p w14:paraId="335D1413" w14:textId="77777777" w:rsidR="00117C30" w:rsidRPr="00117C30" w:rsidRDefault="00117C30" w:rsidP="00117C30">
      <w:pPr>
        <w:pStyle w:val="Bibliography"/>
      </w:pPr>
      <w:r w:rsidRPr="00117C30">
        <w:t>48.</w:t>
      </w:r>
      <w:r w:rsidRPr="00117C30">
        <w:tab/>
        <w:t xml:space="preserve">Treue, S. (2001). Neural correlates of attention in primate visual cortex. Trends Neurosci. </w:t>
      </w:r>
      <w:r w:rsidRPr="00117C30">
        <w:rPr>
          <w:i/>
          <w:iCs/>
        </w:rPr>
        <w:t>24</w:t>
      </w:r>
      <w:r w:rsidRPr="00117C30">
        <w:t>, 295–300. https://doi.org/10.1016/S0166-2236(00)01814-2.</w:t>
      </w:r>
    </w:p>
    <w:p w14:paraId="14D7FB64" w14:textId="77777777" w:rsidR="00117C30" w:rsidRPr="00117C30" w:rsidRDefault="00117C30" w:rsidP="00117C30">
      <w:pPr>
        <w:pStyle w:val="Bibliography"/>
      </w:pPr>
      <w:r w:rsidRPr="00117C30">
        <w:t>49.</w:t>
      </w:r>
      <w:r w:rsidRPr="00117C30">
        <w:tab/>
        <w:t xml:space="preserve">Reynolds, J.H., and Chelazzi, L. (2004). Attentional Modulation of Visual Processing. Annu. Rev. Neurosci. </w:t>
      </w:r>
      <w:r w:rsidRPr="00117C30">
        <w:rPr>
          <w:i/>
          <w:iCs/>
        </w:rPr>
        <w:t>27</w:t>
      </w:r>
      <w:r w:rsidRPr="00117C30">
        <w:t>, 611–647. https://doi.org/10.1146/annurev.neuro.26.041002.131039.</w:t>
      </w:r>
    </w:p>
    <w:p w14:paraId="3CD3E0AD" w14:textId="77777777" w:rsidR="00117C30" w:rsidRPr="00117C30" w:rsidRDefault="00117C30" w:rsidP="00117C30">
      <w:pPr>
        <w:pStyle w:val="Bibliography"/>
      </w:pPr>
      <w:r w:rsidRPr="00117C30">
        <w:t>50.</w:t>
      </w:r>
      <w:r w:rsidRPr="00117C30">
        <w:tab/>
        <w:t xml:space="preserve">Ni, A.M., Ray, S., and Maunsell, J.H.R. (2012). Tuned normalization explains the size of attention modulations. Neuron </w:t>
      </w:r>
      <w:r w:rsidRPr="00117C30">
        <w:rPr>
          <w:i/>
          <w:iCs/>
        </w:rPr>
        <w:t>73</w:t>
      </w:r>
      <w:r w:rsidRPr="00117C30">
        <w:t>, 803–813. https://doi.org/10.1016/j.neuron.2012.01.006.</w:t>
      </w:r>
    </w:p>
    <w:p w14:paraId="275F3347" w14:textId="77777777" w:rsidR="00117C30" w:rsidRPr="00117C30" w:rsidRDefault="00117C30" w:rsidP="00117C30">
      <w:pPr>
        <w:pStyle w:val="Bibliography"/>
      </w:pPr>
      <w:r w:rsidRPr="00117C30">
        <w:t>51.</w:t>
      </w:r>
      <w:r w:rsidRPr="00117C30">
        <w:tab/>
        <w:t xml:space="preserve">Ruff, D.A., and Cohen, M.R. (2017). A normalization model suggests that attention changes the weighting of inputs between visual areas. Proc. Natl. Acad. Sci. </w:t>
      </w:r>
      <w:r w:rsidRPr="00117C30">
        <w:rPr>
          <w:i/>
          <w:iCs/>
        </w:rPr>
        <w:t>114</w:t>
      </w:r>
      <w:r w:rsidRPr="00117C30">
        <w:t>, E4085–E4094. https://doi.org/10.1073/pnas.1619857114.</w:t>
      </w:r>
    </w:p>
    <w:p w14:paraId="0A3EE9E3" w14:textId="77777777" w:rsidR="00117C30" w:rsidRPr="00117C30" w:rsidRDefault="00117C30" w:rsidP="00117C30">
      <w:pPr>
        <w:pStyle w:val="Bibliography"/>
      </w:pPr>
      <w:r w:rsidRPr="00117C30">
        <w:t>52.</w:t>
      </w:r>
      <w:r w:rsidRPr="00117C30">
        <w:tab/>
        <w:t xml:space="preserve">Sundberg, K.A., Mitchell, J.F., and Reynolds, J.H. (2009). Spatial Attention Modulates Center-Surround Interactions in Macaque Visual Area V4. Neuron </w:t>
      </w:r>
      <w:r w:rsidRPr="00117C30">
        <w:rPr>
          <w:i/>
          <w:iCs/>
        </w:rPr>
        <w:t>61</w:t>
      </w:r>
      <w:r w:rsidRPr="00117C30">
        <w:t>, 952–963. https://doi.org/10.1016/j.neuron.2009.02.023.</w:t>
      </w:r>
    </w:p>
    <w:p w14:paraId="2A9F5AB2" w14:textId="77777777" w:rsidR="00117C30" w:rsidRPr="00117C30" w:rsidRDefault="00117C30" w:rsidP="00117C30">
      <w:pPr>
        <w:pStyle w:val="Bibliography"/>
      </w:pPr>
      <w:r w:rsidRPr="00117C30">
        <w:t>53.</w:t>
      </w:r>
      <w:r w:rsidRPr="00117C30">
        <w:tab/>
        <w:t xml:space="preserve">Flevaris, A.V., and Murray, S.O. (2015). Feature-based attention modulates surround suppression. J. Vis. </w:t>
      </w:r>
      <w:r w:rsidRPr="00117C30">
        <w:rPr>
          <w:i/>
          <w:iCs/>
        </w:rPr>
        <w:t>15</w:t>
      </w:r>
      <w:r w:rsidRPr="00117C30">
        <w:t>, 29. https://doi.org/10.1167/15.1.29.</w:t>
      </w:r>
    </w:p>
    <w:p w14:paraId="3E671F1A" w14:textId="77777777" w:rsidR="00117C30" w:rsidRPr="00117C30" w:rsidRDefault="00117C30" w:rsidP="00117C30">
      <w:pPr>
        <w:pStyle w:val="Bibliography"/>
      </w:pPr>
      <w:r w:rsidRPr="00117C30">
        <w:t>54.</w:t>
      </w:r>
      <w:r w:rsidRPr="00117C30">
        <w:tab/>
        <w:t xml:space="preserve">Murasugi, C., Salzman, C., and Newsome, W. (1993). Microstimulation in visual area MT: effects of varying pulse amplitude and frequency. J. Neurosci. </w:t>
      </w:r>
      <w:r w:rsidRPr="00117C30">
        <w:rPr>
          <w:i/>
          <w:iCs/>
        </w:rPr>
        <w:t>13</w:t>
      </w:r>
      <w:r w:rsidRPr="00117C30">
        <w:t>, 1719–1729. https://doi.org/10.1523/JNEUROSCI.13-04-01719.1993.</w:t>
      </w:r>
    </w:p>
    <w:p w14:paraId="15210A61" w14:textId="77777777" w:rsidR="00117C30" w:rsidRPr="00117C30" w:rsidRDefault="00117C30" w:rsidP="00117C30">
      <w:pPr>
        <w:pStyle w:val="Bibliography"/>
      </w:pPr>
      <w:r w:rsidRPr="00117C30">
        <w:t>55.</w:t>
      </w:r>
      <w:r w:rsidRPr="00117C30">
        <w:tab/>
        <w:t xml:space="preserve">Salzman, C.D., Britten, K.H., and Newsome, W.T. (1990). Cortical microstimulation influences perceptual judgements of motion direction. Nature </w:t>
      </w:r>
      <w:r w:rsidRPr="00117C30">
        <w:rPr>
          <w:i/>
          <w:iCs/>
        </w:rPr>
        <w:t>346</w:t>
      </w:r>
      <w:r w:rsidRPr="00117C30">
        <w:t>, 174–177. https://doi.org/10.1038/346174a0.</w:t>
      </w:r>
    </w:p>
    <w:p w14:paraId="2F97EE3A" w14:textId="77777777" w:rsidR="00117C30" w:rsidRPr="00117C30" w:rsidRDefault="00117C30" w:rsidP="00117C30">
      <w:pPr>
        <w:pStyle w:val="Bibliography"/>
      </w:pPr>
      <w:r w:rsidRPr="00117C30">
        <w:t>56.</w:t>
      </w:r>
      <w:r w:rsidRPr="00117C30">
        <w:tab/>
        <w:t xml:space="preserve">Cohen, M.R., and Newsome, W.T. (2004). What electrical microstimulation has revealed about the neural basis of cognition. Curr. Opin. Neurobiol. </w:t>
      </w:r>
      <w:r w:rsidRPr="00117C30">
        <w:rPr>
          <w:i/>
          <w:iCs/>
        </w:rPr>
        <w:t>14</w:t>
      </w:r>
      <w:r w:rsidRPr="00117C30">
        <w:t>, 169–177. https://doi.org/10.1016/j.conb.2004.03.016.</w:t>
      </w:r>
    </w:p>
    <w:p w14:paraId="729AE961" w14:textId="77777777" w:rsidR="00117C30" w:rsidRPr="00117C30" w:rsidRDefault="00117C30" w:rsidP="00117C30">
      <w:pPr>
        <w:pStyle w:val="Bibliography"/>
      </w:pPr>
      <w:r w:rsidRPr="00117C30">
        <w:t>57.</w:t>
      </w:r>
      <w:r w:rsidRPr="00117C30">
        <w:tab/>
        <w:t xml:space="preserve">Bisley, J.W., Zaksas, D., and Pasternak, T. (2001). Microstimulation of cortical area MT affects performance on a visual working memory task. J. Neurophysiol. </w:t>
      </w:r>
      <w:r w:rsidRPr="00117C30">
        <w:rPr>
          <w:i/>
          <w:iCs/>
        </w:rPr>
        <w:t>85</w:t>
      </w:r>
      <w:r w:rsidRPr="00117C30">
        <w:t>, 187–196. https://doi.org/10.1152/jn.2001.85.1.187.</w:t>
      </w:r>
    </w:p>
    <w:p w14:paraId="3BF824ED" w14:textId="77777777" w:rsidR="00117C30" w:rsidRPr="00117C30" w:rsidRDefault="00117C30" w:rsidP="00117C30">
      <w:pPr>
        <w:pStyle w:val="Bibliography"/>
      </w:pPr>
      <w:r w:rsidRPr="00117C30">
        <w:t>58.</w:t>
      </w:r>
      <w:r w:rsidRPr="00117C30">
        <w:tab/>
        <w:t xml:space="preserve">Nichols, M.J., and Newsome, W.T. (2002). Middle Temporal Visual Area Microstimulation Influences Veridical Judgments of Motion Direction. J. Neurosci. </w:t>
      </w:r>
      <w:r w:rsidRPr="00117C30">
        <w:rPr>
          <w:i/>
          <w:iCs/>
        </w:rPr>
        <w:t>22</w:t>
      </w:r>
      <w:r w:rsidRPr="00117C30">
        <w:t>, 9530–9540. https://doi.org/10.1523/JNEUROSCI.22-21-09530.2002.</w:t>
      </w:r>
    </w:p>
    <w:p w14:paraId="39AD6726" w14:textId="77777777" w:rsidR="00117C30" w:rsidRPr="00117C30" w:rsidRDefault="00117C30" w:rsidP="00117C30">
      <w:pPr>
        <w:pStyle w:val="Bibliography"/>
      </w:pPr>
      <w:r w:rsidRPr="00117C30">
        <w:t>59.</w:t>
      </w:r>
      <w:r w:rsidRPr="00117C30">
        <w:tab/>
        <w:t xml:space="preserve">Xue, C., Kramer, L.E., and Cohen, M.R. (2022). Dynamic task-belief is an integral part of decision-making. Neuron </w:t>
      </w:r>
      <w:r w:rsidRPr="00117C30">
        <w:rPr>
          <w:i/>
          <w:iCs/>
        </w:rPr>
        <w:t>110</w:t>
      </w:r>
      <w:r w:rsidRPr="00117C30">
        <w:t>, 2503-2511.e3. https://doi.org/10.1016/j.neuron.2022.05.010.</w:t>
      </w:r>
    </w:p>
    <w:p w14:paraId="4C5AE87B" w14:textId="77777777" w:rsidR="00117C30" w:rsidRPr="00117C30" w:rsidRDefault="00117C30" w:rsidP="00117C30">
      <w:pPr>
        <w:pStyle w:val="Bibliography"/>
      </w:pPr>
      <w:r w:rsidRPr="00117C30">
        <w:t>60.</w:t>
      </w:r>
      <w:r w:rsidRPr="00117C30">
        <w:tab/>
        <w:t xml:space="preserve">Ruff, D.A., Xue, C., Kramer, L.E., Baqai, F., and Cohen, M.R. (2020). Low rank mechanisms underlying flexible visual representations. Proc. Natl. Acad. Sci. </w:t>
      </w:r>
      <w:r w:rsidRPr="00117C30">
        <w:rPr>
          <w:i/>
          <w:iCs/>
        </w:rPr>
        <w:t>117</w:t>
      </w:r>
      <w:r w:rsidRPr="00117C30">
        <w:t>, 29321–29329. https://doi.org/10.1073/pnas.2005797117.</w:t>
      </w:r>
    </w:p>
    <w:p w14:paraId="5695A20E" w14:textId="77777777" w:rsidR="00117C30" w:rsidRPr="00117C30" w:rsidRDefault="00117C30" w:rsidP="00117C30">
      <w:pPr>
        <w:pStyle w:val="Bibliography"/>
      </w:pPr>
      <w:r w:rsidRPr="00117C30">
        <w:t>61.</w:t>
      </w:r>
      <w:r w:rsidRPr="00117C30">
        <w:tab/>
        <w:t xml:space="preserve">Nandy, A.S., Nassi, J.J., and Reynolds, J.H. (2017). Laminar Organization of Attentional Modulation in Macaque Visual Area V4. Neuron </w:t>
      </w:r>
      <w:r w:rsidRPr="00117C30">
        <w:rPr>
          <w:i/>
          <w:iCs/>
        </w:rPr>
        <w:t>93</w:t>
      </w:r>
      <w:r w:rsidRPr="00117C30">
        <w:t>, 235–246. https://doi.org/10.1016/j.neuron.2016.11.029.</w:t>
      </w:r>
    </w:p>
    <w:p w14:paraId="4576D817" w14:textId="77777777" w:rsidR="00117C30" w:rsidRPr="00117C30" w:rsidRDefault="00117C30" w:rsidP="00117C30">
      <w:pPr>
        <w:pStyle w:val="Bibliography"/>
      </w:pPr>
      <w:r w:rsidRPr="00117C30">
        <w:lastRenderedPageBreak/>
        <w:t>62.</w:t>
      </w:r>
      <w:r w:rsidRPr="00117C30">
        <w:tab/>
        <w:t xml:space="preserve">Kanashiro, T., Ocker, G.K., Cohen, M.R., and Doiron, B. (2017). Attentional modulation of neuronal variability in circuit models of cortex. eLife </w:t>
      </w:r>
      <w:r w:rsidRPr="00117C30">
        <w:rPr>
          <w:i/>
          <w:iCs/>
        </w:rPr>
        <w:t>6</w:t>
      </w:r>
      <w:r w:rsidRPr="00117C30">
        <w:t>, e23978. https://doi.org/10.7554/eLife.23978.</w:t>
      </w:r>
    </w:p>
    <w:p w14:paraId="7B4CBE7F" w14:textId="77777777" w:rsidR="00117C30" w:rsidRPr="00117C30" w:rsidRDefault="00117C30" w:rsidP="00117C30">
      <w:pPr>
        <w:pStyle w:val="Bibliography"/>
      </w:pPr>
      <w:r w:rsidRPr="00117C30">
        <w:t>63.</w:t>
      </w:r>
      <w:r w:rsidRPr="00117C30">
        <w:tab/>
        <w:t xml:space="preserve">Huang, C., Ruff, D.A., Pyle, R., Rosenbaum, R., Cohen, M.R., and Doiron, B. (2019). Circuit Models of Low-Dimensional Shared Variability in Cortical Networks. Neuron </w:t>
      </w:r>
      <w:r w:rsidRPr="00117C30">
        <w:rPr>
          <w:i/>
          <w:iCs/>
        </w:rPr>
        <w:t>101</w:t>
      </w:r>
      <w:r w:rsidRPr="00117C30">
        <w:t>, 337-348.e4. https://doi.org/10.1016/j.neuron.2018.11.034.</w:t>
      </w:r>
    </w:p>
    <w:p w14:paraId="4A350DAA" w14:textId="77777777" w:rsidR="00117C30" w:rsidRPr="00117C30" w:rsidRDefault="00117C30" w:rsidP="00117C30">
      <w:pPr>
        <w:pStyle w:val="Bibliography"/>
      </w:pPr>
      <w:r w:rsidRPr="00117C30">
        <w:t>64.</w:t>
      </w:r>
      <w:r w:rsidRPr="00117C30">
        <w:tab/>
        <w:t xml:space="preserve">Doiron, B., Litwin-Kumar, A., Rosenbaum, R., Ocker, G.K., and Josić, K. (2016). The mechanics of state-dependent neural correlations. Nat. Neurosci. </w:t>
      </w:r>
      <w:r w:rsidRPr="00117C30">
        <w:rPr>
          <w:i/>
          <w:iCs/>
        </w:rPr>
        <w:t>19</w:t>
      </w:r>
      <w:r w:rsidRPr="00117C30">
        <w:t>, 383–393. https://doi.org/10.1038/nn.4242.</w:t>
      </w:r>
    </w:p>
    <w:p w14:paraId="705A1297" w14:textId="77777777" w:rsidR="00117C30" w:rsidRPr="00117C30" w:rsidRDefault="00117C30" w:rsidP="00117C30">
      <w:pPr>
        <w:pStyle w:val="Bibliography"/>
      </w:pPr>
      <w:r w:rsidRPr="00117C30">
        <w:t>65.</w:t>
      </w:r>
      <w:r w:rsidRPr="00117C30">
        <w:tab/>
        <w:t xml:space="preserve">Negrón, A., Getz, M.P., Handy, G., and Doiron, B. (2024). The mechanics of correlated variability in segregated cortical excitatory subnetworks. Proc. Natl. Acad. Sci. U. S. A. </w:t>
      </w:r>
      <w:r w:rsidRPr="00117C30">
        <w:rPr>
          <w:i/>
          <w:iCs/>
        </w:rPr>
        <w:t>121</w:t>
      </w:r>
      <w:r w:rsidRPr="00117C30">
        <w:t>, e2306800121. https://doi.org/10.1073/pnas.2306800121.</w:t>
      </w:r>
    </w:p>
    <w:p w14:paraId="4A8810E8" w14:textId="77777777" w:rsidR="00117C30" w:rsidRPr="00117C30" w:rsidRDefault="00117C30" w:rsidP="00117C30">
      <w:pPr>
        <w:pStyle w:val="Bibliography"/>
      </w:pPr>
      <w:r w:rsidRPr="00117C30">
        <w:t>66.</w:t>
      </w:r>
      <w:r w:rsidRPr="00117C30">
        <w:tab/>
        <w:t xml:space="preserve">Rouse, T.C., Ni, A.M., Huang, C., and Cohen, M.R. (2023). Topological insights into the neural basis of flexible behavior. Proc. Natl. Acad. Sci. U. S. A. </w:t>
      </w:r>
      <w:r w:rsidRPr="00117C30">
        <w:rPr>
          <w:i/>
          <w:iCs/>
        </w:rPr>
        <w:t>120</w:t>
      </w:r>
      <w:r w:rsidRPr="00117C30">
        <w:t>, e2219557120. https://doi.org/10.1073/pnas.2219557120.</w:t>
      </w:r>
    </w:p>
    <w:p w14:paraId="60FD7D67" w14:textId="77777777" w:rsidR="00117C30" w:rsidRPr="00117C30" w:rsidRDefault="00117C30" w:rsidP="00117C30">
      <w:pPr>
        <w:pStyle w:val="Bibliography"/>
      </w:pPr>
      <w:r w:rsidRPr="00117C30">
        <w:t>67.</w:t>
      </w:r>
      <w:r w:rsidRPr="00117C30">
        <w:tab/>
        <w:t xml:space="preserve">Rosenbaum, R., Smith, M.A., Kohn, A., Rubin, J.E., and Doiron, B. (2017). The spatial structure of correlated neuronal variability. Nat. Neurosci. </w:t>
      </w:r>
      <w:r w:rsidRPr="00117C30">
        <w:rPr>
          <w:i/>
          <w:iCs/>
        </w:rPr>
        <w:t>20</w:t>
      </w:r>
      <w:r w:rsidRPr="00117C30">
        <w:t>, 107–114. https://doi.org/10.1038/nn.4433.</w:t>
      </w:r>
    </w:p>
    <w:p w14:paraId="77C0D28C" w14:textId="77777777" w:rsidR="00117C30" w:rsidRPr="00117C30" w:rsidRDefault="00117C30" w:rsidP="00117C30">
      <w:pPr>
        <w:pStyle w:val="Bibliography"/>
      </w:pPr>
      <w:r w:rsidRPr="00117C30">
        <w:t>68.</w:t>
      </w:r>
      <w:r w:rsidRPr="00117C30">
        <w:tab/>
        <w:t xml:space="preserve">Hofer, S.B., Ko, H., Pichler, B., Vogelstein, J., Ros, H., Zeng, H., Lein, E., Lesica, N.A., and Mrsic-Flogel, T.D. (2011). Differential connectivity and response dynamics of excitatory and inhibitory neurons in visual cortex. Nat. Neurosci. </w:t>
      </w:r>
      <w:r w:rsidRPr="00117C30">
        <w:rPr>
          <w:i/>
          <w:iCs/>
        </w:rPr>
        <w:t>14</w:t>
      </w:r>
      <w:r w:rsidRPr="00117C30">
        <w:t>, 1045–1052. https://doi.org/10.1038/nn.2876.</w:t>
      </w:r>
    </w:p>
    <w:p w14:paraId="3B5A47E9" w14:textId="77777777" w:rsidR="00117C30" w:rsidRPr="00117C30" w:rsidRDefault="00117C30" w:rsidP="00117C30">
      <w:pPr>
        <w:pStyle w:val="Bibliography"/>
      </w:pPr>
      <w:r w:rsidRPr="00117C30">
        <w:t>69.</w:t>
      </w:r>
      <w:r w:rsidRPr="00117C30">
        <w:tab/>
        <w:t xml:space="preserve">Hayden, B., and Gallant, J. (2013). Working Memory and Decision Processes in Visual Area V4. Front. Neurosci. </w:t>
      </w:r>
      <w:r w:rsidRPr="00117C30">
        <w:rPr>
          <w:i/>
          <w:iCs/>
        </w:rPr>
        <w:t>7</w:t>
      </w:r>
      <w:r w:rsidRPr="00117C30">
        <w:t>. https://doi.org/10.3389/fnins.2013.00018.</w:t>
      </w:r>
    </w:p>
    <w:p w14:paraId="118583A6" w14:textId="77777777" w:rsidR="00117C30" w:rsidRPr="00117C30" w:rsidRDefault="00117C30" w:rsidP="00117C30">
      <w:pPr>
        <w:pStyle w:val="Bibliography"/>
      </w:pPr>
      <w:r w:rsidRPr="00117C30">
        <w:t>70.</w:t>
      </w:r>
      <w:r w:rsidRPr="00117C30">
        <w:tab/>
        <w:t xml:space="preserve">Brooks, J.X., and Cullen, K.E. (2019). Predictive Sensing: The Role of Motor Signals in Sensory Processing. Biol. Psychiatry Cogn. Neurosci. Neuroimaging </w:t>
      </w:r>
      <w:r w:rsidRPr="00117C30">
        <w:rPr>
          <w:i/>
          <w:iCs/>
        </w:rPr>
        <w:t>4</w:t>
      </w:r>
      <w:r w:rsidRPr="00117C30">
        <w:t>, 842–850. https://doi.org/10.1016/j.bpsc.2019.06.003.</w:t>
      </w:r>
    </w:p>
    <w:p w14:paraId="4A182E27" w14:textId="77777777" w:rsidR="00117C30" w:rsidRPr="00117C30" w:rsidRDefault="00117C30" w:rsidP="00117C30">
      <w:pPr>
        <w:pStyle w:val="Bibliography"/>
      </w:pPr>
      <w:r w:rsidRPr="00117C30">
        <w:t>71.</w:t>
      </w:r>
      <w:r w:rsidRPr="00117C30">
        <w:tab/>
        <w:t xml:space="preserve">Martı́nez-Trujillo, J.C., and Treue, S. (2002). Attentional Modulation Strength in Cortical Area MT Depends on Stimulus Contrast. Neuron </w:t>
      </w:r>
      <w:r w:rsidRPr="00117C30">
        <w:rPr>
          <w:i/>
          <w:iCs/>
        </w:rPr>
        <w:t>35</w:t>
      </w:r>
      <w:r w:rsidRPr="00117C30">
        <w:t>, 365–370. https://doi.org/10.1016/S0896-6273(02)00778-X.</w:t>
      </w:r>
    </w:p>
    <w:p w14:paraId="1CAF6683" w14:textId="77777777" w:rsidR="00117C30" w:rsidRPr="00117C30" w:rsidRDefault="00117C30" w:rsidP="00117C30">
      <w:pPr>
        <w:pStyle w:val="Bibliography"/>
      </w:pPr>
      <w:r w:rsidRPr="00117C30">
        <w:t>72.</w:t>
      </w:r>
      <w:r w:rsidRPr="00117C30">
        <w:tab/>
        <w:t xml:space="preserve">Williamson, R.C., Cowley, B.R., Litwin-Kumar, A., Doiron, B., Kohn, A., Smith, M.A., and Yu, B.M. (2016). Scaling Properties of Dimensionality Reduction for Neural Populations and Network Models. PLOS Comput. Biol. </w:t>
      </w:r>
      <w:r w:rsidRPr="00117C30">
        <w:rPr>
          <w:i/>
          <w:iCs/>
        </w:rPr>
        <w:t>12</w:t>
      </w:r>
      <w:r w:rsidRPr="00117C30">
        <w:t>, e1005141. https://doi.org/10.1371/journal.pcbi.1005141.</w:t>
      </w:r>
    </w:p>
    <w:p w14:paraId="0FFC68FD" w14:textId="77777777" w:rsidR="00117C30" w:rsidRPr="00117C30" w:rsidRDefault="00117C30" w:rsidP="00117C30">
      <w:pPr>
        <w:pStyle w:val="Bibliography"/>
      </w:pPr>
      <w:r w:rsidRPr="00117C30">
        <w:t>73.</w:t>
      </w:r>
      <w:r w:rsidRPr="00117C30">
        <w:tab/>
        <w:t>Srinath, R., Ni, A.M., Marucci, C., Cohen, M.R., and Brainard, D.H. (2024). Orthogonal neural representations support perceptual judgements of natural stimuli. Preprint at bioRxiv, https://doi.org/10.1101/2024.02.14.580134 https://doi.org/10.1101/2024.02.14.580134.</w:t>
      </w:r>
    </w:p>
    <w:p w14:paraId="61546AA1" w14:textId="77777777" w:rsidR="00117C30" w:rsidRPr="00117C30" w:rsidRDefault="00117C30" w:rsidP="00117C30">
      <w:pPr>
        <w:pStyle w:val="Bibliography"/>
      </w:pPr>
      <w:r w:rsidRPr="00117C30">
        <w:t>74.</w:t>
      </w:r>
      <w:r w:rsidRPr="00117C30">
        <w:tab/>
        <w:t xml:space="preserve">Histed, M.H., Ni, A.M., and Maunsell, J.H.R. (2013). Insights into cortical mechanisms of behavior from microstimulation experiments. Prog. Neurobiol. </w:t>
      </w:r>
      <w:r w:rsidRPr="00117C30">
        <w:rPr>
          <w:i/>
          <w:iCs/>
        </w:rPr>
        <w:t>103</w:t>
      </w:r>
      <w:r w:rsidRPr="00117C30">
        <w:t>, 115–130. https://doi.org/10.1016/j.pneurobio.2012.01.006.</w:t>
      </w:r>
    </w:p>
    <w:p w14:paraId="7E8B8F95" w14:textId="77777777" w:rsidR="00117C30" w:rsidRPr="00117C30" w:rsidRDefault="00117C30" w:rsidP="00117C30">
      <w:pPr>
        <w:pStyle w:val="Bibliography"/>
      </w:pPr>
      <w:r w:rsidRPr="00117C30">
        <w:t>75.</w:t>
      </w:r>
      <w:r w:rsidRPr="00117C30">
        <w:tab/>
        <w:t xml:space="preserve">Szelényi, A., Bello, L., Duffau, H., Fava, E., Feigl, G.C., Galanda, M., Neuloh, G., Signorelli, F., Sala, F., and Workgroup for Intraoperative Management in Low-Grade Glioma Surgery within the European Low-Grade Glioma Network (2010). Intraoperative electrical stimulation in awake craniotomy: methodological aspects of current practice. Neurosurg. Focus </w:t>
      </w:r>
      <w:r w:rsidRPr="00117C30">
        <w:rPr>
          <w:i/>
          <w:iCs/>
        </w:rPr>
        <w:t>28</w:t>
      </w:r>
      <w:r w:rsidRPr="00117C30">
        <w:t>, E7. https://doi.org/10.3171/2009.12.FOCUS09237.</w:t>
      </w:r>
    </w:p>
    <w:p w14:paraId="4B1032F3" w14:textId="77777777" w:rsidR="00117C30" w:rsidRPr="00117C30" w:rsidRDefault="00117C30" w:rsidP="00117C30">
      <w:pPr>
        <w:pStyle w:val="Bibliography"/>
      </w:pPr>
      <w:r w:rsidRPr="00117C30">
        <w:t>76.</w:t>
      </w:r>
      <w:r w:rsidRPr="00117C30">
        <w:tab/>
        <w:t xml:space="preserve">Flesher, S.N., Collinger, J.L., Foldes, S.T., Weiss, J.M., Downey, J.E., Tyler-Kabara, E.C., Bensmaia, S.J., Schwartz, A.B., Boninger, M.L., and Gaunt, R.A. (2016). Intracortical microstimulation of human somatosensory cortex. Sci. Transl. Med. </w:t>
      </w:r>
      <w:r w:rsidRPr="00117C30">
        <w:rPr>
          <w:i/>
          <w:iCs/>
        </w:rPr>
        <w:t>8</w:t>
      </w:r>
      <w:r w:rsidRPr="00117C30">
        <w:t>, 361ra141. https://doi.org/10.1126/scitranslmed.aaf8083.</w:t>
      </w:r>
    </w:p>
    <w:p w14:paraId="477F7CCD" w14:textId="77777777" w:rsidR="00117C30" w:rsidRPr="00117C30" w:rsidRDefault="00117C30" w:rsidP="00117C30">
      <w:pPr>
        <w:pStyle w:val="Bibliography"/>
      </w:pPr>
      <w:r w:rsidRPr="00117C30">
        <w:lastRenderedPageBreak/>
        <w:t>77.</w:t>
      </w:r>
      <w:r w:rsidRPr="00117C30">
        <w:tab/>
        <w:t xml:space="preserve">Nowik, K., Langwińska-Wośko, E., Skopiński, P., Nowik, K.E., and Szaflik, J.P. (2020). Bionic eye review – An update. J. Clin. Neurosci. </w:t>
      </w:r>
      <w:r w:rsidRPr="00117C30">
        <w:rPr>
          <w:i/>
          <w:iCs/>
        </w:rPr>
        <w:t>78</w:t>
      </w:r>
      <w:r w:rsidRPr="00117C30">
        <w:t>, 8–19. https://doi.org/10.1016/j.jocn.2020.05.041.</w:t>
      </w:r>
    </w:p>
    <w:p w14:paraId="00E3AD3A" w14:textId="77777777" w:rsidR="00117C30" w:rsidRPr="00117C30" w:rsidRDefault="00117C30" w:rsidP="00117C30">
      <w:pPr>
        <w:pStyle w:val="Bibliography"/>
      </w:pPr>
      <w:r w:rsidRPr="00117C30">
        <w:t>78.</w:t>
      </w:r>
      <w:r w:rsidRPr="00117C30">
        <w:tab/>
        <w:t xml:space="preserve">Farnum, A., and Pelled, G. (2020). New Vision for Visual Prostheses. Front. Neurosci. </w:t>
      </w:r>
      <w:r w:rsidRPr="00117C30">
        <w:rPr>
          <w:i/>
          <w:iCs/>
        </w:rPr>
        <w:t>14</w:t>
      </w:r>
      <w:r w:rsidRPr="00117C30">
        <w:t>, 36. https://doi.org/10.3389/fnins.2020.00036.</w:t>
      </w:r>
    </w:p>
    <w:p w14:paraId="39793B00" w14:textId="77777777" w:rsidR="00117C30" w:rsidRPr="00117C30" w:rsidRDefault="00117C30" w:rsidP="00117C30">
      <w:pPr>
        <w:pStyle w:val="Bibliography"/>
      </w:pPr>
      <w:r w:rsidRPr="00117C30">
        <w:t>79.</w:t>
      </w:r>
      <w:r w:rsidRPr="00117C30">
        <w:tab/>
        <w:t xml:space="preserve">Roelfsema, P.R. (2020). Writing to the Mind’s Eye of the Blind. Cell </w:t>
      </w:r>
      <w:r w:rsidRPr="00117C30">
        <w:rPr>
          <w:i/>
          <w:iCs/>
        </w:rPr>
        <w:t>181</w:t>
      </w:r>
      <w:r w:rsidRPr="00117C30">
        <w:t>, 758–759. https://doi.org/10.1016/j.cell.2020.03.014.</w:t>
      </w:r>
    </w:p>
    <w:p w14:paraId="7AD939ED" w14:textId="77777777" w:rsidR="00117C30" w:rsidRPr="00117C30" w:rsidRDefault="00117C30" w:rsidP="00117C30">
      <w:pPr>
        <w:pStyle w:val="Bibliography"/>
      </w:pPr>
      <w:r w:rsidRPr="00117C30">
        <w:t>80.</w:t>
      </w:r>
      <w:r w:rsidRPr="00117C30">
        <w:tab/>
        <w:t xml:space="preserve">Anwyl-Irvine, A.L., Massonnié, J., Flitton, A., Kirkham, N., and Evershed, J.K. (2020). Gorilla in our midst: An online behavioral experiment builder. Behav. Res. Methods </w:t>
      </w:r>
      <w:r w:rsidRPr="00117C30">
        <w:rPr>
          <w:i/>
          <w:iCs/>
        </w:rPr>
        <w:t>52</w:t>
      </w:r>
      <w:r w:rsidRPr="00117C30">
        <w:t>, 388–407. https://doi.org/10.3758/s13428-019-01237-x.</w:t>
      </w:r>
    </w:p>
    <w:p w14:paraId="7A9036F9" w14:textId="77777777" w:rsidR="00117C30" w:rsidRPr="00117C30" w:rsidRDefault="00117C30" w:rsidP="00117C30">
      <w:pPr>
        <w:pStyle w:val="Bibliography"/>
      </w:pPr>
      <w:r w:rsidRPr="00117C30">
        <w:t>81.</w:t>
      </w:r>
      <w:r w:rsidRPr="00117C30">
        <w:tab/>
        <w:t xml:space="preserve">Brainard, D.H. (1997). The Psychophysics Toolbox. Spat. Vis. </w:t>
      </w:r>
      <w:r w:rsidRPr="00117C30">
        <w:rPr>
          <w:i/>
          <w:iCs/>
        </w:rPr>
        <w:t>10</w:t>
      </w:r>
      <w:r w:rsidRPr="00117C30">
        <w:t>, 433–436. https://doi.org/10.1163/156856897X00357.</w:t>
      </w:r>
    </w:p>
    <w:p w14:paraId="0999F4A8" w14:textId="77777777" w:rsidR="00117C30" w:rsidRPr="00117C30" w:rsidRDefault="00117C30" w:rsidP="00117C30">
      <w:pPr>
        <w:pStyle w:val="Bibliography"/>
      </w:pPr>
      <w:r w:rsidRPr="00117C30">
        <w:t>82.</w:t>
      </w:r>
      <w:r w:rsidRPr="00117C30">
        <w:tab/>
        <w:t>Ruff, D.A., Markman, S.K., Kim, J.Z., and Cohen, M.R. (2025). Linking neural population formatting to function. Preprint, https://doi.org/10.1101/2025.01.03.631242 https://doi.org/10.1101/2025.01.03.631242.</w:t>
      </w:r>
    </w:p>
    <w:p w14:paraId="03BC8263" w14:textId="46995A1F" w:rsidR="00117C30" w:rsidRPr="0097516D" w:rsidRDefault="00117C30" w:rsidP="0050741D">
      <w:r>
        <w:fldChar w:fldCharType="end"/>
      </w:r>
    </w:p>
    <w:sectPr w:rsidR="00117C30" w:rsidRPr="0097516D" w:rsidSect="00CA63AA">
      <w:footerReference w:type="even" r:id="rId20"/>
      <w:pgSz w:w="12240" w:h="15840"/>
      <w:pgMar w:top="720" w:right="720" w:bottom="720" w:left="720" w:header="720" w:footer="720" w:gutter="0"/>
      <w:lnNumType w:countBy="1" w:restart="continuou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Draco Xu" w:date="2025-06-23T11:20:00Z" w:initials="DX">
    <w:p w14:paraId="0C0ACC49" w14:textId="77777777" w:rsidR="00BC57A2" w:rsidRDefault="00BC57A2">
      <w:pPr>
        <w:pStyle w:val="CommentText"/>
      </w:pPr>
      <w:r>
        <w:rPr>
          <w:rStyle w:val="CommentReference"/>
        </w:rPr>
        <w:annotationRef/>
      </w:r>
      <w:r>
        <w:t>Reference?</w:t>
      </w:r>
    </w:p>
    <w:p w14:paraId="3AB80E4A" w14:textId="64C6CDE5" w:rsidR="00BC57A2" w:rsidRDefault="00BC57A2">
      <w:pPr>
        <w:pStyle w:val="CommentText"/>
      </w:pPr>
    </w:p>
  </w:comment>
  <w:comment w:id="20" w:author="Draco Xu" w:date="2025-06-24T17:06:00Z" w:initials="DX">
    <w:p w14:paraId="48C18810" w14:textId="4A887C5B" w:rsidR="00A81B6F" w:rsidRDefault="00A81B6F">
      <w:pPr>
        <w:pStyle w:val="CommentText"/>
      </w:pPr>
      <w:r>
        <w:rPr>
          <w:rStyle w:val="CommentReference"/>
        </w:rPr>
        <w:annotationRef/>
      </w:r>
      <w:bookmarkStart w:id="25" w:name="OLE_LINK3"/>
      <w:r w:rsidR="00995A4C">
        <w:t xml:space="preserve">We need to </w:t>
      </w:r>
      <w:r w:rsidR="00995A4C">
        <w:rPr>
          <w:rStyle w:val="Emphasis"/>
        </w:rPr>
        <w:t>demonstrate</w:t>
      </w:r>
      <w:r w:rsidR="00995A4C">
        <w:t xml:space="preserve"> that, in the data, the axis of correlated variability is indeed co-linear with the stimulus axis. We discussed this in our meeting </w:t>
      </w:r>
      <w:proofErr w:type="gramStart"/>
      <w:r w:rsidR="00995A4C">
        <w:t>before</w:t>
      </w:r>
      <w:proofErr w:type="gramEnd"/>
      <w:r w:rsidR="00995A4C">
        <w:t xml:space="preserve"> but it </w:t>
      </w:r>
      <w:r w:rsidR="007B2292">
        <w:rPr>
          <w:rFonts w:hint="eastAsia"/>
          <w:lang w:eastAsia="zh-CN"/>
        </w:rPr>
        <w:t>sh</w:t>
      </w:r>
      <w:r w:rsidR="007B2292">
        <w:rPr>
          <w:lang w:eastAsia="zh-CN"/>
        </w:rPr>
        <w:t xml:space="preserve">ould </w:t>
      </w:r>
      <w:r w:rsidR="00995A4C">
        <w:t xml:space="preserve">be explicit in the paper, because such alignment is not guaranteed: for rank-one </w:t>
      </w:r>
      <w:r w:rsidR="00995A4C">
        <w:rPr>
          <w:rStyle w:val="Strong"/>
        </w:rPr>
        <w:t>W</w:t>
      </w:r>
      <w:r w:rsidR="00995A4C">
        <w:rPr>
          <w:rFonts w:hint="eastAsia"/>
          <w:lang w:eastAsia="zh-CN"/>
        </w:rPr>
        <w:t>F</w:t>
      </w:r>
      <w:r w:rsidR="00995A4C">
        <w:rPr>
          <w:lang w:eastAsia="zh-CN"/>
        </w:rPr>
        <w:t xml:space="preserve"> </w:t>
      </w:r>
      <w:r w:rsidR="00995A4C">
        <w:t xml:space="preserve">and </w:t>
      </w:r>
      <w:r w:rsidR="00995A4C">
        <w:rPr>
          <w:rStyle w:val="Strong"/>
        </w:rPr>
        <w:t>W</w:t>
      </w:r>
      <w:r w:rsidR="00995A4C">
        <w:t>R the probability of alignment is measure-zero. Showing the empirical alignment justifies our model’s fundamental assumption. It would be great if we can add a panel in Supplementary Figure S X comparing stimulus and noise axes across datasets</w:t>
      </w:r>
      <w:r w:rsidR="00E43178">
        <w:t>.</w:t>
      </w:r>
      <w:bookmarkEnd w:id="25"/>
    </w:p>
  </w:comment>
  <w:comment w:id="26" w:author="Draco Xu" w:date="2025-06-25T11:22:00Z" w:initials="DX">
    <w:p w14:paraId="2D507D05" w14:textId="569C97E1" w:rsidR="00BD675A" w:rsidRDefault="00BD675A">
      <w:pPr>
        <w:pStyle w:val="CommentText"/>
      </w:pPr>
      <w:r>
        <w:rPr>
          <w:rStyle w:val="CommentReference"/>
        </w:rPr>
        <w:annotationRef/>
      </w:r>
      <w:r w:rsidR="00A94132">
        <w:t xml:space="preserve">Here I removed the statement about the temporal integration but provide this noise vs signal when aligning the WR, because we don’t really consider the temporal integration here, but in our framework, there is a good reason why noise should align signal, because when noise is created by WR, the alignment will add noise to coding, but will also make the signal better separable(distance greater), and the latter is greater. </w:t>
      </w:r>
      <w:r w:rsidR="00A94132">
        <w:t xml:space="preserve">If </w:t>
      </w:r>
      <w:r w:rsidR="00A94132">
        <w:t>the</w:t>
      </w:r>
      <w:r w:rsidR="00A94132">
        <w:t xml:space="preserve"> downstream system truly reads out from just </w:t>
      </w:r>
      <w:r w:rsidR="00A94132">
        <w:rPr>
          <w:rStyle w:val="Emphasis"/>
        </w:rPr>
        <w:t>one</w:t>
      </w:r>
      <w:r w:rsidR="00A94132">
        <w:t xml:space="preserve"> linear combination of population rates, then you want </w:t>
      </w:r>
      <w:r w:rsidR="00A94132">
        <w:rPr>
          <w:rStyle w:val="katex-mathml"/>
        </w:rPr>
        <w:t>WR</w:t>
      </w:r>
      <w:r w:rsidR="00A94132">
        <w:rPr>
          <w:rStyle w:val="katex-mathml"/>
        </w:rPr>
        <w:t xml:space="preserve"> </w:t>
      </w:r>
      <w:r w:rsidR="00A94132">
        <w:t>to tilt its dominant eigen-vector so that the stimulus drive</w:t>
      </w:r>
      <w:r w:rsidR="00A94132">
        <w:rPr>
          <w:rStyle w:val="katex-mathml"/>
        </w:rPr>
        <w:t xml:space="preserve"> </w:t>
      </w:r>
      <w:r w:rsidR="00A94132">
        <w:t>lies on that same slow/noise mode.</w:t>
      </w:r>
    </w:p>
  </w:comment>
  <w:comment w:id="65" w:author="Draco Xu" w:date="2025-06-24T22:54:00Z" w:initials="DX">
    <w:p w14:paraId="7C1F6101" w14:textId="0575CA6B" w:rsidR="006F3D1E" w:rsidRDefault="006F3D1E">
      <w:pPr>
        <w:pStyle w:val="CommentText"/>
      </w:pPr>
      <w:r>
        <w:rPr>
          <w:rStyle w:val="CommentReference"/>
        </w:rPr>
        <w:annotationRef/>
      </w:r>
      <w:r>
        <w:t>Maybe here we can cite “</w:t>
      </w:r>
      <w:r>
        <w:rPr>
          <w:rFonts w:ascii="Arial" w:hAnsi="Arial" w:cs="Arial"/>
          <w:color w:val="222222"/>
          <w:sz w:val="20"/>
          <w:szCs w:val="20"/>
          <w:shd w:val="clear" w:color="auto" w:fill="FFFFFF"/>
        </w:rPr>
        <w:t>Khosla, Meenakshi, Alex H. Williams, Josh McDermott, and Nancy Kanwisher. "Privileged representational axes in biological and artificial neural networks." </w:t>
      </w:r>
      <w:proofErr w:type="spellStart"/>
      <w:r>
        <w:rPr>
          <w:rFonts w:ascii="Arial" w:hAnsi="Arial" w:cs="Arial"/>
          <w:i/>
          <w:iCs/>
          <w:color w:val="222222"/>
          <w:sz w:val="20"/>
          <w:szCs w:val="20"/>
          <w:shd w:val="clear" w:color="auto" w:fill="FFFFFF"/>
        </w:rPr>
        <w:t>bioRxiv</w:t>
      </w:r>
      <w:proofErr w:type="spellEnd"/>
      <w:r>
        <w:rPr>
          <w:rFonts w:ascii="Arial" w:hAnsi="Arial" w:cs="Arial"/>
          <w:color w:val="222222"/>
          <w:sz w:val="20"/>
          <w:szCs w:val="20"/>
          <w:shd w:val="clear" w:color="auto" w:fill="FFFFFF"/>
        </w:rPr>
        <w:t> (2024): 2024-06.”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B80E4A" w15:done="0"/>
  <w15:commentEx w15:paraId="48C18810" w15:done="0"/>
  <w15:commentEx w15:paraId="2D507D05" w15:done="0"/>
  <w15:commentEx w15:paraId="7C1F61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C0E8A4" w16cex:dateUtc="2025-06-23T02:20:00Z"/>
  <w16cex:commentExtensible w16cex:durableId="1481514B" w16cex:dateUtc="2025-06-24T08:06:00Z"/>
  <w16cex:commentExtensible w16cex:durableId="37D97A84" w16cex:dateUtc="2025-06-25T02:22:00Z"/>
  <w16cex:commentExtensible w16cex:durableId="68E1761F" w16cex:dateUtc="2025-06-24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B80E4A" w16cid:durableId="3AC0E8A4"/>
  <w16cid:commentId w16cid:paraId="48C18810" w16cid:durableId="1481514B"/>
  <w16cid:commentId w16cid:paraId="2D507D05" w16cid:durableId="37D97A84"/>
  <w16cid:commentId w16cid:paraId="7C1F6101" w16cid:durableId="68E176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A1B2D" w14:textId="77777777" w:rsidR="00F26B23" w:rsidRDefault="00F26B23" w:rsidP="00B546D8">
      <w:r>
        <w:separator/>
      </w:r>
    </w:p>
    <w:p w14:paraId="64917951" w14:textId="77777777" w:rsidR="00F26B23" w:rsidRDefault="00F26B23" w:rsidP="00B546D8"/>
  </w:endnote>
  <w:endnote w:type="continuationSeparator" w:id="0">
    <w:p w14:paraId="508D1B1A" w14:textId="77777777" w:rsidR="00F26B23" w:rsidRDefault="00F26B23" w:rsidP="00B546D8">
      <w:r>
        <w:continuationSeparator/>
      </w:r>
    </w:p>
    <w:p w14:paraId="5055909B" w14:textId="77777777" w:rsidR="00F26B23" w:rsidRDefault="00F26B23" w:rsidP="00B54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altName w:val="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98982675"/>
      <w:docPartObj>
        <w:docPartGallery w:val="Page Numbers (Bottom of Page)"/>
        <w:docPartUnique/>
      </w:docPartObj>
    </w:sdtPr>
    <w:sdtEndPr>
      <w:rPr>
        <w:rStyle w:val="PageNumber"/>
      </w:rPr>
    </w:sdtEndPr>
    <w:sdtContent>
      <w:p w14:paraId="6EA816E6" w14:textId="66DFB81F" w:rsidR="00F211CB" w:rsidRDefault="00F211CB" w:rsidP="00B546D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D0F732" w14:textId="77777777" w:rsidR="00F211CB" w:rsidRDefault="00F211CB" w:rsidP="00B546D8">
    <w:pPr>
      <w:pStyle w:val="Footer"/>
    </w:pPr>
  </w:p>
  <w:p w14:paraId="04F87F32" w14:textId="77777777" w:rsidR="005675DA" w:rsidRDefault="005675DA" w:rsidP="00B546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527CC" w14:textId="77777777" w:rsidR="00F26B23" w:rsidRDefault="00F26B23" w:rsidP="00B546D8">
      <w:r>
        <w:separator/>
      </w:r>
    </w:p>
    <w:p w14:paraId="4094B79E" w14:textId="77777777" w:rsidR="00F26B23" w:rsidRDefault="00F26B23" w:rsidP="00B546D8"/>
  </w:footnote>
  <w:footnote w:type="continuationSeparator" w:id="0">
    <w:p w14:paraId="6C29D0FE" w14:textId="77777777" w:rsidR="00F26B23" w:rsidRDefault="00F26B23" w:rsidP="00B546D8">
      <w:r>
        <w:continuationSeparator/>
      </w:r>
    </w:p>
    <w:p w14:paraId="1B439EC1" w14:textId="77777777" w:rsidR="00F26B23" w:rsidRDefault="00F26B23" w:rsidP="00B546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10CA1"/>
    <w:multiLevelType w:val="hybridMultilevel"/>
    <w:tmpl w:val="45E24F7E"/>
    <w:lvl w:ilvl="0" w:tplc="6C6E40D2">
      <w:numFmt w:val="bullet"/>
      <w:lvlText w:val="-"/>
      <w:lvlJc w:val="left"/>
      <w:pPr>
        <w:ind w:left="720" w:hanging="360"/>
      </w:pPr>
      <w:rPr>
        <w:rFonts w:ascii="Times" w:eastAsia="Times" w:hAnsi="Times" w:cs="Time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7E5C44"/>
    <w:multiLevelType w:val="hybridMultilevel"/>
    <w:tmpl w:val="81E0EF44"/>
    <w:lvl w:ilvl="0" w:tplc="3BBE69F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E05243"/>
    <w:multiLevelType w:val="hybridMultilevel"/>
    <w:tmpl w:val="2772BD32"/>
    <w:lvl w:ilvl="0" w:tplc="4D5C1C6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AA26F5C"/>
    <w:multiLevelType w:val="multilevel"/>
    <w:tmpl w:val="B46A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A7870"/>
    <w:multiLevelType w:val="multilevel"/>
    <w:tmpl w:val="674E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47804"/>
    <w:multiLevelType w:val="hybridMultilevel"/>
    <w:tmpl w:val="D410E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7470A"/>
    <w:multiLevelType w:val="multilevel"/>
    <w:tmpl w:val="3E9C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B7441"/>
    <w:multiLevelType w:val="hybridMultilevel"/>
    <w:tmpl w:val="FD181D7C"/>
    <w:lvl w:ilvl="0" w:tplc="370067F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036785"/>
    <w:multiLevelType w:val="hybridMultilevel"/>
    <w:tmpl w:val="0ED0B0EC"/>
    <w:lvl w:ilvl="0" w:tplc="9634CFA8">
      <w:start w:val="13"/>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134683"/>
    <w:multiLevelType w:val="hybridMultilevel"/>
    <w:tmpl w:val="2BD4C938"/>
    <w:lvl w:ilvl="0" w:tplc="23C0F734">
      <w:numFmt w:val="bullet"/>
      <w:lvlText w:val="-"/>
      <w:lvlJc w:val="left"/>
      <w:pPr>
        <w:ind w:left="720" w:hanging="360"/>
      </w:pPr>
      <w:rPr>
        <w:rFonts w:ascii="Helvetica" w:eastAsia="Times"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739D3"/>
    <w:multiLevelType w:val="hybridMultilevel"/>
    <w:tmpl w:val="4D3AFEF0"/>
    <w:lvl w:ilvl="0" w:tplc="17E281A0">
      <w:numFmt w:val="bullet"/>
      <w:lvlText w:val="-"/>
      <w:lvlJc w:val="left"/>
      <w:pPr>
        <w:ind w:left="720" w:hanging="360"/>
      </w:pPr>
      <w:rPr>
        <w:rFonts w:ascii="Helvetica" w:eastAsia="Times"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65679">
    <w:abstractNumId w:val="7"/>
  </w:num>
  <w:num w:numId="2" w16cid:durableId="1360085236">
    <w:abstractNumId w:val="1"/>
  </w:num>
  <w:num w:numId="3" w16cid:durableId="1755131471">
    <w:abstractNumId w:val="0"/>
  </w:num>
  <w:num w:numId="4" w16cid:durableId="1469204105">
    <w:abstractNumId w:val="8"/>
  </w:num>
  <w:num w:numId="5" w16cid:durableId="1003893947">
    <w:abstractNumId w:val="2"/>
  </w:num>
  <w:num w:numId="6" w16cid:durableId="55667191">
    <w:abstractNumId w:val="5"/>
  </w:num>
  <w:num w:numId="7" w16cid:durableId="990521674">
    <w:abstractNumId w:val="6"/>
  </w:num>
  <w:num w:numId="8" w16cid:durableId="739525803">
    <w:abstractNumId w:val="9"/>
  </w:num>
  <w:num w:numId="9" w16cid:durableId="1692489770">
    <w:abstractNumId w:val="4"/>
  </w:num>
  <w:num w:numId="10" w16cid:durableId="174659844">
    <w:abstractNumId w:val="3"/>
  </w:num>
  <w:num w:numId="11" w16cid:durableId="172020846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aco Xu">
    <w15:presenceInfo w15:providerId="AD" w15:userId="S::dracoxu@UCHICAGO.EDU::12867ab5-8ede-4b88-9f27-c9140e6dd6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9FA"/>
    <w:rsid w:val="0000186B"/>
    <w:rsid w:val="00003B92"/>
    <w:rsid w:val="00004491"/>
    <w:rsid w:val="0000497B"/>
    <w:rsid w:val="000049DC"/>
    <w:rsid w:val="0000688C"/>
    <w:rsid w:val="0000741C"/>
    <w:rsid w:val="00010FDC"/>
    <w:rsid w:val="0001322B"/>
    <w:rsid w:val="00013A93"/>
    <w:rsid w:val="00013F09"/>
    <w:rsid w:val="00014E9A"/>
    <w:rsid w:val="00014F36"/>
    <w:rsid w:val="00016636"/>
    <w:rsid w:val="00022302"/>
    <w:rsid w:val="00022886"/>
    <w:rsid w:val="00023838"/>
    <w:rsid w:val="0002412F"/>
    <w:rsid w:val="000258BB"/>
    <w:rsid w:val="000261EA"/>
    <w:rsid w:val="00027024"/>
    <w:rsid w:val="00030B31"/>
    <w:rsid w:val="000310AA"/>
    <w:rsid w:val="00033C8D"/>
    <w:rsid w:val="00034560"/>
    <w:rsid w:val="00035420"/>
    <w:rsid w:val="00036540"/>
    <w:rsid w:val="000369FC"/>
    <w:rsid w:val="00036C1D"/>
    <w:rsid w:val="000371F6"/>
    <w:rsid w:val="000400A2"/>
    <w:rsid w:val="00042396"/>
    <w:rsid w:val="000430A4"/>
    <w:rsid w:val="00044A37"/>
    <w:rsid w:val="00044F54"/>
    <w:rsid w:val="0004582E"/>
    <w:rsid w:val="000459E1"/>
    <w:rsid w:val="00045EB6"/>
    <w:rsid w:val="000464E7"/>
    <w:rsid w:val="00047D6A"/>
    <w:rsid w:val="000507A4"/>
    <w:rsid w:val="000510C0"/>
    <w:rsid w:val="00051B95"/>
    <w:rsid w:val="0005402D"/>
    <w:rsid w:val="00054AEB"/>
    <w:rsid w:val="00054E25"/>
    <w:rsid w:val="00055C79"/>
    <w:rsid w:val="00060178"/>
    <w:rsid w:val="00060CD7"/>
    <w:rsid w:val="000610F1"/>
    <w:rsid w:val="000614FA"/>
    <w:rsid w:val="00061938"/>
    <w:rsid w:val="00061DB0"/>
    <w:rsid w:val="00062D76"/>
    <w:rsid w:val="000636C7"/>
    <w:rsid w:val="000639A7"/>
    <w:rsid w:val="00065581"/>
    <w:rsid w:val="000657F0"/>
    <w:rsid w:val="00065A28"/>
    <w:rsid w:val="00067088"/>
    <w:rsid w:val="00067A29"/>
    <w:rsid w:val="00070C6D"/>
    <w:rsid w:val="00072137"/>
    <w:rsid w:val="000735FE"/>
    <w:rsid w:val="000746B9"/>
    <w:rsid w:val="00076060"/>
    <w:rsid w:val="000762D2"/>
    <w:rsid w:val="00076CD5"/>
    <w:rsid w:val="000804C2"/>
    <w:rsid w:val="00081CEE"/>
    <w:rsid w:val="00082B74"/>
    <w:rsid w:val="000846B5"/>
    <w:rsid w:val="00085EF2"/>
    <w:rsid w:val="00087C29"/>
    <w:rsid w:val="000919C2"/>
    <w:rsid w:val="000931D2"/>
    <w:rsid w:val="000934F2"/>
    <w:rsid w:val="000948D4"/>
    <w:rsid w:val="00095FD4"/>
    <w:rsid w:val="000A03CE"/>
    <w:rsid w:val="000A042B"/>
    <w:rsid w:val="000A1408"/>
    <w:rsid w:val="000A1E52"/>
    <w:rsid w:val="000A551A"/>
    <w:rsid w:val="000A59BB"/>
    <w:rsid w:val="000A59F9"/>
    <w:rsid w:val="000A6D92"/>
    <w:rsid w:val="000B0A26"/>
    <w:rsid w:val="000B0C00"/>
    <w:rsid w:val="000B10EE"/>
    <w:rsid w:val="000B1B3E"/>
    <w:rsid w:val="000B379F"/>
    <w:rsid w:val="000B3DC7"/>
    <w:rsid w:val="000B4553"/>
    <w:rsid w:val="000B490C"/>
    <w:rsid w:val="000B4CDB"/>
    <w:rsid w:val="000B4DCD"/>
    <w:rsid w:val="000B51A2"/>
    <w:rsid w:val="000B52C7"/>
    <w:rsid w:val="000B54B4"/>
    <w:rsid w:val="000B6898"/>
    <w:rsid w:val="000B6DBE"/>
    <w:rsid w:val="000B70A5"/>
    <w:rsid w:val="000C04AE"/>
    <w:rsid w:val="000C2494"/>
    <w:rsid w:val="000C3516"/>
    <w:rsid w:val="000C369A"/>
    <w:rsid w:val="000C4B28"/>
    <w:rsid w:val="000C56EB"/>
    <w:rsid w:val="000C5A73"/>
    <w:rsid w:val="000C69CA"/>
    <w:rsid w:val="000D06AF"/>
    <w:rsid w:val="000D0822"/>
    <w:rsid w:val="000D0AAE"/>
    <w:rsid w:val="000D11E4"/>
    <w:rsid w:val="000D13A2"/>
    <w:rsid w:val="000D16D0"/>
    <w:rsid w:val="000D178B"/>
    <w:rsid w:val="000D1AA9"/>
    <w:rsid w:val="000D2022"/>
    <w:rsid w:val="000D32A9"/>
    <w:rsid w:val="000D3419"/>
    <w:rsid w:val="000D76D6"/>
    <w:rsid w:val="000E0ABD"/>
    <w:rsid w:val="000E0C44"/>
    <w:rsid w:val="000E1043"/>
    <w:rsid w:val="000E1D8A"/>
    <w:rsid w:val="000E2E49"/>
    <w:rsid w:val="000E34B6"/>
    <w:rsid w:val="000E3ECD"/>
    <w:rsid w:val="000E4488"/>
    <w:rsid w:val="000E4AD5"/>
    <w:rsid w:val="000E5954"/>
    <w:rsid w:val="000E747A"/>
    <w:rsid w:val="000F1549"/>
    <w:rsid w:val="000F1E95"/>
    <w:rsid w:val="000F1EF7"/>
    <w:rsid w:val="000F2A36"/>
    <w:rsid w:val="000F3865"/>
    <w:rsid w:val="000F446F"/>
    <w:rsid w:val="000F4525"/>
    <w:rsid w:val="000F46E7"/>
    <w:rsid w:val="000F49CC"/>
    <w:rsid w:val="000F4C30"/>
    <w:rsid w:val="000F544E"/>
    <w:rsid w:val="000F55F1"/>
    <w:rsid w:val="000F561C"/>
    <w:rsid w:val="000F613E"/>
    <w:rsid w:val="000F712F"/>
    <w:rsid w:val="000F79A6"/>
    <w:rsid w:val="00100559"/>
    <w:rsid w:val="00102C20"/>
    <w:rsid w:val="0010353A"/>
    <w:rsid w:val="00105D33"/>
    <w:rsid w:val="00106468"/>
    <w:rsid w:val="001071D7"/>
    <w:rsid w:val="00107994"/>
    <w:rsid w:val="00107C21"/>
    <w:rsid w:val="00110940"/>
    <w:rsid w:val="00111760"/>
    <w:rsid w:val="00111EC8"/>
    <w:rsid w:val="0011366C"/>
    <w:rsid w:val="00113720"/>
    <w:rsid w:val="00113805"/>
    <w:rsid w:val="00114558"/>
    <w:rsid w:val="00115442"/>
    <w:rsid w:val="001158CB"/>
    <w:rsid w:val="001162C4"/>
    <w:rsid w:val="001162D4"/>
    <w:rsid w:val="00116852"/>
    <w:rsid w:val="00117AAC"/>
    <w:rsid w:val="00117C30"/>
    <w:rsid w:val="001204DD"/>
    <w:rsid w:val="0012065A"/>
    <w:rsid w:val="00121AE6"/>
    <w:rsid w:val="00123DEA"/>
    <w:rsid w:val="00124892"/>
    <w:rsid w:val="0012605D"/>
    <w:rsid w:val="001267AB"/>
    <w:rsid w:val="00127112"/>
    <w:rsid w:val="00127D76"/>
    <w:rsid w:val="00134602"/>
    <w:rsid w:val="001356B1"/>
    <w:rsid w:val="00136273"/>
    <w:rsid w:val="001363C3"/>
    <w:rsid w:val="001372B4"/>
    <w:rsid w:val="001378B2"/>
    <w:rsid w:val="001400EF"/>
    <w:rsid w:val="00140C72"/>
    <w:rsid w:val="00141AC9"/>
    <w:rsid w:val="00143D9E"/>
    <w:rsid w:val="00143F0C"/>
    <w:rsid w:val="00145720"/>
    <w:rsid w:val="00145978"/>
    <w:rsid w:val="001463FF"/>
    <w:rsid w:val="001526CF"/>
    <w:rsid w:val="001529F5"/>
    <w:rsid w:val="00152A83"/>
    <w:rsid w:val="00154A64"/>
    <w:rsid w:val="001551B9"/>
    <w:rsid w:val="001562B4"/>
    <w:rsid w:val="0016005D"/>
    <w:rsid w:val="00160E36"/>
    <w:rsid w:val="00161994"/>
    <w:rsid w:val="00162B5B"/>
    <w:rsid w:val="00163A23"/>
    <w:rsid w:val="00166E5B"/>
    <w:rsid w:val="0016703A"/>
    <w:rsid w:val="00167071"/>
    <w:rsid w:val="00167764"/>
    <w:rsid w:val="00170728"/>
    <w:rsid w:val="00171D4B"/>
    <w:rsid w:val="001726F9"/>
    <w:rsid w:val="00172E56"/>
    <w:rsid w:val="00173727"/>
    <w:rsid w:val="00173FC8"/>
    <w:rsid w:val="0017403F"/>
    <w:rsid w:val="0017427E"/>
    <w:rsid w:val="001746F8"/>
    <w:rsid w:val="001749D5"/>
    <w:rsid w:val="00175425"/>
    <w:rsid w:val="001759D9"/>
    <w:rsid w:val="00176181"/>
    <w:rsid w:val="00180770"/>
    <w:rsid w:val="001814B4"/>
    <w:rsid w:val="00182A99"/>
    <w:rsid w:val="001830D2"/>
    <w:rsid w:val="0018450B"/>
    <w:rsid w:val="0018522A"/>
    <w:rsid w:val="00187078"/>
    <w:rsid w:val="00190C0F"/>
    <w:rsid w:val="00190FFA"/>
    <w:rsid w:val="001912DE"/>
    <w:rsid w:val="00191D53"/>
    <w:rsid w:val="001926C5"/>
    <w:rsid w:val="00193CC3"/>
    <w:rsid w:val="00195CE2"/>
    <w:rsid w:val="00195FBE"/>
    <w:rsid w:val="00196AC1"/>
    <w:rsid w:val="00197D5F"/>
    <w:rsid w:val="001A144D"/>
    <w:rsid w:val="001A16A9"/>
    <w:rsid w:val="001A22A0"/>
    <w:rsid w:val="001A2819"/>
    <w:rsid w:val="001A2AA2"/>
    <w:rsid w:val="001A3993"/>
    <w:rsid w:val="001A4802"/>
    <w:rsid w:val="001A5058"/>
    <w:rsid w:val="001A567A"/>
    <w:rsid w:val="001A5E07"/>
    <w:rsid w:val="001A71D1"/>
    <w:rsid w:val="001A7401"/>
    <w:rsid w:val="001B1853"/>
    <w:rsid w:val="001B1B8E"/>
    <w:rsid w:val="001B1D40"/>
    <w:rsid w:val="001B22F6"/>
    <w:rsid w:val="001B232B"/>
    <w:rsid w:val="001B3547"/>
    <w:rsid w:val="001B381D"/>
    <w:rsid w:val="001B3E8A"/>
    <w:rsid w:val="001B623D"/>
    <w:rsid w:val="001B70D9"/>
    <w:rsid w:val="001B7150"/>
    <w:rsid w:val="001C0347"/>
    <w:rsid w:val="001C19A5"/>
    <w:rsid w:val="001C1C96"/>
    <w:rsid w:val="001C288C"/>
    <w:rsid w:val="001C2EBD"/>
    <w:rsid w:val="001C4496"/>
    <w:rsid w:val="001C5096"/>
    <w:rsid w:val="001C598A"/>
    <w:rsid w:val="001C64C2"/>
    <w:rsid w:val="001C68AB"/>
    <w:rsid w:val="001C6ED6"/>
    <w:rsid w:val="001C7548"/>
    <w:rsid w:val="001C7E52"/>
    <w:rsid w:val="001D0C67"/>
    <w:rsid w:val="001D11A5"/>
    <w:rsid w:val="001D178B"/>
    <w:rsid w:val="001D20F1"/>
    <w:rsid w:val="001D3F24"/>
    <w:rsid w:val="001D453B"/>
    <w:rsid w:val="001D54E3"/>
    <w:rsid w:val="001D7041"/>
    <w:rsid w:val="001D7475"/>
    <w:rsid w:val="001D7C36"/>
    <w:rsid w:val="001D7E04"/>
    <w:rsid w:val="001E0635"/>
    <w:rsid w:val="001E06A1"/>
    <w:rsid w:val="001E35B8"/>
    <w:rsid w:val="001E36ED"/>
    <w:rsid w:val="001E48FC"/>
    <w:rsid w:val="001E5616"/>
    <w:rsid w:val="001E568F"/>
    <w:rsid w:val="001E580E"/>
    <w:rsid w:val="001E7148"/>
    <w:rsid w:val="001E77A0"/>
    <w:rsid w:val="001E78A6"/>
    <w:rsid w:val="001E7B73"/>
    <w:rsid w:val="001F0202"/>
    <w:rsid w:val="001F03AF"/>
    <w:rsid w:val="001F07DE"/>
    <w:rsid w:val="001F197E"/>
    <w:rsid w:val="001F1BA9"/>
    <w:rsid w:val="001F29BC"/>
    <w:rsid w:val="001F379D"/>
    <w:rsid w:val="001F3D48"/>
    <w:rsid w:val="001F438F"/>
    <w:rsid w:val="001F46ED"/>
    <w:rsid w:val="001F5426"/>
    <w:rsid w:val="001F6B27"/>
    <w:rsid w:val="001F6FED"/>
    <w:rsid w:val="001F7841"/>
    <w:rsid w:val="001F7B99"/>
    <w:rsid w:val="001F7EAB"/>
    <w:rsid w:val="001F7EE8"/>
    <w:rsid w:val="00200F68"/>
    <w:rsid w:val="0020121C"/>
    <w:rsid w:val="00201D45"/>
    <w:rsid w:val="00202B5B"/>
    <w:rsid w:val="002040EE"/>
    <w:rsid w:val="00206317"/>
    <w:rsid w:val="002071B2"/>
    <w:rsid w:val="002076EF"/>
    <w:rsid w:val="0020789B"/>
    <w:rsid w:val="0021022E"/>
    <w:rsid w:val="002109CC"/>
    <w:rsid w:val="00210AF0"/>
    <w:rsid w:val="00212052"/>
    <w:rsid w:val="00213AFC"/>
    <w:rsid w:val="00217995"/>
    <w:rsid w:val="00217A11"/>
    <w:rsid w:val="00222267"/>
    <w:rsid w:val="002223E5"/>
    <w:rsid w:val="00222D42"/>
    <w:rsid w:val="00222D98"/>
    <w:rsid w:val="002231BB"/>
    <w:rsid w:val="00223C20"/>
    <w:rsid w:val="00224707"/>
    <w:rsid w:val="00224EB1"/>
    <w:rsid w:val="0022535A"/>
    <w:rsid w:val="002258D6"/>
    <w:rsid w:val="00226BD1"/>
    <w:rsid w:val="002301FE"/>
    <w:rsid w:val="00230AE4"/>
    <w:rsid w:val="0023136A"/>
    <w:rsid w:val="002323B5"/>
    <w:rsid w:val="00234B7B"/>
    <w:rsid w:val="00235A34"/>
    <w:rsid w:val="00236163"/>
    <w:rsid w:val="00236773"/>
    <w:rsid w:val="00237DE5"/>
    <w:rsid w:val="00240FCF"/>
    <w:rsid w:val="00241685"/>
    <w:rsid w:val="00242955"/>
    <w:rsid w:val="00242F50"/>
    <w:rsid w:val="0024475C"/>
    <w:rsid w:val="00244CDC"/>
    <w:rsid w:val="00245649"/>
    <w:rsid w:val="002458D8"/>
    <w:rsid w:val="00246B01"/>
    <w:rsid w:val="00246EC2"/>
    <w:rsid w:val="00251E86"/>
    <w:rsid w:val="00252C72"/>
    <w:rsid w:val="00253D76"/>
    <w:rsid w:val="0025482C"/>
    <w:rsid w:val="002555D6"/>
    <w:rsid w:val="002558C2"/>
    <w:rsid w:val="0025632A"/>
    <w:rsid w:val="00257E14"/>
    <w:rsid w:val="00260715"/>
    <w:rsid w:val="0026221D"/>
    <w:rsid w:val="002644F1"/>
    <w:rsid w:val="0026529E"/>
    <w:rsid w:val="00265846"/>
    <w:rsid w:val="00266A9F"/>
    <w:rsid w:val="00266E17"/>
    <w:rsid w:val="00266F90"/>
    <w:rsid w:val="002676CF"/>
    <w:rsid w:val="0026781D"/>
    <w:rsid w:val="00267917"/>
    <w:rsid w:val="00273BDC"/>
    <w:rsid w:val="00273F5B"/>
    <w:rsid w:val="002748D2"/>
    <w:rsid w:val="002754F1"/>
    <w:rsid w:val="00275B23"/>
    <w:rsid w:val="002762D8"/>
    <w:rsid w:val="00276838"/>
    <w:rsid w:val="002815C2"/>
    <w:rsid w:val="00282DBD"/>
    <w:rsid w:val="00285C8E"/>
    <w:rsid w:val="00286717"/>
    <w:rsid w:val="00286BE8"/>
    <w:rsid w:val="0028788A"/>
    <w:rsid w:val="00291996"/>
    <w:rsid w:val="002926E9"/>
    <w:rsid w:val="002927EC"/>
    <w:rsid w:val="00293FB9"/>
    <w:rsid w:val="00294787"/>
    <w:rsid w:val="00294F6B"/>
    <w:rsid w:val="0029545E"/>
    <w:rsid w:val="00295ACE"/>
    <w:rsid w:val="00295F4F"/>
    <w:rsid w:val="00296AAE"/>
    <w:rsid w:val="002975D1"/>
    <w:rsid w:val="002A14EA"/>
    <w:rsid w:val="002A39AD"/>
    <w:rsid w:val="002A3E8C"/>
    <w:rsid w:val="002A42C3"/>
    <w:rsid w:val="002A4373"/>
    <w:rsid w:val="002A46BF"/>
    <w:rsid w:val="002A4DB5"/>
    <w:rsid w:val="002A55D6"/>
    <w:rsid w:val="002A60EC"/>
    <w:rsid w:val="002A77D5"/>
    <w:rsid w:val="002B10ED"/>
    <w:rsid w:val="002B143A"/>
    <w:rsid w:val="002B33F3"/>
    <w:rsid w:val="002B489F"/>
    <w:rsid w:val="002B4F6B"/>
    <w:rsid w:val="002B52B9"/>
    <w:rsid w:val="002B53B3"/>
    <w:rsid w:val="002B7156"/>
    <w:rsid w:val="002C0408"/>
    <w:rsid w:val="002C0A67"/>
    <w:rsid w:val="002C1670"/>
    <w:rsid w:val="002C1DA5"/>
    <w:rsid w:val="002C1F9A"/>
    <w:rsid w:val="002C298B"/>
    <w:rsid w:val="002C331D"/>
    <w:rsid w:val="002C3C6D"/>
    <w:rsid w:val="002C3CED"/>
    <w:rsid w:val="002C3F8A"/>
    <w:rsid w:val="002C3FC0"/>
    <w:rsid w:val="002C43D4"/>
    <w:rsid w:val="002C45CA"/>
    <w:rsid w:val="002C4DA0"/>
    <w:rsid w:val="002C4F11"/>
    <w:rsid w:val="002C5139"/>
    <w:rsid w:val="002C57DE"/>
    <w:rsid w:val="002C5A4B"/>
    <w:rsid w:val="002D12AB"/>
    <w:rsid w:val="002D1331"/>
    <w:rsid w:val="002D13F7"/>
    <w:rsid w:val="002D25D8"/>
    <w:rsid w:val="002D2622"/>
    <w:rsid w:val="002D4326"/>
    <w:rsid w:val="002D44FB"/>
    <w:rsid w:val="002D4829"/>
    <w:rsid w:val="002D5A15"/>
    <w:rsid w:val="002D64ED"/>
    <w:rsid w:val="002D69EE"/>
    <w:rsid w:val="002D7217"/>
    <w:rsid w:val="002D7602"/>
    <w:rsid w:val="002E1631"/>
    <w:rsid w:val="002E196D"/>
    <w:rsid w:val="002E2F0F"/>
    <w:rsid w:val="002E313E"/>
    <w:rsid w:val="002E353E"/>
    <w:rsid w:val="002E4026"/>
    <w:rsid w:val="002E44B7"/>
    <w:rsid w:val="002E463A"/>
    <w:rsid w:val="002E4ECD"/>
    <w:rsid w:val="002E68F2"/>
    <w:rsid w:val="002E731E"/>
    <w:rsid w:val="002E7851"/>
    <w:rsid w:val="002F00EA"/>
    <w:rsid w:val="002F028D"/>
    <w:rsid w:val="002F03A7"/>
    <w:rsid w:val="002F10CE"/>
    <w:rsid w:val="002F278D"/>
    <w:rsid w:val="002F2793"/>
    <w:rsid w:val="002F2FC6"/>
    <w:rsid w:val="002F3C75"/>
    <w:rsid w:val="002F45DC"/>
    <w:rsid w:val="002F69E1"/>
    <w:rsid w:val="002F7A5B"/>
    <w:rsid w:val="00300056"/>
    <w:rsid w:val="0030077B"/>
    <w:rsid w:val="003025F8"/>
    <w:rsid w:val="00302791"/>
    <w:rsid w:val="003036B8"/>
    <w:rsid w:val="003038B0"/>
    <w:rsid w:val="00304F77"/>
    <w:rsid w:val="00305B89"/>
    <w:rsid w:val="00306D28"/>
    <w:rsid w:val="00306D5C"/>
    <w:rsid w:val="0031011C"/>
    <w:rsid w:val="003104D0"/>
    <w:rsid w:val="00311168"/>
    <w:rsid w:val="00312CB4"/>
    <w:rsid w:val="00313663"/>
    <w:rsid w:val="00314020"/>
    <w:rsid w:val="00314B27"/>
    <w:rsid w:val="00315B96"/>
    <w:rsid w:val="00315DD7"/>
    <w:rsid w:val="003167AA"/>
    <w:rsid w:val="00316B80"/>
    <w:rsid w:val="00316F43"/>
    <w:rsid w:val="00320471"/>
    <w:rsid w:val="00320732"/>
    <w:rsid w:val="00321A5B"/>
    <w:rsid w:val="003226D4"/>
    <w:rsid w:val="0032292B"/>
    <w:rsid w:val="00322EA8"/>
    <w:rsid w:val="0032347E"/>
    <w:rsid w:val="00323632"/>
    <w:rsid w:val="00325C68"/>
    <w:rsid w:val="00330373"/>
    <w:rsid w:val="00330813"/>
    <w:rsid w:val="003316DE"/>
    <w:rsid w:val="003317D4"/>
    <w:rsid w:val="00331F94"/>
    <w:rsid w:val="00334396"/>
    <w:rsid w:val="00336C43"/>
    <w:rsid w:val="00336EE2"/>
    <w:rsid w:val="00337AD8"/>
    <w:rsid w:val="00340995"/>
    <w:rsid w:val="00340C07"/>
    <w:rsid w:val="00340DA1"/>
    <w:rsid w:val="0034322B"/>
    <w:rsid w:val="00345225"/>
    <w:rsid w:val="00345489"/>
    <w:rsid w:val="00345659"/>
    <w:rsid w:val="00345DED"/>
    <w:rsid w:val="003461B6"/>
    <w:rsid w:val="0034661A"/>
    <w:rsid w:val="003468F5"/>
    <w:rsid w:val="003502D9"/>
    <w:rsid w:val="00350F8B"/>
    <w:rsid w:val="00350FA4"/>
    <w:rsid w:val="00351803"/>
    <w:rsid w:val="00351A69"/>
    <w:rsid w:val="0035350B"/>
    <w:rsid w:val="00355B64"/>
    <w:rsid w:val="00360070"/>
    <w:rsid w:val="00360C10"/>
    <w:rsid w:val="00365C90"/>
    <w:rsid w:val="00367D06"/>
    <w:rsid w:val="00371404"/>
    <w:rsid w:val="00372161"/>
    <w:rsid w:val="00373378"/>
    <w:rsid w:val="00374171"/>
    <w:rsid w:val="00377674"/>
    <w:rsid w:val="00380260"/>
    <w:rsid w:val="00381138"/>
    <w:rsid w:val="003820F9"/>
    <w:rsid w:val="0038299A"/>
    <w:rsid w:val="0038301E"/>
    <w:rsid w:val="00383DA1"/>
    <w:rsid w:val="003849E4"/>
    <w:rsid w:val="00387598"/>
    <w:rsid w:val="00387CAF"/>
    <w:rsid w:val="00391B96"/>
    <w:rsid w:val="00391BDB"/>
    <w:rsid w:val="00391BF3"/>
    <w:rsid w:val="00391F0A"/>
    <w:rsid w:val="00392A24"/>
    <w:rsid w:val="00393339"/>
    <w:rsid w:val="00396B6A"/>
    <w:rsid w:val="00396EEE"/>
    <w:rsid w:val="00396FBD"/>
    <w:rsid w:val="003A03DF"/>
    <w:rsid w:val="003A1AF6"/>
    <w:rsid w:val="003A283E"/>
    <w:rsid w:val="003A34D8"/>
    <w:rsid w:val="003A4640"/>
    <w:rsid w:val="003A4888"/>
    <w:rsid w:val="003A58A0"/>
    <w:rsid w:val="003A5A67"/>
    <w:rsid w:val="003A5E4B"/>
    <w:rsid w:val="003A71E4"/>
    <w:rsid w:val="003B0369"/>
    <w:rsid w:val="003B18AB"/>
    <w:rsid w:val="003B1A28"/>
    <w:rsid w:val="003B1AAA"/>
    <w:rsid w:val="003B1C70"/>
    <w:rsid w:val="003B23B8"/>
    <w:rsid w:val="003B3E02"/>
    <w:rsid w:val="003B4DE1"/>
    <w:rsid w:val="003B6335"/>
    <w:rsid w:val="003B6D0E"/>
    <w:rsid w:val="003B76C0"/>
    <w:rsid w:val="003B7933"/>
    <w:rsid w:val="003C1043"/>
    <w:rsid w:val="003C1735"/>
    <w:rsid w:val="003C24A3"/>
    <w:rsid w:val="003C3BD8"/>
    <w:rsid w:val="003C4FCB"/>
    <w:rsid w:val="003C6619"/>
    <w:rsid w:val="003C74D4"/>
    <w:rsid w:val="003C7858"/>
    <w:rsid w:val="003D1D79"/>
    <w:rsid w:val="003D21D9"/>
    <w:rsid w:val="003D2C31"/>
    <w:rsid w:val="003D36E7"/>
    <w:rsid w:val="003D401E"/>
    <w:rsid w:val="003D54A5"/>
    <w:rsid w:val="003D5B10"/>
    <w:rsid w:val="003D6C47"/>
    <w:rsid w:val="003D754E"/>
    <w:rsid w:val="003E15A2"/>
    <w:rsid w:val="003E2D30"/>
    <w:rsid w:val="003E5A9E"/>
    <w:rsid w:val="003E63A0"/>
    <w:rsid w:val="003F28CB"/>
    <w:rsid w:val="003F2BCD"/>
    <w:rsid w:val="003F37EB"/>
    <w:rsid w:val="003F3E34"/>
    <w:rsid w:val="003F7C1C"/>
    <w:rsid w:val="0040192A"/>
    <w:rsid w:val="00401C5E"/>
    <w:rsid w:val="004026B1"/>
    <w:rsid w:val="0040394F"/>
    <w:rsid w:val="004061CA"/>
    <w:rsid w:val="00406602"/>
    <w:rsid w:val="00407891"/>
    <w:rsid w:val="00407C0E"/>
    <w:rsid w:val="00411499"/>
    <w:rsid w:val="00411A0A"/>
    <w:rsid w:val="0041360F"/>
    <w:rsid w:val="00414083"/>
    <w:rsid w:val="004140F5"/>
    <w:rsid w:val="00417C21"/>
    <w:rsid w:val="004205B4"/>
    <w:rsid w:val="00420AC6"/>
    <w:rsid w:val="00421007"/>
    <w:rsid w:val="00421996"/>
    <w:rsid w:val="00422338"/>
    <w:rsid w:val="0042250D"/>
    <w:rsid w:val="00423811"/>
    <w:rsid w:val="0042505E"/>
    <w:rsid w:val="004251FC"/>
    <w:rsid w:val="00426596"/>
    <w:rsid w:val="00426CC3"/>
    <w:rsid w:val="00427498"/>
    <w:rsid w:val="00432263"/>
    <w:rsid w:val="00433B34"/>
    <w:rsid w:val="004343C9"/>
    <w:rsid w:val="00434B6E"/>
    <w:rsid w:val="00435299"/>
    <w:rsid w:val="00436335"/>
    <w:rsid w:val="00436A26"/>
    <w:rsid w:val="0043796D"/>
    <w:rsid w:val="00440FA6"/>
    <w:rsid w:val="004421A8"/>
    <w:rsid w:val="00442928"/>
    <w:rsid w:val="00442DE3"/>
    <w:rsid w:val="00443BF9"/>
    <w:rsid w:val="0044419F"/>
    <w:rsid w:val="00445F65"/>
    <w:rsid w:val="00446EDB"/>
    <w:rsid w:val="00447A81"/>
    <w:rsid w:val="004507D3"/>
    <w:rsid w:val="00451834"/>
    <w:rsid w:val="00453BA7"/>
    <w:rsid w:val="0046087B"/>
    <w:rsid w:val="00460D8B"/>
    <w:rsid w:val="00462ED1"/>
    <w:rsid w:val="00463AEB"/>
    <w:rsid w:val="00464325"/>
    <w:rsid w:val="00466D4C"/>
    <w:rsid w:val="00472717"/>
    <w:rsid w:val="004735DA"/>
    <w:rsid w:val="00473858"/>
    <w:rsid w:val="00474802"/>
    <w:rsid w:val="00474B2C"/>
    <w:rsid w:val="004753A0"/>
    <w:rsid w:val="004757CE"/>
    <w:rsid w:val="00480018"/>
    <w:rsid w:val="0048112D"/>
    <w:rsid w:val="00481401"/>
    <w:rsid w:val="004815B7"/>
    <w:rsid w:val="0048307E"/>
    <w:rsid w:val="004846A5"/>
    <w:rsid w:val="0048576F"/>
    <w:rsid w:val="00485FF4"/>
    <w:rsid w:val="00486331"/>
    <w:rsid w:val="00487BB2"/>
    <w:rsid w:val="00490210"/>
    <w:rsid w:val="004909DA"/>
    <w:rsid w:val="00490D03"/>
    <w:rsid w:val="00490F64"/>
    <w:rsid w:val="004910F2"/>
    <w:rsid w:val="00492AD5"/>
    <w:rsid w:val="00496812"/>
    <w:rsid w:val="004975AE"/>
    <w:rsid w:val="004977BC"/>
    <w:rsid w:val="00497F3F"/>
    <w:rsid w:val="004A0160"/>
    <w:rsid w:val="004A0BB1"/>
    <w:rsid w:val="004A1948"/>
    <w:rsid w:val="004A1FC8"/>
    <w:rsid w:val="004A2F36"/>
    <w:rsid w:val="004A33F8"/>
    <w:rsid w:val="004A3771"/>
    <w:rsid w:val="004A3C25"/>
    <w:rsid w:val="004A49C3"/>
    <w:rsid w:val="004A6667"/>
    <w:rsid w:val="004A7795"/>
    <w:rsid w:val="004A77A2"/>
    <w:rsid w:val="004B04A9"/>
    <w:rsid w:val="004B17D8"/>
    <w:rsid w:val="004B1897"/>
    <w:rsid w:val="004B3D34"/>
    <w:rsid w:val="004B44EC"/>
    <w:rsid w:val="004B54E5"/>
    <w:rsid w:val="004B5A9F"/>
    <w:rsid w:val="004B6FFA"/>
    <w:rsid w:val="004B76ED"/>
    <w:rsid w:val="004C0353"/>
    <w:rsid w:val="004C3036"/>
    <w:rsid w:val="004C3104"/>
    <w:rsid w:val="004C3A0E"/>
    <w:rsid w:val="004C3D40"/>
    <w:rsid w:val="004C6848"/>
    <w:rsid w:val="004D124B"/>
    <w:rsid w:val="004D1336"/>
    <w:rsid w:val="004D4F17"/>
    <w:rsid w:val="004D5440"/>
    <w:rsid w:val="004D60B6"/>
    <w:rsid w:val="004D62A3"/>
    <w:rsid w:val="004D66D5"/>
    <w:rsid w:val="004D710B"/>
    <w:rsid w:val="004D713F"/>
    <w:rsid w:val="004E2869"/>
    <w:rsid w:val="004E28F3"/>
    <w:rsid w:val="004E29D5"/>
    <w:rsid w:val="004E2AE8"/>
    <w:rsid w:val="004E41DE"/>
    <w:rsid w:val="004E599A"/>
    <w:rsid w:val="004E59F9"/>
    <w:rsid w:val="004E7FD6"/>
    <w:rsid w:val="004F098F"/>
    <w:rsid w:val="004F0DBE"/>
    <w:rsid w:val="004F1081"/>
    <w:rsid w:val="004F2810"/>
    <w:rsid w:val="004F2F47"/>
    <w:rsid w:val="004F3284"/>
    <w:rsid w:val="004F3BDF"/>
    <w:rsid w:val="004F4422"/>
    <w:rsid w:val="004F6938"/>
    <w:rsid w:val="004F7528"/>
    <w:rsid w:val="005023B3"/>
    <w:rsid w:val="005029D2"/>
    <w:rsid w:val="00503DEF"/>
    <w:rsid w:val="00503DF7"/>
    <w:rsid w:val="00504341"/>
    <w:rsid w:val="00505A75"/>
    <w:rsid w:val="00506102"/>
    <w:rsid w:val="0050741D"/>
    <w:rsid w:val="005075A0"/>
    <w:rsid w:val="00507E29"/>
    <w:rsid w:val="0051124E"/>
    <w:rsid w:val="0051135E"/>
    <w:rsid w:val="00512B03"/>
    <w:rsid w:val="005134A0"/>
    <w:rsid w:val="005135B4"/>
    <w:rsid w:val="0051373F"/>
    <w:rsid w:val="0051392C"/>
    <w:rsid w:val="00514661"/>
    <w:rsid w:val="00517E57"/>
    <w:rsid w:val="0052332E"/>
    <w:rsid w:val="0052362D"/>
    <w:rsid w:val="005270F5"/>
    <w:rsid w:val="005329BB"/>
    <w:rsid w:val="00534B44"/>
    <w:rsid w:val="00534FDD"/>
    <w:rsid w:val="0053507C"/>
    <w:rsid w:val="005365B7"/>
    <w:rsid w:val="005366A1"/>
    <w:rsid w:val="005375EB"/>
    <w:rsid w:val="005379D0"/>
    <w:rsid w:val="00537D4A"/>
    <w:rsid w:val="00540841"/>
    <w:rsid w:val="00540985"/>
    <w:rsid w:val="00541AF2"/>
    <w:rsid w:val="005426EA"/>
    <w:rsid w:val="00542968"/>
    <w:rsid w:val="00543253"/>
    <w:rsid w:val="0054348A"/>
    <w:rsid w:val="00543AA9"/>
    <w:rsid w:val="00544CD1"/>
    <w:rsid w:val="00547B9E"/>
    <w:rsid w:val="00547C39"/>
    <w:rsid w:val="005531C9"/>
    <w:rsid w:val="005545BA"/>
    <w:rsid w:val="00554ED5"/>
    <w:rsid w:val="005560AE"/>
    <w:rsid w:val="005560DC"/>
    <w:rsid w:val="00556B6B"/>
    <w:rsid w:val="0056019F"/>
    <w:rsid w:val="00560999"/>
    <w:rsid w:val="00560ED9"/>
    <w:rsid w:val="00561050"/>
    <w:rsid w:val="0056269A"/>
    <w:rsid w:val="0056327D"/>
    <w:rsid w:val="00563A7B"/>
    <w:rsid w:val="00563EDE"/>
    <w:rsid w:val="0056536E"/>
    <w:rsid w:val="00565ECB"/>
    <w:rsid w:val="0056742D"/>
    <w:rsid w:val="005674B2"/>
    <w:rsid w:val="005675DA"/>
    <w:rsid w:val="00567739"/>
    <w:rsid w:val="005715B9"/>
    <w:rsid w:val="00571EB6"/>
    <w:rsid w:val="005751CE"/>
    <w:rsid w:val="00575962"/>
    <w:rsid w:val="005761BD"/>
    <w:rsid w:val="0057761E"/>
    <w:rsid w:val="00577654"/>
    <w:rsid w:val="00580556"/>
    <w:rsid w:val="005810DE"/>
    <w:rsid w:val="00581C8F"/>
    <w:rsid w:val="00581E7A"/>
    <w:rsid w:val="00581F3A"/>
    <w:rsid w:val="00582BBA"/>
    <w:rsid w:val="00582E24"/>
    <w:rsid w:val="00585D5B"/>
    <w:rsid w:val="005877B5"/>
    <w:rsid w:val="00590F21"/>
    <w:rsid w:val="00591466"/>
    <w:rsid w:val="005934BA"/>
    <w:rsid w:val="00595C13"/>
    <w:rsid w:val="005963F3"/>
    <w:rsid w:val="005A0114"/>
    <w:rsid w:val="005A210E"/>
    <w:rsid w:val="005A2A4D"/>
    <w:rsid w:val="005A3986"/>
    <w:rsid w:val="005A3BA7"/>
    <w:rsid w:val="005A3C3C"/>
    <w:rsid w:val="005A53E4"/>
    <w:rsid w:val="005A711E"/>
    <w:rsid w:val="005A7BAE"/>
    <w:rsid w:val="005A7F0A"/>
    <w:rsid w:val="005B0AE4"/>
    <w:rsid w:val="005B0E00"/>
    <w:rsid w:val="005B11C1"/>
    <w:rsid w:val="005B19CA"/>
    <w:rsid w:val="005B2C82"/>
    <w:rsid w:val="005B411B"/>
    <w:rsid w:val="005B4E08"/>
    <w:rsid w:val="005C08BE"/>
    <w:rsid w:val="005C2468"/>
    <w:rsid w:val="005C3074"/>
    <w:rsid w:val="005C4D52"/>
    <w:rsid w:val="005C6E03"/>
    <w:rsid w:val="005C74AE"/>
    <w:rsid w:val="005D0944"/>
    <w:rsid w:val="005D2FA7"/>
    <w:rsid w:val="005D35C3"/>
    <w:rsid w:val="005D3987"/>
    <w:rsid w:val="005D3FF7"/>
    <w:rsid w:val="005D5641"/>
    <w:rsid w:val="005D69C8"/>
    <w:rsid w:val="005E1297"/>
    <w:rsid w:val="005E18DD"/>
    <w:rsid w:val="005E1B9A"/>
    <w:rsid w:val="005E215D"/>
    <w:rsid w:val="005E32F5"/>
    <w:rsid w:val="005E5D6D"/>
    <w:rsid w:val="005E650B"/>
    <w:rsid w:val="005E7523"/>
    <w:rsid w:val="005E798D"/>
    <w:rsid w:val="005E7C1B"/>
    <w:rsid w:val="005F0038"/>
    <w:rsid w:val="005F07CF"/>
    <w:rsid w:val="005F087B"/>
    <w:rsid w:val="005F13A6"/>
    <w:rsid w:val="005F29AE"/>
    <w:rsid w:val="005F29FA"/>
    <w:rsid w:val="005F2A66"/>
    <w:rsid w:val="005F46E1"/>
    <w:rsid w:val="005F56B3"/>
    <w:rsid w:val="00601175"/>
    <w:rsid w:val="006017FA"/>
    <w:rsid w:val="00601FC1"/>
    <w:rsid w:val="00602334"/>
    <w:rsid w:val="00603170"/>
    <w:rsid w:val="006034D1"/>
    <w:rsid w:val="006038B5"/>
    <w:rsid w:val="006054A5"/>
    <w:rsid w:val="00605838"/>
    <w:rsid w:val="00605A16"/>
    <w:rsid w:val="00611774"/>
    <w:rsid w:val="00615041"/>
    <w:rsid w:val="0061516E"/>
    <w:rsid w:val="00615643"/>
    <w:rsid w:val="00615C3E"/>
    <w:rsid w:val="00616175"/>
    <w:rsid w:val="00617957"/>
    <w:rsid w:val="00617A56"/>
    <w:rsid w:val="006205A3"/>
    <w:rsid w:val="00623B88"/>
    <w:rsid w:val="006241A9"/>
    <w:rsid w:val="00625171"/>
    <w:rsid w:val="006260B5"/>
    <w:rsid w:val="006272D6"/>
    <w:rsid w:val="00631583"/>
    <w:rsid w:val="00632A18"/>
    <w:rsid w:val="00632ABD"/>
    <w:rsid w:val="00635002"/>
    <w:rsid w:val="00635104"/>
    <w:rsid w:val="006356BE"/>
    <w:rsid w:val="00635F2A"/>
    <w:rsid w:val="00636975"/>
    <w:rsid w:val="00637114"/>
    <w:rsid w:val="00637270"/>
    <w:rsid w:val="006402D5"/>
    <w:rsid w:val="006409B8"/>
    <w:rsid w:val="00642A2C"/>
    <w:rsid w:val="00643044"/>
    <w:rsid w:val="00643D47"/>
    <w:rsid w:val="0064448F"/>
    <w:rsid w:val="00644F6E"/>
    <w:rsid w:val="0064547C"/>
    <w:rsid w:val="0064583A"/>
    <w:rsid w:val="0064732E"/>
    <w:rsid w:val="00647A18"/>
    <w:rsid w:val="00647C24"/>
    <w:rsid w:val="006503CF"/>
    <w:rsid w:val="00651548"/>
    <w:rsid w:val="00651956"/>
    <w:rsid w:val="0065439A"/>
    <w:rsid w:val="00656F41"/>
    <w:rsid w:val="00656FA8"/>
    <w:rsid w:val="00660D74"/>
    <w:rsid w:val="006616E6"/>
    <w:rsid w:val="00665A02"/>
    <w:rsid w:val="00666667"/>
    <w:rsid w:val="00666945"/>
    <w:rsid w:val="00666D19"/>
    <w:rsid w:val="00667703"/>
    <w:rsid w:val="006678C9"/>
    <w:rsid w:val="006701F9"/>
    <w:rsid w:val="006709A4"/>
    <w:rsid w:val="0067132B"/>
    <w:rsid w:val="006719CB"/>
    <w:rsid w:val="00672A27"/>
    <w:rsid w:val="006737C1"/>
    <w:rsid w:val="00675082"/>
    <w:rsid w:val="00675FD4"/>
    <w:rsid w:val="006801BF"/>
    <w:rsid w:val="0068079E"/>
    <w:rsid w:val="00680B5A"/>
    <w:rsid w:val="00682B69"/>
    <w:rsid w:val="00682C14"/>
    <w:rsid w:val="00684853"/>
    <w:rsid w:val="00684E24"/>
    <w:rsid w:val="00686665"/>
    <w:rsid w:val="00687104"/>
    <w:rsid w:val="00690CCB"/>
    <w:rsid w:val="00690E06"/>
    <w:rsid w:val="00690E33"/>
    <w:rsid w:val="00691541"/>
    <w:rsid w:val="006923EE"/>
    <w:rsid w:val="0069262F"/>
    <w:rsid w:val="00692C56"/>
    <w:rsid w:val="00692EC1"/>
    <w:rsid w:val="006933AD"/>
    <w:rsid w:val="00693E89"/>
    <w:rsid w:val="00694615"/>
    <w:rsid w:val="00694BC2"/>
    <w:rsid w:val="00695448"/>
    <w:rsid w:val="006961BA"/>
    <w:rsid w:val="00696908"/>
    <w:rsid w:val="00697C2A"/>
    <w:rsid w:val="006A0866"/>
    <w:rsid w:val="006A0DC2"/>
    <w:rsid w:val="006A1080"/>
    <w:rsid w:val="006A1984"/>
    <w:rsid w:val="006A4591"/>
    <w:rsid w:val="006A5310"/>
    <w:rsid w:val="006A6222"/>
    <w:rsid w:val="006A723B"/>
    <w:rsid w:val="006B0574"/>
    <w:rsid w:val="006B06D4"/>
    <w:rsid w:val="006B1196"/>
    <w:rsid w:val="006B14D1"/>
    <w:rsid w:val="006B18BF"/>
    <w:rsid w:val="006B3AD4"/>
    <w:rsid w:val="006B4808"/>
    <w:rsid w:val="006B7E0F"/>
    <w:rsid w:val="006C032F"/>
    <w:rsid w:val="006C0DFA"/>
    <w:rsid w:val="006C1083"/>
    <w:rsid w:val="006C212A"/>
    <w:rsid w:val="006C30EA"/>
    <w:rsid w:val="006C3F00"/>
    <w:rsid w:val="006C42C6"/>
    <w:rsid w:val="006C4F42"/>
    <w:rsid w:val="006C54E1"/>
    <w:rsid w:val="006C7103"/>
    <w:rsid w:val="006C79D7"/>
    <w:rsid w:val="006D0589"/>
    <w:rsid w:val="006D1D0A"/>
    <w:rsid w:val="006D25FB"/>
    <w:rsid w:val="006D3180"/>
    <w:rsid w:val="006D3B64"/>
    <w:rsid w:val="006D3DA7"/>
    <w:rsid w:val="006D493C"/>
    <w:rsid w:val="006D733B"/>
    <w:rsid w:val="006D7A58"/>
    <w:rsid w:val="006E1178"/>
    <w:rsid w:val="006E38AF"/>
    <w:rsid w:val="006E39AD"/>
    <w:rsid w:val="006E4D24"/>
    <w:rsid w:val="006E590A"/>
    <w:rsid w:val="006E62EA"/>
    <w:rsid w:val="006E6525"/>
    <w:rsid w:val="006E6AEE"/>
    <w:rsid w:val="006E7992"/>
    <w:rsid w:val="006F0224"/>
    <w:rsid w:val="006F0A14"/>
    <w:rsid w:val="006F108F"/>
    <w:rsid w:val="006F1727"/>
    <w:rsid w:val="006F2720"/>
    <w:rsid w:val="006F2975"/>
    <w:rsid w:val="006F2D32"/>
    <w:rsid w:val="006F31F6"/>
    <w:rsid w:val="006F32B5"/>
    <w:rsid w:val="006F3D1E"/>
    <w:rsid w:val="006F6247"/>
    <w:rsid w:val="00700230"/>
    <w:rsid w:val="00700403"/>
    <w:rsid w:val="00700433"/>
    <w:rsid w:val="00700A1E"/>
    <w:rsid w:val="007014DA"/>
    <w:rsid w:val="00701A95"/>
    <w:rsid w:val="00702074"/>
    <w:rsid w:val="00702BD0"/>
    <w:rsid w:val="00703577"/>
    <w:rsid w:val="007035A9"/>
    <w:rsid w:val="00704999"/>
    <w:rsid w:val="007055FC"/>
    <w:rsid w:val="00705668"/>
    <w:rsid w:val="0070587F"/>
    <w:rsid w:val="00705A29"/>
    <w:rsid w:val="00706CBE"/>
    <w:rsid w:val="00707328"/>
    <w:rsid w:val="00710921"/>
    <w:rsid w:val="00711997"/>
    <w:rsid w:val="00712170"/>
    <w:rsid w:val="007121B0"/>
    <w:rsid w:val="007125C1"/>
    <w:rsid w:val="007127D3"/>
    <w:rsid w:val="00713ACF"/>
    <w:rsid w:val="00713C87"/>
    <w:rsid w:val="007144C6"/>
    <w:rsid w:val="00715247"/>
    <w:rsid w:val="00717B36"/>
    <w:rsid w:val="00717FD7"/>
    <w:rsid w:val="0072029B"/>
    <w:rsid w:val="00721934"/>
    <w:rsid w:val="00721EC8"/>
    <w:rsid w:val="00722590"/>
    <w:rsid w:val="00723A98"/>
    <w:rsid w:val="00723FB8"/>
    <w:rsid w:val="007244D1"/>
    <w:rsid w:val="0072467F"/>
    <w:rsid w:val="00724997"/>
    <w:rsid w:val="00725210"/>
    <w:rsid w:val="0072603B"/>
    <w:rsid w:val="007262AA"/>
    <w:rsid w:val="00726ACA"/>
    <w:rsid w:val="0073171A"/>
    <w:rsid w:val="00732B4A"/>
    <w:rsid w:val="007334E4"/>
    <w:rsid w:val="00734C2B"/>
    <w:rsid w:val="00735542"/>
    <w:rsid w:val="00735820"/>
    <w:rsid w:val="007376EC"/>
    <w:rsid w:val="007378F6"/>
    <w:rsid w:val="00740854"/>
    <w:rsid w:val="00740B93"/>
    <w:rsid w:val="00741A9C"/>
    <w:rsid w:val="00741D6B"/>
    <w:rsid w:val="00744E38"/>
    <w:rsid w:val="00745D6A"/>
    <w:rsid w:val="00746B84"/>
    <w:rsid w:val="00746D51"/>
    <w:rsid w:val="00747DB4"/>
    <w:rsid w:val="00750997"/>
    <w:rsid w:val="0075385C"/>
    <w:rsid w:val="007542DE"/>
    <w:rsid w:val="00754453"/>
    <w:rsid w:val="007560B5"/>
    <w:rsid w:val="00761DB9"/>
    <w:rsid w:val="00762EB2"/>
    <w:rsid w:val="00763798"/>
    <w:rsid w:val="007666B8"/>
    <w:rsid w:val="00767455"/>
    <w:rsid w:val="00767AF6"/>
    <w:rsid w:val="00771B22"/>
    <w:rsid w:val="0077267A"/>
    <w:rsid w:val="007735BC"/>
    <w:rsid w:val="0077389D"/>
    <w:rsid w:val="00774CBB"/>
    <w:rsid w:val="007751F4"/>
    <w:rsid w:val="00775A38"/>
    <w:rsid w:val="00775E29"/>
    <w:rsid w:val="00777669"/>
    <w:rsid w:val="00780529"/>
    <w:rsid w:val="00781A32"/>
    <w:rsid w:val="00781B6E"/>
    <w:rsid w:val="007826E8"/>
    <w:rsid w:val="0078485C"/>
    <w:rsid w:val="00784AE1"/>
    <w:rsid w:val="0078660B"/>
    <w:rsid w:val="00786812"/>
    <w:rsid w:val="007877E4"/>
    <w:rsid w:val="00787E67"/>
    <w:rsid w:val="00790664"/>
    <w:rsid w:val="00790859"/>
    <w:rsid w:val="00790CEB"/>
    <w:rsid w:val="00791698"/>
    <w:rsid w:val="007918A5"/>
    <w:rsid w:val="00792012"/>
    <w:rsid w:val="007920D5"/>
    <w:rsid w:val="00792447"/>
    <w:rsid w:val="0079274C"/>
    <w:rsid w:val="00792DE5"/>
    <w:rsid w:val="007931E9"/>
    <w:rsid w:val="007956E7"/>
    <w:rsid w:val="00796E21"/>
    <w:rsid w:val="00797C0E"/>
    <w:rsid w:val="007A0D22"/>
    <w:rsid w:val="007A207D"/>
    <w:rsid w:val="007A2597"/>
    <w:rsid w:val="007A2CE3"/>
    <w:rsid w:val="007A3C1D"/>
    <w:rsid w:val="007A4282"/>
    <w:rsid w:val="007A43FF"/>
    <w:rsid w:val="007A4D96"/>
    <w:rsid w:val="007A5714"/>
    <w:rsid w:val="007A6948"/>
    <w:rsid w:val="007A7A92"/>
    <w:rsid w:val="007B05D3"/>
    <w:rsid w:val="007B1AF9"/>
    <w:rsid w:val="007B1F64"/>
    <w:rsid w:val="007B2292"/>
    <w:rsid w:val="007B3804"/>
    <w:rsid w:val="007B3ACB"/>
    <w:rsid w:val="007B3BB9"/>
    <w:rsid w:val="007B43A5"/>
    <w:rsid w:val="007B4839"/>
    <w:rsid w:val="007B4E5B"/>
    <w:rsid w:val="007B51F5"/>
    <w:rsid w:val="007B644F"/>
    <w:rsid w:val="007B7B9D"/>
    <w:rsid w:val="007C0A37"/>
    <w:rsid w:val="007C171C"/>
    <w:rsid w:val="007C2D59"/>
    <w:rsid w:val="007C400C"/>
    <w:rsid w:val="007C713D"/>
    <w:rsid w:val="007D0ABD"/>
    <w:rsid w:val="007D1BE6"/>
    <w:rsid w:val="007D24EF"/>
    <w:rsid w:val="007D27E7"/>
    <w:rsid w:val="007D2E4B"/>
    <w:rsid w:val="007D30A9"/>
    <w:rsid w:val="007D3F8D"/>
    <w:rsid w:val="007D3F8F"/>
    <w:rsid w:val="007D495D"/>
    <w:rsid w:val="007D4D3C"/>
    <w:rsid w:val="007D500C"/>
    <w:rsid w:val="007D7C5E"/>
    <w:rsid w:val="007E0B4D"/>
    <w:rsid w:val="007E162F"/>
    <w:rsid w:val="007E1935"/>
    <w:rsid w:val="007E1B75"/>
    <w:rsid w:val="007E21DD"/>
    <w:rsid w:val="007E3FCC"/>
    <w:rsid w:val="007E45BA"/>
    <w:rsid w:val="007E5636"/>
    <w:rsid w:val="007E563E"/>
    <w:rsid w:val="007F02BD"/>
    <w:rsid w:val="007F2D6F"/>
    <w:rsid w:val="007F347A"/>
    <w:rsid w:val="007F3DE8"/>
    <w:rsid w:val="007F4BCB"/>
    <w:rsid w:val="007F4FD9"/>
    <w:rsid w:val="007F54C2"/>
    <w:rsid w:val="007F65D0"/>
    <w:rsid w:val="007F6CEE"/>
    <w:rsid w:val="0080016D"/>
    <w:rsid w:val="00800319"/>
    <w:rsid w:val="00800F22"/>
    <w:rsid w:val="00800FC0"/>
    <w:rsid w:val="00801CF3"/>
    <w:rsid w:val="00802579"/>
    <w:rsid w:val="00803689"/>
    <w:rsid w:val="00803CE4"/>
    <w:rsid w:val="0080570D"/>
    <w:rsid w:val="00805EE8"/>
    <w:rsid w:val="00806225"/>
    <w:rsid w:val="0081037B"/>
    <w:rsid w:val="00810AC4"/>
    <w:rsid w:val="00811D26"/>
    <w:rsid w:val="00813ED5"/>
    <w:rsid w:val="008149AD"/>
    <w:rsid w:val="00814ACE"/>
    <w:rsid w:val="00815D2F"/>
    <w:rsid w:val="008207C1"/>
    <w:rsid w:val="0082080A"/>
    <w:rsid w:val="0082229E"/>
    <w:rsid w:val="0082261C"/>
    <w:rsid w:val="00822712"/>
    <w:rsid w:val="00823D5B"/>
    <w:rsid w:val="008245F9"/>
    <w:rsid w:val="008246D5"/>
    <w:rsid w:val="00825E62"/>
    <w:rsid w:val="0082617B"/>
    <w:rsid w:val="00826C32"/>
    <w:rsid w:val="00826CED"/>
    <w:rsid w:val="00826F4A"/>
    <w:rsid w:val="0083155C"/>
    <w:rsid w:val="008318AD"/>
    <w:rsid w:val="00833623"/>
    <w:rsid w:val="0083406A"/>
    <w:rsid w:val="0083456C"/>
    <w:rsid w:val="00834D3A"/>
    <w:rsid w:val="008350BE"/>
    <w:rsid w:val="00835D33"/>
    <w:rsid w:val="00841257"/>
    <w:rsid w:val="008427D4"/>
    <w:rsid w:val="00842D8B"/>
    <w:rsid w:val="00846D9E"/>
    <w:rsid w:val="0085011E"/>
    <w:rsid w:val="008502DE"/>
    <w:rsid w:val="008526B8"/>
    <w:rsid w:val="00853267"/>
    <w:rsid w:val="00853403"/>
    <w:rsid w:val="00854286"/>
    <w:rsid w:val="00854360"/>
    <w:rsid w:val="00855FFD"/>
    <w:rsid w:val="008560DB"/>
    <w:rsid w:val="00860398"/>
    <w:rsid w:val="00860C6F"/>
    <w:rsid w:val="0086153B"/>
    <w:rsid w:val="00862AFA"/>
    <w:rsid w:val="00862C3C"/>
    <w:rsid w:val="008637F9"/>
    <w:rsid w:val="00863AA0"/>
    <w:rsid w:val="00864875"/>
    <w:rsid w:val="00864E1D"/>
    <w:rsid w:val="00865EE9"/>
    <w:rsid w:val="00866A77"/>
    <w:rsid w:val="00871E17"/>
    <w:rsid w:val="00876269"/>
    <w:rsid w:val="0087673D"/>
    <w:rsid w:val="008815EB"/>
    <w:rsid w:val="00883B30"/>
    <w:rsid w:val="008848D6"/>
    <w:rsid w:val="008860E5"/>
    <w:rsid w:val="00886B38"/>
    <w:rsid w:val="00887589"/>
    <w:rsid w:val="00887C20"/>
    <w:rsid w:val="00890FE3"/>
    <w:rsid w:val="00893332"/>
    <w:rsid w:val="008934B1"/>
    <w:rsid w:val="00893F2A"/>
    <w:rsid w:val="008947E0"/>
    <w:rsid w:val="00896C7C"/>
    <w:rsid w:val="0089709F"/>
    <w:rsid w:val="008977F1"/>
    <w:rsid w:val="008A00D9"/>
    <w:rsid w:val="008A011C"/>
    <w:rsid w:val="008A01B2"/>
    <w:rsid w:val="008A1154"/>
    <w:rsid w:val="008A16DF"/>
    <w:rsid w:val="008A222E"/>
    <w:rsid w:val="008A3686"/>
    <w:rsid w:val="008A4744"/>
    <w:rsid w:val="008A4F3C"/>
    <w:rsid w:val="008A5E02"/>
    <w:rsid w:val="008B32E5"/>
    <w:rsid w:val="008B3F49"/>
    <w:rsid w:val="008B47F9"/>
    <w:rsid w:val="008B5294"/>
    <w:rsid w:val="008C166B"/>
    <w:rsid w:val="008C3139"/>
    <w:rsid w:val="008C3A8E"/>
    <w:rsid w:val="008C447C"/>
    <w:rsid w:val="008C49E7"/>
    <w:rsid w:val="008C4BA3"/>
    <w:rsid w:val="008C55B9"/>
    <w:rsid w:val="008C59D5"/>
    <w:rsid w:val="008C6712"/>
    <w:rsid w:val="008C71DE"/>
    <w:rsid w:val="008C7EE2"/>
    <w:rsid w:val="008D0209"/>
    <w:rsid w:val="008D0879"/>
    <w:rsid w:val="008D1673"/>
    <w:rsid w:val="008D1BF9"/>
    <w:rsid w:val="008D2925"/>
    <w:rsid w:val="008D3D97"/>
    <w:rsid w:val="008D468F"/>
    <w:rsid w:val="008D5128"/>
    <w:rsid w:val="008D6A50"/>
    <w:rsid w:val="008E0DCC"/>
    <w:rsid w:val="008E0EC4"/>
    <w:rsid w:val="008E1275"/>
    <w:rsid w:val="008E420C"/>
    <w:rsid w:val="008E47EC"/>
    <w:rsid w:val="008E4A6A"/>
    <w:rsid w:val="008E4EEF"/>
    <w:rsid w:val="008E59F7"/>
    <w:rsid w:val="008E5E16"/>
    <w:rsid w:val="008E65B3"/>
    <w:rsid w:val="008F0656"/>
    <w:rsid w:val="008F20E0"/>
    <w:rsid w:val="008F2232"/>
    <w:rsid w:val="008F4A00"/>
    <w:rsid w:val="008F51A0"/>
    <w:rsid w:val="008F51D8"/>
    <w:rsid w:val="008F5A14"/>
    <w:rsid w:val="008F602B"/>
    <w:rsid w:val="00900D38"/>
    <w:rsid w:val="009017C4"/>
    <w:rsid w:val="009036E7"/>
    <w:rsid w:val="009039EB"/>
    <w:rsid w:val="00903ACF"/>
    <w:rsid w:val="0090440F"/>
    <w:rsid w:val="009044BF"/>
    <w:rsid w:val="00904F9C"/>
    <w:rsid w:val="009100F6"/>
    <w:rsid w:val="009107D5"/>
    <w:rsid w:val="00911341"/>
    <w:rsid w:val="00911BDA"/>
    <w:rsid w:val="00915B6A"/>
    <w:rsid w:val="00915CCB"/>
    <w:rsid w:val="00915DB6"/>
    <w:rsid w:val="009164A7"/>
    <w:rsid w:val="0091696C"/>
    <w:rsid w:val="00916FB3"/>
    <w:rsid w:val="00917099"/>
    <w:rsid w:val="009173CB"/>
    <w:rsid w:val="00922ED8"/>
    <w:rsid w:val="00922FD1"/>
    <w:rsid w:val="00926C36"/>
    <w:rsid w:val="009272EA"/>
    <w:rsid w:val="00927577"/>
    <w:rsid w:val="00930216"/>
    <w:rsid w:val="00930B00"/>
    <w:rsid w:val="009318ED"/>
    <w:rsid w:val="009320A8"/>
    <w:rsid w:val="00932630"/>
    <w:rsid w:val="00932FCC"/>
    <w:rsid w:val="00934677"/>
    <w:rsid w:val="00935901"/>
    <w:rsid w:val="009364FC"/>
    <w:rsid w:val="0093690F"/>
    <w:rsid w:val="00943A7D"/>
    <w:rsid w:val="00943E21"/>
    <w:rsid w:val="00945B2A"/>
    <w:rsid w:val="00950387"/>
    <w:rsid w:val="00951F4C"/>
    <w:rsid w:val="00953E29"/>
    <w:rsid w:val="00954E44"/>
    <w:rsid w:val="009557B6"/>
    <w:rsid w:val="00957628"/>
    <w:rsid w:val="00957CE6"/>
    <w:rsid w:val="0096031B"/>
    <w:rsid w:val="00960324"/>
    <w:rsid w:val="009609C5"/>
    <w:rsid w:val="00960DAB"/>
    <w:rsid w:val="00960ED4"/>
    <w:rsid w:val="00961CBB"/>
    <w:rsid w:val="00963F95"/>
    <w:rsid w:val="009650BD"/>
    <w:rsid w:val="00965674"/>
    <w:rsid w:val="009662E3"/>
    <w:rsid w:val="00966631"/>
    <w:rsid w:val="00966C1B"/>
    <w:rsid w:val="009675DD"/>
    <w:rsid w:val="0096763A"/>
    <w:rsid w:val="0096795F"/>
    <w:rsid w:val="00971779"/>
    <w:rsid w:val="00971BC2"/>
    <w:rsid w:val="0097213C"/>
    <w:rsid w:val="0097228C"/>
    <w:rsid w:val="00972417"/>
    <w:rsid w:val="009725AF"/>
    <w:rsid w:val="00972D3F"/>
    <w:rsid w:val="00973A19"/>
    <w:rsid w:val="0097516D"/>
    <w:rsid w:val="00975E96"/>
    <w:rsid w:val="0097773F"/>
    <w:rsid w:val="0097787A"/>
    <w:rsid w:val="00977E5D"/>
    <w:rsid w:val="009808BA"/>
    <w:rsid w:val="009808D8"/>
    <w:rsid w:val="009815FD"/>
    <w:rsid w:val="009818AE"/>
    <w:rsid w:val="0098372C"/>
    <w:rsid w:val="00983859"/>
    <w:rsid w:val="00983EAD"/>
    <w:rsid w:val="0098438E"/>
    <w:rsid w:val="009851DA"/>
    <w:rsid w:val="00985801"/>
    <w:rsid w:val="00986E15"/>
    <w:rsid w:val="00990A51"/>
    <w:rsid w:val="009924B2"/>
    <w:rsid w:val="009937EE"/>
    <w:rsid w:val="00995A4C"/>
    <w:rsid w:val="00995D2D"/>
    <w:rsid w:val="00997EAD"/>
    <w:rsid w:val="009A046C"/>
    <w:rsid w:val="009A0C64"/>
    <w:rsid w:val="009A1125"/>
    <w:rsid w:val="009A18C1"/>
    <w:rsid w:val="009A2C5C"/>
    <w:rsid w:val="009A2E18"/>
    <w:rsid w:val="009A389F"/>
    <w:rsid w:val="009A3C51"/>
    <w:rsid w:val="009A4465"/>
    <w:rsid w:val="009A55D5"/>
    <w:rsid w:val="009A6152"/>
    <w:rsid w:val="009A6E54"/>
    <w:rsid w:val="009B2E7A"/>
    <w:rsid w:val="009B3535"/>
    <w:rsid w:val="009B3708"/>
    <w:rsid w:val="009B37DB"/>
    <w:rsid w:val="009B40EA"/>
    <w:rsid w:val="009B4E6B"/>
    <w:rsid w:val="009B50A4"/>
    <w:rsid w:val="009B6BDD"/>
    <w:rsid w:val="009B6E73"/>
    <w:rsid w:val="009C073B"/>
    <w:rsid w:val="009C1B8E"/>
    <w:rsid w:val="009C2800"/>
    <w:rsid w:val="009C2F81"/>
    <w:rsid w:val="009C336B"/>
    <w:rsid w:val="009C5B68"/>
    <w:rsid w:val="009C75F0"/>
    <w:rsid w:val="009D02E0"/>
    <w:rsid w:val="009D3F61"/>
    <w:rsid w:val="009D466F"/>
    <w:rsid w:val="009D7048"/>
    <w:rsid w:val="009D7AB7"/>
    <w:rsid w:val="009E0AF6"/>
    <w:rsid w:val="009E1658"/>
    <w:rsid w:val="009E1CA6"/>
    <w:rsid w:val="009E1ED2"/>
    <w:rsid w:val="009E27A1"/>
    <w:rsid w:val="009E34DE"/>
    <w:rsid w:val="009E380A"/>
    <w:rsid w:val="009E3891"/>
    <w:rsid w:val="009E3D25"/>
    <w:rsid w:val="009E504C"/>
    <w:rsid w:val="009E5EF9"/>
    <w:rsid w:val="009E6775"/>
    <w:rsid w:val="009F0FBD"/>
    <w:rsid w:val="009F2533"/>
    <w:rsid w:val="009F3132"/>
    <w:rsid w:val="009F385E"/>
    <w:rsid w:val="009F3C98"/>
    <w:rsid w:val="009F3EA6"/>
    <w:rsid w:val="009F43AA"/>
    <w:rsid w:val="009F440F"/>
    <w:rsid w:val="009F4C8A"/>
    <w:rsid w:val="009F4E05"/>
    <w:rsid w:val="009F6320"/>
    <w:rsid w:val="009F6858"/>
    <w:rsid w:val="009F6F81"/>
    <w:rsid w:val="00A00548"/>
    <w:rsid w:val="00A00BCC"/>
    <w:rsid w:val="00A00FE1"/>
    <w:rsid w:val="00A029FA"/>
    <w:rsid w:val="00A02BA0"/>
    <w:rsid w:val="00A02CE8"/>
    <w:rsid w:val="00A02E69"/>
    <w:rsid w:val="00A03BA2"/>
    <w:rsid w:val="00A06738"/>
    <w:rsid w:val="00A06F63"/>
    <w:rsid w:val="00A10952"/>
    <w:rsid w:val="00A10FEB"/>
    <w:rsid w:val="00A11597"/>
    <w:rsid w:val="00A1275E"/>
    <w:rsid w:val="00A13BB5"/>
    <w:rsid w:val="00A170DB"/>
    <w:rsid w:val="00A173B2"/>
    <w:rsid w:val="00A1748B"/>
    <w:rsid w:val="00A200DA"/>
    <w:rsid w:val="00A21C17"/>
    <w:rsid w:val="00A21D10"/>
    <w:rsid w:val="00A221DA"/>
    <w:rsid w:val="00A235BD"/>
    <w:rsid w:val="00A25D80"/>
    <w:rsid w:val="00A300C5"/>
    <w:rsid w:val="00A323F6"/>
    <w:rsid w:val="00A324B2"/>
    <w:rsid w:val="00A32FD5"/>
    <w:rsid w:val="00A33DFD"/>
    <w:rsid w:val="00A35B16"/>
    <w:rsid w:val="00A37031"/>
    <w:rsid w:val="00A37479"/>
    <w:rsid w:val="00A377C6"/>
    <w:rsid w:val="00A4097A"/>
    <w:rsid w:val="00A42AFF"/>
    <w:rsid w:val="00A42D49"/>
    <w:rsid w:val="00A43A7C"/>
    <w:rsid w:val="00A43C54"/>
    <w:rsid w:val="00A45BD4"/>
    <w:rsid w:val="00A46AA1"/>
    <w:rsid w:val="00A46DA7"/>
    <w:rsid w:val="00A51972"/>
    <w:rsid w:val="00A52115"/>
    <w:rsid w:val="00A52840"/>
    <w:rsid w:val="00A54C42"/>
    <w:rsid w:val="00A54E05"/>
    <w:rsid w:val="00A54FAE"/>
    <w:rsid w:val="00A55F58"/>
    <w:rsid w:val="00A564EC"/>
    <w:rsid w:val="00A57142"/>
    <w:rsid w:val="00A573CB"/>
    <w:rsid w:val="00A579B2"/>
    <w:rsid w:val="00A57B36"/>
    <w:rsid w:val="00A57B82"/>
    <w:rsid w:val="00A57D77"/>
    <w:rsid w:val="00A60340"/>
    <w:rsid w:val="00A609B2"/>
    <w:rsid w:val="00A60BAD"/>
    <w:rsid w:val="00A614E0"/>
    <w:rsid w:val="00A6323A"/>
    <w:rsid w:val="00A63BF9"/>
    <w:rsid w:val="00A63DE4"/>
    <w:rsid w:val="00A64F34"/>
    <w:rsid w:val="00A662DC"/>
    <w:rsid w:val="00A664B8"/>
    <w:rsid w:val="00A66F31"/>
    <w:rsid w:val="00A67B6B"/>
    <w:rsid w:val="00A7155A"/>
    <w:rsid w:val="00A71695"/>
    <w:rsid w:val="00A71F20"/>
    <w:rsid w:val="00A71F21"/>
    <w:rsid w:val="00A71F32"/>
    <w:rsid w:val="00A720FA"/>
    <w:rsid w:val="00A721E1"/>
    <w:rsid w:val="00A7648D"/>
    <w:rsid w:val="00A76872"/>
    <w:rsid w:val="00A77652"/>
    <w:rsid w:val="00A80C2E"/>
    <w:rsid w:val="00A81761"/>
    <w:rsid w:val="00A81B6F"/>
    <w:rsid w:val="00A81C77"/>
    <w:rsid w:val="00A82099"/>
    <w:rsid w:val="00A82DF0"/>
    <w:rsid w:val="00A82E8E"/>
    <w:rsid w:val="00A82F5E"/>
    <w:rsid w:val="00A8589A"/>
    <w:rsid w:val="00A864B4"/>
    <w:rsid w:val="00A91436"/>
    <w:rsid w:val="00A91A43"/>
    <w:rsid w:val="00A93D94"/>
    <w:rsid w:val="00A93FC0"/>
    <w:rsid w:val="00A94132"/>
    <w:rsid w:val="00A94C78"/>
    <w:rsid w:val="00A95330"/>
    <w:rsid w:val="00A95755"/>
    <w:rsid w:val="00A96D15"/>
    <w:rsid w:val="00A971A7"/>
    <w:rsid w:val="00A975F8"/>
    <w:rsid w:val="00AA0B00"/>
    <w:rsid w:val="00AA1752"/>
    <w:rsid w:val="00AA1A74"/>
    <w:rsid w:val="00AA1C02"/>
    <w:rsid w:val="00AA2366"/>
    <w:rsid w:val="00AA5FC7"/>
    <w:rsid w:val="00AA6965"/>
    <w:rsid w:val="00AA6CA0"/>
    <w:rsid w:val="00AA770F"/>
    <w:rsid w:val="00AA7B1D"/>
    <w:rsid w:val="00AB0272"/>
    <w:rsid w:val="00AB1488"/>
    <w:rsid w:val="00AB27F2"/>
    <w:rsid w:val="00AB2F89"/>
    <w:rsid w:val="00AB4461"/>
    <w:rsid w:val="00AB4CFA"/>
    <w:rsid w:val="00AB4D34"/>
    <w:rsid w:val="00AB68BC"/>
    <w:rsid w:val="00AB75B7"/>
    <w:rsid w:val="00AC13DA"/>
    <w:rsid w:val="00AC6889"/>
    <w:rsid w:val="00AC729B"/>
    <w:rsid w:val="00AC7574"/>
    <w:rsid w:val="00AD21F5"/>
    <w:rsid w:val="00AD241F"/>
    <w:rsid w:val="00AD29F1"/>
    <w:rsid w:val="00AD3AB0"/>
    <w:rsid w:val="00AD41FB"/>
    <w:rsid w:val="00AD685C"/>
    <w:rsid w:val="00AD6A85"/>
    <w:rsid w:val="00AE0068"/>
    <w:rsid w:val="00AE109E"/>
    <w:rsid w:val="00AE1BF0"/>
    <w:rsid w:val="00AE2335"/>
    <w:rsid w:val="00AE2560"/>
    <w:rsid w:val="00AE25B7"/>
    <w:rsid w:val="00AE2D38"/>
    <w:rsid w:val="00AE5800"/>
    <w:rsid w:val="00AE5A57"/>
    <w:rsid w:val="00AE7BCE"/>
    <w:rsid w:val="00AF05CB"/>
    <w:rsid w:val="00AF1D99"/>
    <w:rsid w:val="00AF273B"/>
    <w:rsid w:val="00AF365E"/>
    <w:rsid w:val="00AF3822"/>
    <w:rsid w:val="00AF3D02"/>
    <w:rsid w:val="00AF40E0"/>
    <w:rsid w:val="00AF42CD"/>
    <w:rsid w:val="00AF4500"/>
    <w:rsid w:val="00AF4FF0"/>
    <w:rsid w:val="00AF7A58"/>
    <w:rsid w:val="00B00624"/>
    <w:rsid w:val="00B00A5C"/>
    <w:rsid w:val="00B00FFC"/>
    <w:rsid w:val="00B0115B"/>
    <w:rsid w:val="00B01485"/>
    <w:rsid w:val="00B016E6"/>
    <w:rsid w:val="00B02E0A"/>
    <w:rsid w:val="00B0390A"/>
    <w:rsid w:val="00B039E6"/>
    <w:rsid w:val="00B05818"/>
    <w:rsid w:val="00B06E9C"/>
    <w:rsid w:val="00B0753F"/>
    <w:rsid w:val="00B12012"/>
    <w:rsid w:val="00B12B06"/>
    <w:rsid w:val="00B139AC"/>
    <w:rsid w:val="00B13C48"/>
    <w:rsid w:val="00B157DB"/>
    <w:rsid w:val="00B15C53"/>
    <w:rsid w:val="00B16E31"/>
    <w:rsid w:val="00B176EE"/>
    <w:rsid w:val="00B17AB7"/>
    <w:rsid w:val="00B20F75"/>
    <w:rsid w:val="00B21FCF"/>
    <w:rsid w:val="00B22790"/>
    <w:rsid w:val="00B2305E"/>
    <w:rsid w:val="00B261DC"/>
    <w:rsid w:val="00B26424"/>
    <w:rsid w:val="00B26557"/>
    <w:rsid w:val="00B3036C"/>
    <w:rsid w:val="00B305E6"/>
    <w:rsid w:val="00B30E1B"/>
    <w:rsid w:val="00B32ED4"/>
    <w:rsid w:val="00B33044"/>
    <w:rsid w:val="00B345F6"/>
    <w:rsid w:val="00B400DD"/>
    <w:rsid w:val="00B42446"/>
    <w:rsid w:val="00B43528"/>
    <w:rsid w:val="00B43D7A"/>
    <w:rsid w:val="00B44C3B"/>
    <w:rsid w:val="00B45113"/>
    <w:rsid w:val="00B4582C"/>
    <w:rsid w:val="00B47490"/>
    <w:rsid w:val="00B4778D"/>
    <w:rsid w:val="00B526B0"/>
    <w:rsid w:val="00B546D8"/>
    <w:rsid w:val="00B55F00"/>
    <w:rsid w:val="00B560B7"/>
    <w:rsid w:val="00B56FD7"/>
    <w:rsid w:val="00B5709B"/>
    <w:rsid w:val="00B5731F"/>
    <w:rsid w:val="00B579F9"/>
    <w:rsid w:val="00B61238"/>
    <w:rsid w:val="00B61554"/>
    <w:rsid w:val="00B62534"/>
    <w:rsid w:val="00B62B46"/>
    <w:rsid w:val="00B63010"/>
    <w:rsid w:val="00B632E3"/>
    <w:rsid w:val="00B63BAF"/>
    <w:rsid w:val="00B63C26"/>
    <w:rsid w:val="00B63D3C"/>
    <w:rsid w:val="00B6413E"/>
    <w:rsid w:val="00B647BA"/>
    <w:rsid w:val="00B65769"/>
    <w:rsid w:val="00B65F11"/>
    <w:rsid w:val="00B6601B"/>
    <w:rsid w:val="00B663BF"/>
    <w:rsid w:val="00B6696F"/>
    <w:rsid w:val="00B675C3"/>
    <w:rsid w:val="00B6783F"/>
    <w:rsid w:val="00B70D92"/>
    <w:rsid w:val="00B71375"/>
    <w:rsid w:val="00B71FC4"/>
    <w:rsid w:val="00B73543"/>
    <w:rsid w:val="00B73949"/>
    <w:rsid w:val="00B73B4E"/>
    <w:rsid w:val="00B74563"/>
    <w:rsid w:val="00B75C79"/>
    <w:rsid w:val="00B77BC5"/>
    <w:rsid w:val="00B77D44"/>
    <w:rsid w:val="00B8131A"/>
    <w:rsid w:val="00B81955"/>
    <w:rsid w:val="00B81AEC"/>
    <w:rsid w:val="00B828EA"/>
    <w:rsid w:val="00B8298E"/>
    <w:rsid w:val="00B846A7"/>
    <w:rsid w:val="00B86855"/>
    <w:rsid w:val="00B86A64"/>
    <w:rsid w:val="00B86CBC"/>
    <w:rsid w:val="00B9036A"/>
    <w:rsid w:val="00B907BE"/>
    <w:rsid w:val="00B919A7"/>
    <w:rsid w:val="00B91ECC"/>
    <w:rsid w:val="00B9289F"/>
    <w:rsid w:val="00B92E22"/>
    <w:rsid w:val="00B9407E"/>
    <w:rsid w:val="00B94599"/>
    <w:rsid w:val="00B96768"/>
    <w:rsid w:val="00B96AE4"/>
    <w:rsid w:val="00B96C8C"/>
    <w:rsid w:val="00BA10EC"/>
    <w:rsid w:val="00BA1A4D"/>
    <w:rsid w:val="00BA1E72"/>
    <w:rsid w:val="00BA3701"/>
    <w:rsid w:val="00BA460A"/>
    <w:rsid w:val="00BA4865"/>
    <w:rsid w:val="00BA60D8"/>
    <w:rsid w:val="00BA6FEA"/>
    <w:rsid w:val="00BA7847"/>
    <w:rsid w:val="00BA7D0D"/>
    <w:rsid w:val="00BB1050"/>
    <w:rsid w:val="00BB37F9"/>
    <w:rsid w:val="00BB443A"/>
    <w:rsid w:val="00BB5668"/>
    <w:rsid w:val="00BB5A8A"/>
    <w:rsid w:val="00BB5BF5"/>
    <w:rsid w:val="00BB5E41"/>
    <w:rsid w:val="00BB7D70"/>
    <w:rsid w:val="00BC0F15"/>
    <w:rsid w:val="00BC1823"/>
    <w:rsid w:val="00BC3F53"/>
    <w:rsid w:val="00BC416E"/>
    <w:rsid w:val="00BC55FA"/>
    <w:rsid w:val="00BC57A2"/>
    <w:rsid w:val="00BC590B"/>
    <w:rsid w:val="00BC5F92"/>
    <w:rsid w:val="00BD047C"/>
    <w:rsid w:val="00BD1D58"/>
    <w:rsid w:val="00BD1D9C"/>
    <w:rsid w:val="00BD405C"/>
    <w:rsid w:val="00BD41EC"/>
    <w:rsid w:val="00BD4773"/>
    <w:rsid w:val="00BD5433"/>
    <w:rsid w:val="00BD576E"/>
    <w:rsid w:val="00BD675A"/>
    <w:rsid w:val="00BE00C5"/>
    <w:rsid w:val="00BE016E"/>
    <w:rsid w:val="00BE07EB"/>
    <w:rsid w:val="00BE2634"/>
    <w:rsid w:val="00BE2782"/>
    <w:rsid w:val="00BE3688"/>
    <w:rsid w:val="00BE3A87"/>
    <w:rsid w:val="00BE3C3E"/>
    <w:rsid w:val="00BE40E8"/>
    <w:rsid w:val="00BE4AB4"/>
    <w:rsid w:val="00BE5165"/>
    <w:rsid w:val="00BE549E"/>
    <w:rsid w:val="00BE6775"/>
    <w:rsid w:val="00BE6CB7"/>
    <w:rsid w:val="00BE7A9B"/>
    <w:rsid w:val="00BF00AC"/>
    <w:rsid w:val="00BF046A"/>
    <w:rsid w:val="00BF0A24"/>
    <w:rsid w:val="00BF1F27"/>
    <w:rsid w:val="00BF1F65"/>
    <w:rsid w:val="00BF25B9"/>
    <w:rsid w:val="00BF2B10"/>
    <w:rsid w:val="00BF442C"/>
    <w:rsid w:val="00BF460A"/>
    <w:rsid w:val="00BF482A"/>
    <w:rsid w:val="00BF5907"/>
    <w:rsid w:val="00BF6E83"/>
    <w:rsid w:val="00C009D6"/>
    <w:rsid w:val="00C01EBC"/>
    <w:rsid w:val="00C02F5B"/>
    <w:rsid w:val="00C040B7"/>
    <w:rsid w:val="00C04608"/>
    <w:rsid w:val="00C05613"/>
    <w:rsid w:val="00C05D96"/>
    <w:rsid w:val="00C062C2"/>
    <w:rsid w:val="00C06A49"/>
    <w:rsid w:val="00C06B99"/>
    <w:rsid w:val="00C06FFC"/>
    <w:rsid w:val="00C10AD0"/>
    <w:rsid w:val="00C12054"/>
    <w:rsid w:val="00C12511"/>
    <w:rsid w:val="00C12646"/>
    <w:rsid w:val="00C13A4D"/>
    <w:rsid w:val="00C13AA3"/>
    <w:rsid w:val="00C140B9"/>
    <w:rsid w:val="00C144DA"/>
    <w:rsid w:val="00C159FF"/>
    <w:rsid w:val="00C160D2"/>
    <w:rsid w:val="00C16641"/>
    <w:rsid w:val="00C17C91"/>
    <w:rsid w:val="00C20647"/>
    <w:rsid w:val="00C20800"/>
    <w:rsid w:val="00C20C1F"/>
    <w:rsid w:val="00C20DC1"/>
    <w:rsid w:val="00C2146E"/>
    <w:rsid w:val="00C232D8"/>
    <w:rsid w:val="00C249EB"/>
    <w:rsid w:val="00C24AD9"/>
    <w:rsid w:val="00C24EE8"/>
    <w:rsid w:val="00C257AB"/>
    <w:rsid w:val="00C25D3D"/>
    <w:rsid w:val="00C26141"/>
    <w:rsid w:val="00C278F4"/>
    <w:rsid w:val="00C27B8E"/>
    <w:rsid w:val="00C3003D"/>
    <w:rsid w:val="00C30CC8"/>
    <w:rsid w:val="00C30FA0"/>
    <w:rsid w:val="00C31BE0"/>
    <w:rsid w:val="00C32C49"/>
    <w:rsid w:val="00C33BCF"/>
    <w:rsid w:val="00C34849"/>
    <w:rsid w:val="00C34F51"/>
    <w:rsid w:val="00C404B3"/>
    <w:rsid w:val="00C40C84"/>
    <w:rsid w:val="00C413D4"/>
    <w:rsid w:val="00C42523"/>
    <w:rsid w:val="00C43881"/>
    <w:rsid w:val="00C43F50"/>
    <w:rsid w:val="00C44AAB"/>
    <w:rsid w:val="00C44D71"/>
    <w:rsid w:val="00C44E4B"/>
    <w:rsid w:val="00C45665"/>
    <w:rsid w:val="00C46287"/>
    <w:rsid w:val="00C46510"/>
    <w:rsid w:val="00C4735A"/>
    <w:rsid w:val="00C47938"/>
    <w:rsid w:val="00C5000B"/>
    <w:rsid w:val="00C50044"/>
    <w:rsid w:val="00C5123E"/>
    <w:rsid w:val="00C52C85"/>
    <w:rsid w:val="00C54673"/>
    <w:rsid w:val="00C55509"/>
    <w:rsid w:val="00C57ADB"/>
    <w:rsid w:val="00C6090B"/>
    <w:rsid w:val="00C60A26"/>
    <w:rsid w:val="00C610F1"/>
    <w:rsid w:val="00C6211C"/>
    <w:rsid w:val="00C6424F"/>
    <w:rsid w:val="00C65AE8"/>
    <w:rsid w:val="00C66AE1"/>
    <w:rsid w:val="00C66E87"/>
    <w:rsid w:val="00C672C9"/>
    <w:rsid w:val="00C6733C"/>
    <w:rsid w:val="00C673F4"/>
    <w:rsid w:val="00C71915"/>
    <w:rsid w:val="00C71B67"/>
    <w:rsid w:val="00C7208E"/>
    <w:rsid w:val="00C727DE"/>
    <w:rsid w:val="00C74AD8"/>
    <w:rsid w:val="00C74D61"/>
    <w:rsid w:val="00C75B9F"/>
    <w:rsid w:val="00C75D0E"/>
    <w:rsid w:val="00C763C6"/>
    <w:rsid w:val="00C766CD"/>
    <w:rsid w:val="00C7689C"/>
    <w:rsid w:val="00C76B23"/>
    <w:rsid w:val="00C809D2"/>
    <w:rsid w:val="00C80D90"/>
    <w:rsid w:val="00C81346"/>
    <w:rsid w:val="00C81A82"/>
    <w:rsid w:val="00C82B6B"/>
    <w:rsid w:val="00C8431A"/>
    <w:rsid w:val="00C8462D"/>
    <w:rsid w:val="00C84650"/>
    <w:rsid w:val="00C86C66"/>
    <w:rsid w:val="00C87025"/>
    <w:rsid w:val="00C87D52"/>
    <w:rsid w:val="00C9199D"/>
    <w:rsid w:val="00C91ADF"/>
    <w:rsid w:val="00C91B74"/>
    <w:rsid w:val="00C93843"/>
    <w:rsid w:val="00C93A6F"/>
    <w:rsid w:val="00C94F6A"/>
    <w:rsid w:val="00C9503A"/>
    <w:rsid w:val="00C95527"/>
    <w:rsid w:val="00C95602"/>
    <w:rsid w:val="00C95681"/>
    <w:rsid w:val="00C971E7"/>
    <w:rsid w:val="00C973CF"/>
    <w:rsid w:val="00CA0823"/>
    <w:rsid w:val="00CA0FC7"/>
    <w:rsid w:val="00CA1B2B"/>
    <w:rsid w:val="00CA2167"/>
    <w:rsid w:val="00CA25B6"/>
    <w:rsid w:val="00CA32F3"/>
    <w:rsid w:val="00CA4404"/>
    <w:rsid w:val="00CA45A2"/>
    <w:rsid w:val="00CA5E76"/>
    <w:rsid w:val="00CA5EAD"/>
    <w:rsid w:val="00CA63AA"/>
    <w:rsid w:val="00CA6BAA"/>
    <w:rsid w:val="00CA79FE"/>
    <w:rsid w:val="00CB00B6"/>
    <w:rsid w:val="00CB0282"/>
    <w:rsid w:val="00CB02D9"/>
    <w:rsid w:val="00CB12CA"/>
    <w:rsid w:val="00CB213E"/>
    <w:rsid w:val="00CB321A"/>
    <w:rsid w:val="00CB5881"/>
    <w:rsid w:val="00CB6536"/>
    <w:rsid w:val="00CC0FC3"/>
    <w:rsid w:val="00CC1686"/>
    <w:rsid w:val="00CC1845"/>
    <w:rsid w:val="00CC3381"/>
    <w:rsid w:val="00CC5475"/>
    <w:rsid w:val="00CC633D"/>
    <w:rsid w:val="00CD0305"/>
    <w:rsid w:val="00CD03C2"/>
    <w:rsid w:val="00CD2954"/>
    <w:rsid w:val="00CD2EA3"/>
    <w:rsid w:val="00CD3972"/>
    <w:rsid w:val="00CD3D07"/>
    <w:rsid w:val="00CD4CCD"/>
    <w:rsid w:val="00CD599B"/>
    <w:rsid w:val="00CD69D5"/>
    <w:rsid w:val="00CD7409"/>
    <w:rsid w:val="00CE0A12"/>
    <w:rsid w:val="00CE1F96"/>
    <w:rsid w:val="00CE25BF"/>
    <w:rsid w:val="00CE33DC"/>
    <w:rsid w:val="00CE3C9B"/>
    <w:rsid w:val="00CE4355"/>
    <w:rsid w:val="00CE45AD"/>
    <w:rsid w:val="00CE4E9A"/>
    <w:rsid w:val="00CE5147"/>
    <w:rsid w:val="00CE56DA"/>
    <w:rsid w:val="00CE70A0"/>
    <w:rsid w:val="00CF0294"/>
    <w:rsid w:val="00CF03D8"/>
    <w:rsid w:val="00CF0E96"/>
    <w:rsid w:val="00CF1E82"/>
    <w:rsid w:val="00CF21A3"/>
    <w:rsid w:val="00CF3A54"/>
    <w:rsid w:val="00CF4AF6"/>
    <w:rsid w:val="00CF4B0D"/>
    <w:rsid w:val="00CF5013"/>
    <w:rsid w:val="00CF7672"/>
    <w:rsid w:val="00CF79B8"/>
    <w:rsid w:val="00CF7E6F"/>
    <w:rsid w:val="00D0028D"/>
    <w:rsid w:val="00D003DD"/>
    <w:rsid w:val="00D01CBA"/>
    <w:rsid w:val="00D02F52"/>
    <w:rsid w:val="00D036E7"/>
    <w:rsid w:val="00D03D58"/>
    <w:rsid w:val="00D04BD8"/>
    <w:rsid w:val="00D04FCD"/>
    <w:rsid w:val="00D05A3B"/>
    <w:rsid w:val="00D05D9F"/>
    <w:rsid w:val="00D06580"/>
    <w:rsid w:val="00D06B4A"/>
    <w:rsid w:val="00D07D63"/>
    <w:rsid w:val="00D10248"/>
    <w:rsid w:val="00D10373"/>
    <w:rsid w:val="00D10883"/>
    <w:rsid w:val="00D10B22"/>
    <w:rsid w:val="00D10C6C"/>
    <w:rsid w:val="00D10FC0"/>
    <w:rsid w:val="00D113E1"/>
    <w:rsid w:val="00D11922"/>
    <w:rsid w:val="00D12BBB"/>
    <w:rsid w:val="00D13AE3"/>
    <w:rsid w:val="00D15B31"/>
    <w:rsid w:val="00D16932"/>
    <w:rsid w:val="00D169A4"/>
    <w:rsid w:val="00D16CB4"/>
    <w:rsid w:val="00D1799B"/>
    <w:rsid w:val="00D17A85"/>
    <w:rsid w:val="00D20253"/>
    <w:rsid w:val="00D20B1F"/>
    <w:rsid w:val="00D23EE0"/>
    <w:rsid w:val="00D2679B"/>
    <w:rsid w:val="00D26B51"/>
    <w:rsid w:val="00D27951"/>
    <w:rsid w:val="00D30B06"/>
    <w:rsid w:val="00D31252"/>
    <w:rsid w:val="00D3133E"/>
    <w:rsid w:val="00D31DE5"/>
    <w:rsid w:val="00D33386"/>
    <w:rsid w:val="00D33732"/>
    <w:rsid w:val="00D33F31"/>
    <w:rsid w:val="00D3485A"/>
    <w:rsid w:val="00D35475"/>
    <w:rsid w:val="00D354E1"/>
    <w:rsid w:val="00D36BDB"/>
    <w:rsid w:val="00D41546"/>
    <w:rsid w:val="00D422D0"/>
    <w:rsid w:val="00D452BD"/>
    <w:rsid w:val="00D460DF"/>
    <w:rsid w:val="00D476EA"/>
    <w:rsid w:val="00D47C3B"/>
    <w:rsid w:val="00D509A3"/>
    <w:rsid w:val="00D536D8"/>
    <w:rsid w:val="00D54741"/>
    <w:rsid w:val="00D549C8"/>
    <w:rsid w:val="00D54F4D"/>
    <w:rsid w:val="00D5569B"/>
    <w:rsid w:val="00D629B7"/>
    <w:rsid w:val="00D63835"/>
    <w:rsid w:val="00D63950"/>
    <w:rsid w:val="00D6572A"/>
    <w:rsid w:val="00D65E31"/>
    <w:rsid w:val="00D71A45"/>
    <w:rsid w:val="00D72329"/>
    <w:rsid w:val="00D723BD"/>
    <w:rsid w:val="00D74717"/>
    <w:rsid w:val="00D749D0"/>
    <w:rsid w:val="00D75C15"/>
    <w:rsid w:val="00D7755E"/>
    <w:rsid w:val="00D775AD"/>
    <w:rsid w:val="00D77737"/>
    <w:rsid w:val="00D77B8E"/>
    <w:rsid w:val="00D8079C"/>
    <w:rsid w:val="00D82359"/>
    <w:rsid w:val="00D82A70"/>
    <w:rsid w:val="00D831B2"/>
    <w:rsid w:val="00D8374E"/>
    <w:rsid w:val="00D846E5"/>
    <w:rsid w:val="00D868EF"/>
    <w:rsid w:val="00D8753C"/>
    <w:rsid w:val="00D87CC3"/>
    <w:rsid w:val="00D90510"/>
    <w:rsid w:val="00D90A66"/>
    <w:rsid w:val="00D92D16"/>
    <w:rsid w:val="00D932D1"/>
    <w:rsid w:val="00D93ED3"/>
    <w:rsid w:val="00D96638"/>
    <w:rsid w:val="00D97A00"/>
    <w:rsid w:val="00DA0128"/>
    <w:rsid w:val="00DA0C80"/>
    <w:rsid w:val="00DA20A2"/>
    <w:rsid w:val="00DA23B4"/>
    <w:rsid w:val="00DA2DAE"/>
    <w:rsid w:val="00DA3165"/>
    <w:rsid w:val="00DA3390"/>
    <w:rsid w:val="00DA60EB"/>
    <w:rsid w:val="00DA71F6"/>
    <w:rsid w:val="00DA7A86"/>
    <w:rsid w:val="00DB01E7"/>
    <w:rsid w:val="00DB0600"/>
    <w:rsid w:val="00DB0C0B"/>
    <w:rsid w:val="00DB17AE"/>
    <w:rsid w:val="00DB3CDD"/>
    <w:rsid w:val="00DB7D98"/>
    <w:rsid w:val="00DC06DC"/>
    <w:rsid w:val="00DC0F32"/>
    <w:rsid w:val="00DC23A8"/>
    <w:rsid w:val="00DC2CE0"/>
    <w:rsid w:val="00DC3704"/>
    <w:rsid w:val="00DC4659"/>
    <w:rsid w:val="00DC51D0"/>
    <w:rsid w:val="00DD118B"/>
    <w:rsid w:val="00DD11A1"/>
    <w:rsid w:val="00DD209C"/>
    <w:rsid w:val="00DD24CF"/>
    <w:rsid w:val="00DD2874"/>
    <w:rsid w:val="00DD3E8E"/>
    <w:rsid w:val="00DD4A4E"/>
    <w:rsid w:val="00DD590D"/>
    <w:rsid w:val="00DD5C5E"/>
    <w:rsid w:val="00DD788D"/>
    <w:rsid w:val="00DE0019"/>
    <w:rsid w:val="00DE109C"/>
    <w:rsid w:val="00DE16A0"/>
    <w:rsid w:val="00DE1F14"/>
    <w:rsid w:val="00DE2503"/>
    <w:rsid w:val="00DE3481"/>
    <w:rsid w:val="00DE3E44"/>
    <w:rsid w:val="00DE4D74"/>
    <w:rsid w:val="00DE65F2"/>
    <w:rsid w:val="00DE6704"/>
    <w:rsid w:val="00DE6E3A"/>
    <w:rsid w:val="00DF03E7"/>
    <w:rsid w:val="00DF0BAB"/>
    <w:rsid w:val="00DF2B37"/>
    <w:rsid w:val="00DF4541"/>
    <w:rsid w:val="00DF5032"/>
    <w:rsid w:val="00DF56C1"/>
    <w:rsid w:val="00DF63D8"/>
    <w:rsid w:val="00DF6BB7"/>
    <w:rsid w:val="00E02579"/>
    <w:rsid w:val="00E025CF"/>
    <w:rsid w:val="00E02A19"/>
    <w:rsid w:val="00E02CD8"/>
    <w:rsid w:val="00E03A29"/>
    <w:rsid w:val="00E03D8E"/>
    <w:rsid w:val="00E049DB"/>
    <w:rsid w:val="00E06BEE"/>
    <w:rsid w:val="00E07584"/>
    <w:rsid w:val="00E10316"/>
    <w:rsid w:val="00E11A4A"/>
    <w:rsid w:val="00E1232D"/>
    <w:rsid w:val="00E132F0"/>
    <w:rsid w:val="00E133A9"/>
    <w:rsid w:val="00E13745"/>
    <w:rsid w:val="00E13A21"/>
    <w:rsid w:val="00E13CF4"/>
    <w:rsid w:val="00E13EEA"/>
    <w:rsid w:val="00E142E0"/>
    <w:rsid w:val="00E14F80"/>
    <w:rsid w:val="00E16242"/>
    <w:rsid w:val="00E16400"/>
    <w:rsid w:val="00E16EAE"/>
    <w:rsid w:val="00E16ED6"/>
    <w:rsid w:val="00E17888"/>
    <w:rsid w:val="00E2019F"/>
    <w:rsid w:val="00E22483"/>
    <w:rsid w:val="00E244C7"/>
    <w:rsid w:val="00E251BB"/>
    <w:rsid w:val="00E25624"/>
    <w:rsid w:val="00E27FA0"/>
    <w:rsid w:val="00E30732"/>
    <w:rsid w:val="00E3128B"/>
    <w:rsid w:val="00E312C3"/>
    <w:rsid w:val="00E3180C"/>
    <w:rsid w:val="00E31A3E"/>
    <w:rsid w:val="00E31C13"/>
    <w:rsid w:val="00E33BAC"/>
    <w:rsid w:val="00E343BF"/>
    <w:rsid w:val="00E344FB"/>
    <w:rsid w:val="00E34F2B"/>
    <w:rsid w:val="00E358EC"/>
    <w:rsid w:val="00E3596D"/>
    <w:rsid w:val="00E37185"/>
    <w:rsid w:val="00E3757D"/>
    <w:rsid w:val="00E37A65"/>
    <w:rsid w:val="00E400CD"/>
    <w:rsid w:val="00E4041F"/>
    <w:rsid w:val="00E4066A"/>
    <w:rsid w:val="00E4084F"/>
    <w:rsid w:val="00E418DE"/>
    <w:rsid w:val="00E422E2"/>
    <w:rsid w:val="00E43178"/>
    <w:rsid w:val="00E43AFB"/>
    <w:rsid w:val="00E43E9E"/>
    <w:rsid w:val="00E44F3C"/>
    <w:rsid w:val="00E47125"/>
    <w:rsid w:val="00E47E03"/>
    <w:rsid w:val="00E5115A"/>
    <w:rsid w:val="00E5181C"/>
    <w:rsid w:val="00E53223"/>
    <w:rsid w:val="00E54CE6"/>
    <w:rsid w:val="00E5555E"/>
    <w:rsid w:val="00E56E59"/>
    <w:rsid w:val="00E57251"/>
    <w:rsid w:val="00E57A50"/>
    <w:rsid w:val="00E603AA"/>
    <w:rsid w:val="00E616EE"/>
    <w:rsid w:val="00E623E5"/>
    <w:rsid w:val="00E62960"/>
    <w:rsid w:val="00E62AC9"/>
    <w:rsid w:val="00E63C08"/>
    <w:rsid w:val="00E6592E"/>
    <w:rsid w:val="00E65A47"/>
    <w:rsid w:val="00E65A90"/>
    <w:rsid w:val="00E668C9"/>
    <w:rsid w:val="00E6695A"/>
    <w:rsid w:val="00E71191"/>
    <w:rsid w:val="00E71290"/>
    <w:rsid w:val="00E717C9"/>
    <w:rsid w:val="00E7365D"/>
    <w:rsid w:val="00E7391A"/>
    <w:rsid w:val="00E740FC"/>
    <w:rsid w:val="00E74AD2"/>
    <w:rsid w:val="00E74D3A"/>
    <w:rsid w:val="00E75C3A"/>
    <w:rsid w:val="00E764F2"/>
    <w:rsid w:val="00E7724E"/>
    <w:rsid w:val="00E8030B"/>
    <w:rsid w:val="00E80FB7"/>
    <w:rsid w:val="00E82B9B"/>
    <w:rsid w:val="00E83457"/>
    <w:rsid w:val="00E8398B"/>
    <w:rsid w:val="00E84DF9"/>
    <w:rsid w:val="00E86311"/>
    <w:rsid w:val="00E867B2"/>
    <w:rsid w:val="00E878CF"/>
    <w:rsid w:val="00E879C7"/>
    <w:rsid w:val="00E87F7C"/>
    <w:rsid w:val="00E93FD7"/>
    <w:rsid w:val="00E947C0"/>
    <w:rsid w:val="00E94EAB"/>
    <w:rsid w:val="00E96640"/>
    <w:rsid w:val="00E96C00"/>
    <w:rsid w:val="00E97570"/>
    <w:rsid w:val="00EA0365"/>
    <w:rsid w:val="00EA083D"/>
    <w:rsid w:val="00EA0BFF"/>
    <w:rsid w:val="00EA1CA0"/>
    <w:rsid w:val="00EA2790"/>
    <w:rsid w:val="00EA302C"/>
    <w:rsid w:val="00EA3A82"/>
    <w:rsid w:val="00EA3C05"/>
    <w:rsid w:val="00EA4209"/>
    <w:rsid w:val="00EA6FC5"/>
    <w:rsid w:val="00EA7959"/>
    <w:rsid w:val="00EB0134"/>
    <w:rsid w:val="00EB042A"/>
    <w:rsid w:val="00EB1B9C"/>
    <w:rsid w:val="00EB4809"/>
    <w:rsid w:val="00EB5B02"/>
    <w:rsid w:val="00EB61AD"/>
    <w:rsid w:val="00EB6FE2"/>
    <w:rsid w:val="00EC0047"/>
    <w:rsid w:val="00EC08C5"/>
    <w:rsid w:val="00EC1344"/>
    <w:rsid w:val="00EC1A91"/>
    <w:rsid w:val="00EC27BB"/>
    <w:rsid w:val="00EC4CE2"/>
    <w:rsid w:val="00EC5271"/>
    <w:rsid w:val="00EC71F0"/>
    <w:rsid w:val="00EC7C55"/>
    <w:rsid w:val="00EC7C6B"/>
    <w:rsid w:val="00ED0356"/>
    <w:rsid w:val="00ED0988"/>
    <w:rsid w:val="00ED0CD4"/>
    <w:rsid w:val="00ED1314"/>
    <w:rsid w:val="00ED17C1"/>
    <w:rsid w:val="00ED310D"/>
    <w:rsid w:val="00ED5455"/>
    <w:rsid w:val="00ED54C3"/>
    <w:rsid w:val="00ED5724"/>
    <w:rsid w:val="00ED633B"/>
    <w:rsid w:val="00ED6426"/>
    <w:rsid w:val="00ED65B0"/>
    <w:rsid w:val="00ED6F31"/>
    <w:rsid w:val="00ED7438"/>
    <w:rsid w:val="00ED795F"/>
    <w:rsid w:val="00ED7A01"/>
    <w:rsid w:val="00EE0103"/>
    <w:rsid w:val="00EE05A8"/>
    <w:rsid w:val="00EE1D44"/>
    <w:rsid w:val="00EE247E"/>
    <w:rsid w:val="00EE4464"/>
    <w:rsid w:val="00EE473B"/>
    <w:rsid w:val="00EE4F10"/>
    <w:rsid w:val="00EE6A98"/>
    <w:rsid w:val="00EE77E0"/>
    <w:rsid w:val="00EE7F49"/>
    <w:rsid w:val="00EF04E2"/>
    <w:rsid w:val="00EF0FE2"/>
    <w:rsid w:val="00EF1936"/>
    <w:rsid w:val="00EF3AD0"/>
    <w:rsid w:val="00EF3E67"/>
    <w:rsid w:val="00EF498A"/>
    <w:rsid w:val="00EF54D7"/>
    <w:rsid w:val="00EF55D9"/>
    <w:rsid w:val="00EF61F0"/>
    <w:rsid w:val="00EF7620"/>
    <w:rsid w:val="00F00A68"/>
    <w:rsid w:val="00F01350"/>
    <w:rsid w:val="00F031BA"/>
    <w:rsid w:val="00F04602"/>
    <w:rsid w:val="00F04E0E"/>
    <w:rsid w:val="00F05EDF"/>
    <w:rsid w:val="00F05F80"/>
    <w:rsid w:val="00F06079"/>
    <w:rsid w:val="00F065C0"/>
    <w:rsid w:val="00F065D1"/>
    <w:rsid w:val="00F07443"/>
    <w:rsid w:val="00F07596"/>
    <w:rsid w:val="00F07B03"/>
    <w:rsid w:val="00F10309"/>
    <w:rsid w:val="00F10502"/>
    <w:rsid w:val="00F117E5"/>
    <w:rsid w:val="00F118B4"/>
    <w:rsid w:val="00F11B51"/>
    <w:rsid w:val="00F11C2C"/>
    <w:rsid w:val="00F12903"/>
    <w:rsid w:val="00F12E1D"/>
    <w:rsid w:val="00F14493"/>
    <w:rsid w:val="00F14B28"/>
    <w:rsid w:val="00F1572C"/>
    <w:rsid w:val="00F15796"/>
    <w:rsid w:val="00F167F5"/>
    <w:rsid w:val="00F176EA"/>
    <w:rsid w:val="00F179B0"/>
    <w:rsid w:val="00F20217"/>
    <w:rsid w:val="00F20899"/>
    <w:rsid w:val="00F211CB"/>
    <w:rsid w:val="00F21692"/>
    <w:rsid w:val="00F21EF6"/>
    <w:rsid w:val="00F21F8F"/>
    <w:rsid w:val="00F225F1"/>
    <w:rsid w:val="00F226DE"/>
    <w:rsid w:val="00F241C8"/>
    <w:rsid w:val="00F24430"/>
    <w:rsid w:val="00F24942"/>
    <w:rsid w:val="00F24B95"/>
    <w:rsid w:val="00F24D60"/>
    <w:rsid w:val="00F26B23"/>
    <w:rsid w:val="00F26E86"/>
    <w:rsid w:val="00F30CC9"/>
    <w:rsid w:val="00F34816"/>
    <w:rsid w:val="00F34B0C"/>
    <w:rsid w:val="00F35D7F"/>
    <w:rsid w:val="00F36522"/>
    <w:rsid w:val="00F36F22"/>
    <w:rsid w:val="00F372C1"/>
    <w:rsid w:val="00F4052B"/>
    <w:rsid w:val="00F406D2"/>
    <w:rsid w:val="00F40EE3"/>
    <w:rsid w:val="00F4167C"/>
    <w:rsid w:val="00F41FBC"/>
    <w:rsid w:val="00F427CE"/>
    <w:rsid w:val="00F42D58"/>
    <w:rsid w:val="00F433D2"/>
    <w:rsid w:val="00F44120"/>
    <w:rsid w:val="00F4522F"/>
    <w:rsid w:val="00F454EE"/>
    <w:rsid w:val="00F5129D"/>
    <w:rsid w:val="00F53D1D"/>
    <w:rsid w:val="00F54BAA"/>
    <w:rsid w:val="00F556C5"/>
    <w:rsid w:val="00F55B00"/>
    <w:rsid w:val="00F56D9C"/>
    <w:rsid w:val="00F57779"/>
    <w:rsid w:val="00F60563"/>
    <w:rsid w:val="00F612D8"/>
    <w:rsid w:val="00F61F2B"/>
    <w:rsid w:val="00F637B2"/>
    <w:rsid w:val="00F63D10"/>
    <w:rsid w:val="00F63EBC"/>
    <w:rsid w:val="00F64143"/>
    <w:rsid w:val="00F64B7B"/>
    <w:rsid w:val="00F660B9"/>
    <w:rsid w:val="00F66D21"/>
    <w:rsid w:val="00F702B8"/>
    <w:rsid w:val="00F70724"/>
    <w:rsid w:val="00F70881"/>
    <w:rsid w:val="00F70FBD"/>
    <w:rsid w:val="00F7315C"/>
    <w:rsid w:val="00F74FB5"/>
    <w:rsid w:val="00F75CAF"/>
    <w:rsid w:val="00F768C0"/>
    <w:rsid w:val="00F76FEF"/>
    <w:rsid w:val="00F776A7"/>
    <w:rsid w:val="00F77E0A"/>
    <w:rsid w:val="00F80392"/>
    <w:rsid w:val="00F82244"/>
    <w:rsid w:val="00F82BC6"/>
    <w:rsid w:val="00F8390E"/>
    <w:rsid w:val="00F83B3F"/>
    <w:rsid w:val="00F83CB3"/>
    <w:rsid w:val="00F85761"/>
    <w:rsid w:val="00F8622F"/>
    <w:rsid w:val="00F87D77"/>
    <w:rsid w:val="00F914BE"/>
    <w:rsid w:val="00F91986"/>
    <w:rsid w:val="00F93241"/>
    <w:rsid w:val="00F94346"/>
    <w:rsid w:val="00F946B3"/>
    <w:rsid w:val="00F95162"/>
    <w:rsid w:val="00F95995"/>
    <w:rsid w:val="00F965D6"/>
    <w:rsid w:val="00F97744"/>
    <w:rsid w:val="00F979F3"/>
    <w:rsid w:val="00FA09F7"/>
    <w:rsid w:val="00FA0B6B"/>
    <w:rsid w:val="00FA0D7D"/>
    <w:rsid w:val="00FA0E14"/>
    <w:rsid w:val="00FA1E26"/>
    <w:rsid w:val="00FA234B"/>
    <w:rsid w:val="00FA24BB"/>
    <w:rsid w:val="00FA3465"/>
    <w:rsid w:val="00FA4E5F"/>
    <w:rsid w:val="00FA73FD"/>
    <w:rsid w:val="00FB0181"/>
    <w:rsid w:val="00FB21A3"/>
    <w:rsid w:val="00FB5DF2"/>
    <w:rsid w:val="00FB6747"/>
    <w:rsid w:val="00FC0977"/>
    <w:rsid w:val="00FC136B"/>
    <w:rsid w:val="00FC2475"/>
    <w:rsid w:val="00FC2B18"/>
    <w:rsid w:val="00FC37BA"/>
    <w:rsid w:val="00FC3AAF"/>
    <w:rsid w:val="00FC3D5B"/>
    <w:rsid w:val="00FC48CB"/>
    <w:rsid w:val="00FC4DF9"/>
    <w:rsid w:val="00FD0CDC"/>
    <w:rsid w:val="00FD248E"/>
    <w:rsid w:val="00FD2A23"/>
    <w:rsid w:val="00FD4527"/>
    <w:rsid w:val="00FD4612"/>
    <w:rsid w:val="00FD5506"/>
    <w:rsid w:val="00FD5C17"/>
    <w:rsid w:val="00FD79CB"/>
    <w:rsid w:val="00FD7E8F"/>
    <w:rsid w:val="00FE06C1"/>
    <w:rsid w:val="00FE108C"/>
    <w:rsid w:val="00FE31C7"/>
    <w:rsid w:val="00FE33A7"/>
    <w:rsid w:val="00FE4B49"/>
    <w:rsid w:val="00FE68A8"/>
    <w:rsid w:val="00FE6F93"/>
    <w:rsid w:val="00FF165C"/>
    <w:rsid w:val="00FF3B40"/>
    <w:rsid w:val="00FF4C51"/>
    <w:rsid w:val="00FF5D67"/>
    <w:rsid w:val="00FF7180"/>
    <w:rsid w:val="00FF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4000"/>
  <w15:chartTrackingRefBased/>
  <w15:docId w15:val="{214191C3-7349-CC46-9499-80A7AB3C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46D8"/>
    <w:pPr>
      <w:pBdr>
        <w:top w:val="nil"/>
        <w:left w:val="nil"/>
        <w:bottom w:val="nil"/>
        <w:right w:val="nil"/>
        <w:between w:val="nil"/>
      </w:pBdr>
      <w:tabs>
        <w:tab w:val="left" w:pos="900"/>
      </w:tabs>
      <w:spacing w:line="276" w:lineRule="auto"/>
    </w:pPr>
    <w:rPr>
      <w:rFonts w:ascii="Helvetica" w:eastAsia="Times" w:hAnsi="Helvetica" w:cs="Times New Roman"/>
      <w:color w:val="000000"/>
      <w:sz w:val="22"/>
      <w:szCs w:val="22"/>
    </w:rPr>
  </w:style>
  <w:style w:type="paragraph" w:styleId="Heading1">
    <w:name w:val="heading 1"/>
    <w:basedOn w:val="Normal"/>
    <w:next w:val="Normal"/>
    <w:link w:val="Heading1Char"/>
    <w:uiPriority w:val="9"/>
    <w:qFormat/>
    <w:rsid w:val="00054AEB"/>
    <w:pPr>
      <w:outlineLvl w:val="0"/>
    </w:pPr>
    <w:rPr>
      <w:b/>
      <w:bCs/>
      <w:sz w:val="28"/>
      <w:szCs w:val="28"/>
    </w:rPr>
  </w:style>
  <w:style w:type="paragraph" w:styleId="Heading2">
    <w:name w:val="heading 2"/>
    <w:basedOn w:val="Heading1"/>
    <w:next w:val="Normal"/>
    <w:link w:val="Heading2Char"/>
    <w:uiPriority w:val="9"/>
    <w:unhideWhenUsed/>
    <w:qFormat/>
    <w:rsid w:val="00054AEB"/>
    <w:pPr>
      <w:outlineLvl w:val="1"/>
    </w:pPr>
    <w:rPr>
      <w:sz w:val="22"/>
      <w:szCs w:val="22"/>
    </w:rPr>
  </w:style>
  <w:style w:type="paragraph" w:styleId="Heading3">
    <w:name w:val="heading 3"/>
    <w:basedOn w:val="Heading2"/>
    <w:next w:val="Normal"/>
    <w:link w:val="Heading3Char"/>
    <w:uiPriority w:val="9"/>
    <w:unhideWhenUsed/>
    <w:qFormat/>
    <w:rsid w:val="00054AEB"/>
    <w:pPr>
      <w:outlineLvl w:val="2"/>
    </w:pPr>
    <w:rPr>
      <w:b w:val="0"/>
      <w:bCs w:val="0"/>
      <w:i/>
      <w:iCs/>
      <w:u w:val="single"/>
    </w:rPr>
  </w:style>
  <w:style w:type="paragraph" w:styleId="Heading4">
    <w:name w:val="heading 4"/>
    <w:basedOn w:val="Normal"/>
    <w:next w:val="Normal"/>
    <w:link w:val="Heading4Char"/>
    <w:uiPriority w:val="9"/>
    <w:semiHidden/>
    <w:unhideWhenUsed/>
    <w:qFormat/>
    <w:rsid w:val="00DE16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AEB"/>
    <w:rPr>
      <w:rFonts w:ascii="Helvetica" w:eastAsia="Times" w:hAnsi="Helvetica" w:cs="Times New Roman"/>
      <w:b/>
      <w:bCs/>
      <w:color w:val="000000"/>
      <w:sz w:val="28"/>
      <w:szCs w:val="28"/>
    </w:rPr>
  </w:style>
  <w:style w:type="character" w:customStyle="1" w:styleId="Heading2Char">
    <w:name w:val="Heading 2 Char"/>
    <w:basedOn w:val="DefaultParagraphFont"/>
    <w:link w:val="Heading2"/>
    <w:uiPriority w:val="9"/>
    <w:rsid w:val="00054AEB"/>
    <w:rPr>
      <w:rFonts w:ascii="Helvetica" w:eastAsia="Times" w:hAnsi="Helvetica" w:cs="Times New Roman"/>
      <w:b/>
      <w:bCs/>
      <w:color w:val="000000"/>
      <w:sz w:val="22"/>
      <w:szCs w:val="22"/>
    </w:rPr>
  </w:style>
  <w:style w:type="paragraph" w:styleId="BalloonText">
    <w:name w:val="Balloon Text"/>
    <w:basedOn w:val="Normal"/>
    <w:link w:val="BalloonTextChar"/>
    <w:uiPriority w:val="99"/>
    <w:semiHidden/>
    <w:unhideWhenUsed/>
    <w:rsid w:val="00A029FA"/>
    <w:rPr>
      <w:sz w:val="18"/>
      <w:szCs w:val="18"/>
    </w:rPr>
  </w:style>
  <w:style w:type="character" w:customStyle="1" w:styleId="BalloonTextChar">
    <w:name w:val="Balloon Text Char"/>
    <w:basedOn w:val="DefaultParagraphFont"/>
    <w:link w:val="BalloonText"/>
    <w:uiPriority w:val="99"/>
    <w:semiHidden/>
    <w:rsid w:val="00A029FA"/>
    <w:rPr>
      <w:rFonts w:ascii="Times New Roman" w:hAnsi="Times New Roman" w:cs="Times New Roman"/>
      <w:sz w:val="18"/>
      <w:szCs w:val="18"/>
    </w:rPr>
  </w:style>
  <w:style w:type="paragraph" w:styleId="Title">
    <w:name w:val="Title"/>
    <w:basedOn w:val="Heading1"/>
    <w:next w:val="Normal"/>
    <w:link w:val="TitleChar"/>
    <w:qFormat/>
    <w:rsid w:val="00A029FA"/>
  </w:style>
  <w:style w:type="character" w:customStyle="1" w:styleId="TitleChar">
    <w:name w:val="Title Char"/>
    <w:basedOn w:val="DefaultParagraphFont"/>
    <w:link w:val="Title"/>
    <w:rsid w:val="00A029FA"/>
    <w:rPr>
      <w:rFonts w:ascii="Times New Roman" w:hAnsi="Times New Roman" w:cs="Times New Roman"/>
      <w:b/>
      <w:bCs/>
      <w:sz w:val="32"/>
      <w:szCs w:val="32"/>
    </w:rPr>
  </w:style>
  <w:style w:type="character" w:styleId="Hyperlink">
    <w:name w:val="Hyperlink"/>
    <w:uiPriority w:val="99"/>
    <w:rsid w:val="00A029FA"/>
    <w:rPr>
      <w:color w:val="0000FF"/>
      <w:u w:val="single"/>
    </w:rPr>
  </w:style>
  <w:style w:type="paragraph" w:styleId="NoSpacing">
    <w:name w:val="No Spacing"/>
    <w:link w:val="NoSpacingChar"/>
    <w:uiPriority w:val="1"/>
    <w:qFormat/>
    <w:rsid w:val="00A029FA"/>
    <w:pPr>
      <w:widowControl w:val="0"/>
      <w:suppressAutoHyphens/>
      <w:jc w:val="both"/>
    </w:pPr>
    <w:rPr>
      <w:rFonts w:ascii="Times New Roman" w:eastAsia="Times New Roman" w:hAnsi="Times New Roman" w:cs="Times New Roman"/>
      <w:lang w:eastAsia="ar-SA"/>
    </w:rPr>
  </w:style>
  <w:style w:type="character" w:styleId="LineNumber">
    <w:name w:val="line number"/>
    <w:basedOn w:val="DefaultParagraphFont"/>
    <w:uiPriority w:val="99"/>
    <w:semiHidden/>
    <w:unhideWhenUsed/>
    <w:rsid w:val="008B32E5"/>
    <w:rPr>
      <w:rFonts w:ascii="Helvetica" w:hAnsi="Helvetica"/>
      <w:sz w:val="15"/>
    </w:rPr>
  </w:style>
  <w:style w:type="character" w:customStyle="1" w:styleId="UnresolvedMention1">
    <w:name w:val="Unresolved Mention1"/>
    <w:basedOn w:val="DefaultParagraphFont"/>
    <w:uiPriority w:val="99"/>
    <w:semiHidden/>
    <w:unhideWhenUsed/>
    <w:rsid w:val="00A029FA"/>
    <w:rPr>
      <w:color w:val="605E5C"/>
      <w:shd w:val="clear" w:color="auto" w:fill="E1DFDD"/>
    </w:rPr>
  </w:style>
  <w:style w:type="paragraph" w:styleId="NormalWeb">
    <w:name w:val="Normal (Web)"/>
    <w:basedOn w:val="Normal"/>
    <w:uiPriority w:val="99"/>
    <w:unhideWhenUsed/>
    <w:rsid w:val="00A029FA"/>
  </w:style>
  <w:style w:type="character" w:customStyle="1" w:styleId="Heading3Char">
    <w:name w:val="Heading 3 Char"/>
    <w:basedOn w:val="DefaultParagraphFont"/>
    <w:link w:val="Heading3"/>
    <w:uiPriority w:val="9"/>
    <w:rsid w:val="00054AEB"/>
    <w:rPr>
      <w:rFonts w:ascii="Helvetica" w:eastAsia="Times" w:hAnsi="Helvetica" w:cs="Times New Roman"/>
      <w:i/>
      <w:iCs/>
      <w:color w:val="000000"/>
      <w:sz w:val="22"/>
      <w:szCs w:val="22"/>
      <w:u w:val="single"/>
    </w:rPr>
  </w:style>
  <w:style w:type="paragraph" w:styleId="ListParagraph">
    <w:name w:val="List Paragraph"/>
    <w:basedOn w:val="Normal"/>
    <w:uiPriority w:val="34"/>
    <w:qFormat/>
    <w:rsid w:val="00854360"/>
    <w:pPr>
      <w:ind w:left="720"/>
      <w:contextualSpacing/>
    </w:pPr>
  </w:style>
  <w:style w:type="character" w:styleId="CommentReference">
    <w:name w:val="annotation reference"/>
    <w:basedOn w:val="DefaultParagraphFont"/>
    <w:uiPriority w:val="99"/>
    <w:semiHidden/>
    <w:unhideWhenUsed/>
    <w:rsid w:val="004A3C25"/>
    <w:rPr>
      <w:sz w:val="18"/>
      <w:szCs w:val="18"/>
    </w:rPr>
  </w:style>
  <w:style w:type="paragraph" w:styleId="CommentText">
    <w:name w:val="annotation text"/>
    <w:basedOn w:val="Normal"/>
    <w:link w:val="CommentTextChar"/>
    <w:uiPriority w:val="99"/>
    <w:unhideWhenUsed/>
    <w:rsid w:val="004A3C25"/>
  </w:style>
  <w:style w:type="character" w:customStyle="1" w:styleId="CommentTextChar">
    <w:name w:val="Comment Text Char"/>
    <w:basedOn w:val="DefaultParagraphFont"/>
    <w:link w:val="CommentText"/>
    <w:uiPriority w:val="99"/>
    <w:rsid w:val="004A3C2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4A3C25"/>
    <w:rPr>
      <w:b/>
      <w:bCs/>
      <w:sz w:val="20"/>
      <w:szCs w:val="20"/>
    </w:rPr>
  </w:style>
  <w:style w:type="character" w:customStyle="1" w:styleId="CommentSubjectChar">
    <w:name w:val="Comment Subject Char"/>
    <w:basedOn w:val="CommentTextChar"/>
    <w:link w:val="CommentSubject"/>
    <w:uiPriority w:val="99"/>
    <w:semiHidden/>
    <w:rsid w:val="004A3C25"/>
    <w:rPr>
      <w:rFonts w:ascii="Times New Roman" w:hAnsi="Times New Roman" w:cs="Times New Roman"/>
      <w:b/>
      <w:bCs/>
      <w:sz w:val="20"/>
      <w:szCs w:val="20"/>
    </w:rPr>
  </w:style>
  <w:style w:type="character" w:customStyle="1" w:styleId="UnresolvedMention2">
    <w:name w:val="Unresolved Mention2"/>
    <w:basedOn w:val="DefaultParagraphFont"/>
    <w:uiPriority w:val="99"/>
    <w:rsid w:val="006B06D4"/>
    <w:rPr>
      <w:color w:val="605E5C"/>
      <w:shd w:val="clear" w:color="auto" w:fill="E1DFDD"/>
    </w:rPr>
  </w:style>
  <w:style w:type="paragraph" w:styleId="FootnoteText">
    <w:name w:val="footnote text"/>
    <w:basedOn w:val="Normal"/>
    <w:link w:val="FootnoteTextChar"/>
    <w:uiPriority w:val="99"/>
    <w:semiHidden/>
    <w:unhideWhenUsed/>
    <w:rsid w:val="00100559"/>
    <w:pPr>
      <w:spacing w:line="240" w:lineRule="auto"/>
    </w:pPr>
    <w:rPr>
      <w:sz w:val="20"/>
      <w:szCs w:val="20"/>
    </w:rPr>
  </w:style>
  <w:style w:type="character" w:customStyle="1" w:styleId="FootnoteTextChar">
    <w:name w:val="Footnote Text Char"/>
    <w:basedOn w:val="DefaultParagraphFont"/>
    <w:link w:val="FootnoteText"/>
    <w:uiPriority w:val="99"/>
    <w:semiHidden/>
    <w:rsid w:val="00100559"/>
    <w:rPr>
      <w:rFonts w:ascii="Times" w:eastAsia="Times" w:hAnsi="Times" w:cs="Times"/>
      <w:color w:val="000000"/>
      <w:sz w:val="20"/>
      <w:szCs w:val="20"/>
    </w:rPr>
  </w:style>
  <w:style w:type="character" w:styleId="FootnoteReference">
    <w:name w:val="footnote reference"/>
    <w:basedOn w:val="DefaultParagraphFont"/>
    <w:uiPriority w:val="99"/>
    <w:semiHidden/>
    <w:unhideWhenUsed/>
    <w:rsid w:val="00100559"/>
    <w:rPr>
      <w:vertAlign w:val="superscript"/>
    </w:rPr>
  </w:style>
  <w:style w:type="paragraph" w:styleId="EndnoteText">
    <w:name w:val="endnote text"/>
    <w:basedOn w:val="Normal"/>
    <w:link w:val="EndnoteTextChar"/>
    <w:uiPriority w:val="99"/>
    <w:semiHidden/>
    <w:unhideWhenUsed/>
    <w:rsid w:val="00705A29"/>
    <w:pPr>
      <w:spacing w:line="240" w:lineRule="auto"/>
    </w:pPr>
    <w:rPr>
      <w:sz w:val="20"/>
      <w:szCs w:val="20"/>
    </w:rPr>
  </w:style>
  <w:style w:type="character" w:customStyle="1" w:styleId="EndnoteTextChar">
    <w:name w:val="Endnote Text Char"/>
    <w:basedOn w:val="DefaultParagraphFont"/>
    <w:link w:val="EndnoteText"/>
    <w:uiPriority w:val="99"/>
    <w:semiHidden/>
    <w:rsid w:val="00705A29"/>
    <w:rPr>
      <w:rFonts w:ascii="Times" w:eastAsia="Times" w:hAnsi="Times" w:cs="Times"/>
      <w:color w:val="000000"/>
      <w:sz w:val="20"/>
      <w:szCs w:val="20"/>
    </w:rPr>
  </w:style>
  <w:style w:type="character" w:styleId="EndnoteReference">
    <w:name w:val="endnote reference"/>
    <w:basedOn w:val="DefaultParagraphFont"/>
    <w:uiPriority w:val="99"/>
    <w:semiHidden/>
    <w:unhideWhenUsed/>
    <w:rsid w:val="00705A29"/>
    <w:rPr>
      <w:vertAlign w:val="superscript"/>
    </w:rPr>
  </w:style>
  <w:style w:type="paragraph" w:styleId="Bibliography">
    <w:name w:val="Bibliography"/>
    <w:basedOn w:val="Normal"/>
    <w:next w:val="Normal"/>
    <w:uiPriority w:val="37"/>
    <w:unhideWhenUsed/>
    <w:rsid w:val="00705A29"/>
    <w:pPr>
      <w:tabs>
        <w:tab w:val="left" w:pos="380"/>
        <w:tab w:val="left" w:pos="500"/>
      </w:tabs>
      <w:spacing w:after="240" w:line="240" w:lineRule="auto"/>
      <w:ind w:left="384" w:hanging="384"/>
    </w:pPr>
  </w:style>
  <w:style w:type="character" w:customStyle="1" w:styleId="UnresolvedMention3">
    <w:name w:val="Unresolved Mention3"/>
    <w:basedOn w:val="DefaultParagraphFont"/>
    <w:uiPriority w:val="99"/>
    <w:rsid w:val="007C713D"/>
    <w:rPr>
      <w:color w:val="605E5C"/>
      <w:shd w:val="clear" w:color="auto" w:fill="E1DFDD"/>
    </w:rPr>
  </w:style>
  <w:style w:type="table" w:customStyle="1" w:styleId="PlainTable11">
    <w:name w:val="Plain Table 11"/>
    <w:basedOn w:val="TableNormal"/>
    <w:rsid w:val="007B4E5B"/>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1">
    <w:name w:val="p1"/>
    <w:basedOn w:val="Normal"/>
    <w:rsid w:val="001B70D9"/>
    <w:pPr>
      <w:pBdr>
        <w:top w:val="none" w:sz="0" w:space="0" w:color="auto"/>
        <w:left w:val="none" w:sz="0" w:space="0" w:color="auto"/>
        <w:bottom w:val="none" w:sz="0" w:space="0" w:color="auto"/>
        <w:right w:val="none" w:sz="0" w:space="0" w:color="auto"/>
        <w:between w:val="none" w:sz="0" w:space="0" w:color="auto"/>
      </w:pBdr>
      <w:spacing w:line="240" w:lineRule="auto"/>
    </w:pPr>
    <w:rPr>
      <w:rFonts w:eastAsiaTheme="minorHAnsi" w:cstheme="minorBidi"/>
      <w:color w:val="auto"/>
      <w:sz w:val="11"/>
      <w:szCs w:val="11"/>
    </w:rPr>
  </w:style>
  <w:style w:type="paragraph" w:styleId="Footer">
    <w:name w:val="footer"/>
    <w:basedOn w:val="Normal"/>
    <w:link w:val="FooterChar"/>
    <w:uiPriority w:val="99"/>
    <w:unhideWhenUsed/>
    <w:rsid w:val="006C1083"/>
    <w:pPr>
      <w:tabs>
        <w:tab w:val="center" w:pos="4680"/>
        <w:tab w:val="right" w:pos="9360"/>
      </w:tabs>
      <w:spacing w:line="240" w:lineRule="auto"/>
    </w:pPr>
  </w:style>
  <w:style w:type="character" w:customStyle="1" w:styleId="FooterChar">
    <w:name w:val="Footer Char"/>
    <w:basedOn w:val="DefaultParagraphFont"/>
    <w:link w:val="Footer"/>
    <w:uiPriority w:val="99"/>
    <w:rsid w:val="006C1083"/>
    <w:rPr>
      <w:rFonts w:ascii="Times" w:eastAsia="Times" w:hAnsi="Times" w:cs="Times"/>
      <w:color w:val="000000"/>
    </w:rPr>
  </w:style>
  <w:style w:type="character" w:styleId="PageNumber">
    <w:name w:val="page number"/>
    <w:basedOn w:val="DefaultParagraphFont"/>
    <w:uiPriority w:val="99"/>
    <w:semiHidden/>
    <w:unhideWhenUsed/>
    <w:rsid w:val="006C1083"/>
  </w:style>
  <w:style w:type="paragraph" w:styleId="TOC1">
    <w:name w:val="toc 1"/>
    <w:basedOn w:val="Normal"/>
    <w:next w:val="Normal"/>
    <w:autoRedefine/>
    <w:uiPriority w:val="39"/>
    <w:unhideWhenUsed/>
    <w:rsid w:val="00D11922"/>
    <w:pPr>
      <w:spacing w:after="100"/>
    </w:pPr>
  </w:style>
  <w:style w:type="paragraph" w:styleId="TOC2">
    <w:name w:val="toc 2"/>
    <w:basedOn w:val="Normal"/>
    <w:next w:val="Normal"/>
    <w:autoRedefine/>
    <w:uiPriority w:val="39"/>
    <w:unhideWhenUsed/>
    <w:rsid w:val="00D11922"/>
    <w:pPr>
      <w:spacing w:after="100"/>
      <w:ind w:left="240"/>
    </w:pPr>
  </w:style>
  <w:style w:type="paragraph" w:styleId="TOC3">
    <w:name w:val="toc 3"/>
    <w:basedOn w:val="Normal"/>
    <w:next w:val="Normal"/>
    <w:autoRedefine/>
    <w:uiPriority w:val="39"/>
    <w:unhideWhenUsed/>
    <w:rsid w:val="00D11922"/>
    <w:pPr>
      <w:spacing w:after="100"/>
      <w:ind w:left="480"/>
    </w:pPr>
  </w:style>
  <w:style w:type="character" w:styleId="FollowedHyperlink">
    <w:name w:val="FollowedHyperlink"/>
    <w:basedOn w:val="DefaultParagraphFont"/>
    <w:uiPriority w:val="99"/>
    <w:semiHidden/>
    <w:unhideWhenUsed/>
    <w:rsid w:val="002B10ED"/>
    <w:rPr>
      <w:color w:val="954F72" w:themeColor="followedHyperlink"/>
      <w:u w:val="single"/>
    </w:rPr>
  </w:style>
  <w:style w:type="character" w:customStyle="1" w:styleId="NoSpacingChar">
    <w:name w:val="No Spacing Char"/>
    <w:basedOn w:val="DefaultParagraphFont"/>
    <w:link w:val="NoSpacing"/>
    <w:uiPriority w:val="1"/>
    <w:rsid w:val="002B10ED"/>
    <w:rPr>
      <w:rFonts w:ascii="Times New Roman" w:eastAsia="Times New Roman" w:hAnsi="Times New Roman" w:cs="Times New Roman"/>
      <w:lang w:eastAsia="ar-SA"/>
    </w:rPr>
  </w:style>
  <w:style w:type="character" w:styleId="UnresolvedMention">
    <w:name w:val="Unresolved Mention"/>
    <w:basedOn w:val="DefaultParagraphFont"/>
    <w:uiPriority w:val="99"/>
    <w:rsid w:val="00F176EA"/>
    <w:rPr>
      <w:color w:val="605E5C"/>
      <w:shd w:val="clear" w:color="auto" w:fill="E1DFDD"/>
    </w:rPr>
  </w:style>
  <w:style w:type="paragraph" w:styleId="Revision">
    <w:name w:val="Revision"/>
    <w:hidden/>
    <w:uiPriority w:val="99"/>
    <w:semiHidden/>
    <w:rsid w:val="003A34D8"/>
    <w:rPr>
      <w:rFonts w:ascii="Times" w:eastAsia="Times" w:hAnsi="Times" w:cs="Times"/>
      <w:color w:val="000000"/>
    </w:rPr>
  </w:style>
  <w:style w:type="paragraph" w:styleId="Header">
    <w:name w:val="header"/>
    <w:basedOn w:val="Normal"/>
    <w:link w:val="HeaderChar"/>
    <w:uiPriority w:val="99"/>
    <w:unhideWhenUsed/>
    <w:rsid w:val="002644F1"/>
    <w:pPr>
      <w:tabs>
        <w:tab w:val="clear" w:pos="900"/>
        <w:tab w:val="center" w:pos="4513"/>
        <w:tab w:val="right" w:pos="9026"/>
      </w:tabs>
      <w:spacing w:line="240" w:lineRule="auto"/>
    </w:pPr>
  </w:style>
  <w:style w:type="character" w:customStyle="1" w:styleId="HeaderChar">
    <w:name w:val="Header Char"/>
    <w:basedOn w:val="DefaultParagraphFont"/>
    <w:link w:val="Header"/>
    <w:uiPriority w:val="99"/>
    <w:rsid w:val="002644F1"/>
    <w:rPr>
      <w:rFonts w:ascii="Helvetica" w:eastAsia="Times" w:hAnsi="Helvetica" w:cs="Times New Roman"/>
      <w:color w:val="000000"/>
    </w:rPr>
  </w:style>
  <w:style w:type="table" w:styleId="TableGrid">
    <w:name w:val="Table Grid"/>
    <w:basedOn w:val="TableNormal"/>
    <w:uiPriority w:val="39"/>
    <w:rsid w:val="00DA23B4"/>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391A"/>
    <w:rPr>
      <w:b/>
      <w:bCs/>
    </w:rPr>
  </w:style>
  <w:style w:type="character" w:customStyle="1" w:styleId="Heading4Char">
    <w:name w:val="Heading 4 Char"/>
    <w:basedOn w:val="DefaultParagraphFont"/>
    <w:link w:val="Heading4"/>
    <w:uiPriority w:val="9"/>
    <w:semiHidden/>
    <w:rsid w:val="00DE16A0"/>
    <w:rPr>
      <w:rFonts w:asciiTheme="majorHAnsi" w:eastAsiaTheme="majorEastAsia" w:hAnsiTheme="majorHAnsi" w:cstheme="majorBidi"/>
      <w:i/>
      <w:iCs/>
      <w:color w:val="2F5496" w:themeColor="accent1" w:themeShade="BF"/>
      <w:sz w:val="22"/>
      <w:szCs w:val="22"/>
    </w:rPr>
  </w:style>
  <w:style w:type="character" w:styleId="Emphasis">
    <w:name w:val="Emphasis"/>
    <w:basedOn w:val="DefaultParagraphFont"/>
    <w:uiPriority w:val="20"/>
    <w:qFormat/>
    <w:rsid w:val="00995A4C"/>
    <w:rPr>
      <w:i/>
      <w:iCs/>
    </w:rPr>
  </w:style>
  <w:style w:type="character" w:styleId="PlaceholderText">
    <w:name w:val="Placeholder Text"/>
    <w:basedOn w:val="DefaultParagraphFont"/>
    <w:uiPriority w:val="99"/>
    <w:semiHidden/>
    <w:rsid w:val="00445F65"/>
    <w:rPr>
      <w:color w:val="666666"/>
    </w:rPr>
  </w:style>
  <w:style w:type="character" w:customStyle="1" w:styleId="katex-mathml">
    <w:name w:val="katex-mathml"/>
    <w:basedOn w:val="DefaultParagraphFont"/>
    <w:rsid w:val="00A94132"/>
  </w:style>
  <w:style w:type="character" w:customStyle="1" w:styleId="mord">
    <w:name w:val="mord"/>
    <w:basedOn w:val="DefaultParagraphFont"/>
    <w:rsid w:val="00A94132"/>
  </w:style>
  <w:style w:type="character" w:customStyle="1" w:styleId="vlist-s">
    <w:name w:val="vlist-s"/>
    <w:basedOn w:val="DefaultParagraphFont"/>
    <w:rsid w:val="00A94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5439">
      <w:bodyDiv w:val="1"/>
      <w:marLeft w:val="0"/>
      <w:marRight w:val="0"/>
      <w:marTop w:val="0"/>
      <w:marBottom w:val="0"/>
      <w:divBdr>
        <w:top w:val="none" w:sz="0" w:space="0" w:color="auto"/>
        <w:left w:val="none" w:sz="0" w:space="0" w:color="auto"/>
        <w:bottom w:val="none" w:sz="0" w:space="0" w:color="auto"/>
        <w:right w:val="none" w:sz="0" w:space="0" w:color="auto"/>
      </w:divBdr>
      <w:divsChild>
        <w:div w:id="1772817379">
          <w:marLeft w:val="0"/>
          <w:marRight w:val="0"/>
          <w:marTop w:val="0"/>
          <w:marBottom w:val="0"/>
          <w:divBdr>
            <w:top w:val="none" w:sz="0" w:space="0" w:color="auto"/>
            <w:left w:val="none" w:sz="0" w:space="0" w:color="auto"/>
            <w:bottom w:val="none" w:sz="0" w:space="0" w:color="auto"/>
            <w:right w:val="none" w:sz="0" w:space="0" w:color="auto"/>
          </w:divBdr>
          <w:divsChild>
            <w:div w:id="546798810">
              <w:marLeft w:val="0"/>
              <w:marRight w:val="0"/>
              <w:marTop w:val="0"/>
              <w:marBottom w:val="0"/>
              <w:divBdr>
                <w:top w:val="none" w:sz="0" w:space="0" w:color="auto"/>
                <w:left w:val="none" w:sz="0" w:space="0" w:color="auto"/>
                <w:bottom w:val="none" w:sz="0" w:space="0" w:color="auto"/>
                <w:right w:val="none" w:sz="0" w:space="0" w:color="auto"/>
              </w:divBdr>
              <w:divsChild>
                <w:div w:id="1311137863">
                  <w:marLeft w:val="0"/>
                  <w:marRight w:val="0"/>
                  <w:marTop w:val="0"/>
                  <w:marBottom w:val="0"/>
                  <w:divBdr>
                    <w:top w:val="none" w:sz="0" w:space="0" w:color="auto"/>
                    <w:left w:val="none" w:sz="0" w:space="0" w:color="auto"/>
                    <w:bottom w:val="none" w:sz="0" w:space="0" w:color="auto"/>
                    <w:right w:val="none" w:sz="0" w:space="0" w:color="auto"/>
                  </w:divBdr>
                  <w:divsChild>
                    <w:div w:id="4196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3402">
      <w:bodyDiv w:val="1"/>
      <w:marLeft w:val="0"/>
      <w:marRight w:val="0"/>
      <w:marTop w:val="0"/>
      <w:marBottom w:val="0"/>
      <w:divBdr>
        <w:top w:val="none" w:sz="0" w:space="0" w:color="auto"/>
        <w:left w:val="none" w:sz="0" w:space="0" w:color="auto"/>
        <w:bottom w:val="none" w:sz="0" w:space="0" w:color="auto"/>
        <w:right w:val="none" w:sz="0" w:space="0" w:color="auto"/>
      </w:divBdr>
      <w:divsChild>
        <w:div w:id="1490945995">
          <w:marLeft w:val="0"/>
          <w:marRight w:val="0"/>
          <w:marTop w:val="0"/>
          <w:marBottom w:val="0"/>
          <w:divBdr>
            <w:top w:val="none" w:sz="0" w:space="0" w:color="auto"/>
            <w:left w:val="none" w:sz="0" w:space="0" w:color="auto"/>
            <w:bottom w:val="none" w:sz="0" w:space="0" w:color="auto"/>
            <w:right w:val="none" w:sz="0" w:space="0" w:color="auto"/>
          </w:divBdr>
          <w:divsChild>
            <w:div w:id="1422681618">
              <w:marLeft w:val="0"/>
              <w:marRight w:val="0"/>
              <w:marTop w:val="0"/>
              <w:marBottom w:val="0"/>
              <w:divBdr>
                <w:top w:val="none" w:sz="0" w:space="0" w:color="auto"/>
                <w:left w:val="none" w:sz="0" w:space="0" w:color="auto"/>
                <w:bottom w:val="none" w:sz="0" w:space="0" w:color="auto"/>
                <w:right w:val="none" w:sz="0" w:space="0" w:color="auto"/>
              </w:divBdr>
              <w:divsChild>
                <w:div w:id="20797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8421">
      <w:bodyDiv w:val="1"/>
      <w:marLeft w:val="0"/>
      <w:marRight w:val="0"/>
      <w:marTop w:val="0"/>
      <w:marBottom w:val="0"/>
      <w:divBdr>
        <w:top w:val="none" w:sz="0" w:space="0" w:color="auto"/>
        <w:left w:val="none" w:sz="0" w:space="0" w:color="auto"/>
        <w:bottom w:val="none" w:sz="0" w:space="0" w:color="auto"/>
        <w:right w:val="none" w:sz="0" w:space="0" w:color="auto"/>
      </w:divBdr>
    </w:div>
    <w:div w:id="178083151">
      <w:bodyDiv w:val="1"/>
      <w:marLeft w:val="0"/>
      <w:marRight w:val="0"/>
      <w:marTop w:val="0"/>
      <w:marBottom w:val="0"/>
      <w:divBdr>
        <w:top w:val="none" w:sz="0" w:space="0" w:color="auto"/>
        <w:left w:val="none" w:sz="0" w:space="0" w:color="auto"/>
        <w:bottom w:val="none" w:sz="0" w:space="0" w:color="auto"/>
        <w:right w:val="none" w:sz="0" w:space="0" w:color="auto"/>
      </w:divBdr>
      <w:divsChild>
        <w:div w:id="480270072">
          <w:marLeft w:val="0"/>
          <w:marRight w:val="0"/>
          <w:marTop w:val="0"/>
          <w:marBottom w:val="0"/>
          <w:divBdr>
            <w:top w:val="none" w:sz="0" w:space="0" w:color="auto"/>
            <w:left w:val="none" w:sz="0" w:space="0" w:color="auto"/>
            <w:bottom w:val="none" w:sz="0" w:space="0" w:color="auto"/>
            <w:right w:val="none" w:sz="0" w:space="0" w:color="auto"/>
          </w:divBdr>
          <w:divsChild>
            <w:div w:id="1663463719">
              <w:marLeft w:val="0"/>
              <w:marRight w:val="0"/>
              <w:marTop w:val="0"/>
              <w:marBottom w:val="0"/>
              <w:divBdr>
                <w:top w:val="none" w:sz="0" w:space="0" w:color="auto"/>
                <w:left w:val="none" w:sz="0" w:space="0" w:color="auto"/>
                <w:bottom w:val="none" w:sz="0" w:space="0" w:color="auto"/>
                <w:right w:val="none" w:sz="0" w:space="0" w:color="auto"/>
              </w:divBdr>
              <w:divsChild>
                <w:div w:id="377625601">
                  <w:marLeft w:val="0"/>
                  <w:marRight w:val="0"/>
                  <w:marTop w:val="0"/>
                  <w:marBottom w:val="0"/>
                  <w:divBdr>
                    <w:top w:val="none" w:sz="0" w:space="0" w:color="auto"/>
                    <w:left w:val="none" w:sz="0" w:space="0" w:color="auto"/>
                    <w:bottom w:val="none" w:sz="0" w:space="0" w:color="auto"/>
                    <w:right w:val="none" w:sz="0" w:space="0" w:color="auto"/>
                  </w:divBdr>
                  <w:divsChild>
                    <w:div w:id="17253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96047">
      <w:bodyDiv w:val="1"/>
      <w:marLeft w:val="0"/>
      <w:marRight w:val="0"/>
      <w:marTop w:val="0"/>
      <w:marBottom w:val="0"/>
      <w:divBdr>
        <w:top w:val="none" w:sz="0" w:space="0" w:color="auto"/>
        <w:left w:val="none" w:sz="0" w:space="0" w:color="auto"/>
        <w:bottom w:val="none" w:sz="0" w:space="0" w:color="auto"/>
        <w:right w:val="none" w:sz="0" w:space="0" w:color="auto"/>
      </w:divBdr>
    </w:div>
    <w:div w:id="275253300">
      <w:bodyDiv w:val="1"/>
      <w:marLeft w:val="0"/>
      <w:marRight w:val="0"/>
      <w:marTop w:val="0"/>
      <w:marBottom w:val="0"/>
      <w:divBdr>
        <w:top w:val="none" w:sz="0" w:space="0" w:color="auto"/>
        <w:left w:val="none" w:sz="0" w:space="0" w:color="auto"/>
        <w:bottom w:val="none" w:sz="0" w:space="0" w:color="auto"/>
        <w:right w:val="none" w:sz="0" w:space="0" w:color="auto"/>
      </w:divBdr>
    </w:div>
    <w:div w:id="369502387">
      <w:bodyDiv w:val="1"/>
      <w:marLeft w:val="0"/>
      <w:marRight w:val="0"/>
      <w:marTop w:val="0"/>
      <w:marBottom w:val="0"/>
      <w:divBdr>
        <w:top w:val="none" w:sz="0" w:space="0" w:color="auto"/>
        <w:left w:val="none" w:sz="0" w:space="0" w:color="auto"/>
        <w:bottom w:val="none" w:sz="0" w:space="0" w:color="auto"/>
        <w:right w:val="none" w:sz="0" w:space="0" w:color="auto"/>
      </w:divBdr>
    </w:div>
    <w:div w:id="369696197">
      <w:bodyDiv w:val="1"/>
      <w:marLeft w:val="0"/>
      <w:marRight w:val="0"/>
      <w:marTop w:val="0"/>
      <w:marBottom w:val="0"/>
      <w:divBdr>
        <w:top w:val="none" w:sz="0" w:space="0" w:color="auto"/>
        <w:left w:val="none" w:sz="0" w:space="0" w:color="auto"/>
        <w:bottom w:val="none" w:sz="0" w:space="0" w:color="auto"/>
        <w:right w:val="none" w:sz="0" w:space="0" w:color="auto"/>
      </w:divBdr>
      <w:divsChild>
        <w:div w:id="1141271210">
          <w:marLeft w:val="0"/>
          <w:marRight w:val="0"/>
          <w:marTop w:val="0"/>
          <w:marBottom w:val="0"/>
          <w:divBdr>
            <w:top w:val="none" w:sz="0" w:space="0" w:color="auto"/>
            <w:left w:val="none" w:sz="0" w:space="0" w:color="auto"/>
            <w:bottom w:val="none" w:sz="0" w:space="0" w:color="auto"/>
            <w:right w:val="none" w:sz="0" w:space="0" w:color="auto"/>
          </w:divBdr>
          <w:divsChild>
            <w:div w:id="1815829762">
              <w:marLeft w:val="0"/>
              <w:marRight w:val="0"/>
              <w:marTop w:val="0"/>
              <w:marBottom w:val="0"/>
              <w:divBdr>
                <w:top w:val="none" w:sz="0" w:space="0" w:color="auto"/>
                <w:left w:val="none" w:sz="0" w:space="0" w:color="auto"/>
                <w:bottom w:val="none" w:sz="0" w:space="0" w:color="auto"/>
                <w:right w:val="none" w:sz="0" w:space="0" w:color="auto"/>
              </w:divBdr>
              <w:divsChild>
                <w:div w:id="12134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5565">
      <w:bodyDiv w:val="1"/>
      <w:marLeft w:val="0"/>
      <w:marRight w:val="0"/>
      <w:marTop w:val="0"/>
      <w:marBottom w:val="0"/>
      <w:divBdr>
        <w:top w:val="none" w:sz="0" w:space="0" w:color="auto"/>
        <w:left w:val="none" w:sz="0" w:space="0" w:color="auto"/>
        <w:bottom w:val="none" w:sz="0" w:space="0" w:color="auto"/>
        <w:right w:val="none" w:sz="0" w:space="0" w:color="auto"/>
      </w:divBdr>
    </w:div>
    <w:div w:id="524294099">
      <w:bodyDiv w:val="1"/>
      <w:marLeft w:val="0"/>
      <w:marRight w:val="0"/>
      <w:marTop w:val="0"/>
      <w:marBottom w:val="0"/>
      <w:divBdr>
        <w:top w:val="none" w:sz="0" w:space="0" w:color="auto"/>
        <w:left w:val="none" w:sz="0" w:space="0" w:color="auto"/>
        <w:bottom w:val="none" w:sz="0" w:space="0" w:color="auto"/>
        <w:right w:val="none" w:sz="0" w:space="0" w:color="auto"/>
      </w:divBdr>
      <w:divsChild>
        <w:div w:id="1549952825">
          <w:marLeft w:val="0"/>
          <w:marRight w:val="0"/>
          <w:marTop w:val="0"/>
          <w:marBottom w:val="0"/>
          <w:divBdr>
            <w:top w:val="none" w:sz="0" w:space="0" w:color="auto"/>
            <w:left w:val="none" w:sz="0" w:space="0" w:color="auto"/>
            <w:bottom w:val="none" w:sz="0" w:space="0" w:color="auto"/>
            <w:right w:val="none" w:sz="0" w:space="0" w:color="auto"/>
          </w:divBdr>
          <w:divsChild>
            <w:div w:id="149029470">
              <w:marLeft w:val="0"/>
              <w:marRight w:val="0"/>
              <w:marTop w:val="0"/>
              <w:marBottom w:val="0"/>
              <w:divBdr>
                <w:top w:val="none" w:sz="0" w:space="0" w:color="auto"/>
                <w:left w:val="none" w:sz="0" w:space="0" w:color="auto"/>
                <w:bottom w:val="none" w:sz="0" w:space="0" w:color="auto"/>
                <w:right w:val="none" w:sz="0" w:space="0" w:color="auto"/>
              </w:divBdr>
              <w:divsChild>
                <w:div w:id="2240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26907">
      <w:bodyDiv w:val="1"/>
      <w:marLeft w:val="0"/>
      <w:marRight w:val="0"/>
      <w:marTop w:val="0"/>
      <w:marBottom w:val="0"/>
      <w:divBdr>
        <w:top w:val="none" w:sz="0" w:space="0" w:color="auto"/>
        <w:left w:val="none" w:sz="0" w:space="0" w:color="auto"/>
        <w:bottom w:val="none" w:sz="0" w:space="0" w:color="auto"/>
        <w:right w:val="none" w:sz="0" w:space="0" w:color="auto"/>
      </w:divBdr>
    </w:div>
    <w:div w:id="702629141">
      <w:bodyDiv w:val="1"/>
      <w:marLeft w:val="0"/>
      <w:marRight w:val="0"/>
      <w:marTop w:val="0"/>
      <w:marBottom w:val="0"/>
      <w:divBdr>
        <w:top w:val="none" w:sz="0" w:space="0" w:color="auto"/>
        <w:left w:val="none" w:sz="0" w:space="0" w:color="auto"/>
        <w:bottom w:val="none" w:sz="0" w:space="0" w:color="auto"/>
        <w:right w:val="none" w:sz="0" w:space="0" w:color="auto"/>
      </w:divBdr>
    </w:div>
    <w:div w:id="704863583">
      <w:bodyDiv w:val="1"/>
      <w:marLeft w:val="0"/>
      <w:marRight w:val="0"/>
      <w:marTop w:val="0"/>
      <w:marBottom w:val="0"/>
      <w:divBdr>
        <w:top w:val="none" w:sz="0" w:space="0" w:color="auto"/>
        <w:left w:val="none" w:sz="0" w:space="0" w:color="auto"/>
        <w:bottom w:val="none" w:sz="0" w:space="0" w:color="auto"/>
        <w:right w:val="none" w:sz="0" w:space="0" w:color="auto"/>
      </w:divBdr>
    </w:div>
    <w:div w:id="710956355">
      <w:bodyDiv w:val="1"/>
      <w:marLeft w:val="0"/>
      <w:marRight w:val="0"/>
      <w:marTop w:val="0"/>
      <w:marBottom w:val="0"/>
      <w:divBdr>
        <w:top w:val="none" w:sz="0" w:space="0" w:color="auto"/>
        <w:left w:val="none" w:sz="0" w:space="0" w:color="auto"/>
        <w:bottom w:val="none" w:sz="0" w:space="0" w:color="auto"/>
        <w:right w:val="none" w:sz="0" w:space="0" w:color="auto"/>
      </w:divBdr>
      <w:divsChild>
        <w:div w:id="630940119">
          <w:marLeft w:val="0"/>
          <w:marRight w:val="0"/>
          <w:marTop w:val="0"/>
          <w:marBottom w:val="0"/>
          <w:divBdr>
            <w:top w:val="none" w:sz="0" w:space="0" w:color="auto"/>
            <w:left w:val="none" w:sz="0" w:space="0" w:color="auto"/>
            <w:bottom w:val="none" w:sz="0" w:space="0" w:color="auto"/>
            <w:right w:val="none" w:sz="0" w:space="0" w:color="auto"/>
          </w:divBdr>
          <w:divsChild>
            <w:div w:id="1154568676">
              <w:marLeft w:val="0"/>
              <w:marRight w:val="0"/>
              <w:marTop w:val="0"/>
              <w:marBottom w:val="0"/>
              <w:divBdr>
                <w:top w:val="none" w:sz="0" w:space="0" w:color="auto"/>
                <w:left w:val="none" w:sz="0" w:space="0" w:color="auto"/>
                <w:bottom w:val="none" w:sz="0" w:space="0" w:color="auto"/>
                <w:right w:val="none" w:sz="0" w:space="0" w:color="auto"/>
              </w:divBdr>
              <w:divsChild>
                <w:div w:id="13402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16136">
      <w:bodyDiv w:val="1"/>
      <w:marLeft w:val="0"/>
      <w:marRight w:val="0"/>
      <w:marTop w:val="0"/>
      <w:marBottom w:val="0"/>
      <w:divBdr>
        <w:top w:val="none" w:sz="0" w:space="0" w:color="auto"/>
        <w:left w:val="none" w:sz="0" w:space="0" w:color="auto"/>
        <w:bottom w:val="none" w:sz="0" w:space="0" w:color="auto"/>
        <w:right w:val="none" w:sz="0" w:space="0" w:color="auto"/>
      </w:divBdr>
    </w:div>
    <w:div w:id="807670025">
      <w:bodyDiv w:val="1"/>
      <w:marLeft w:val="0"/>
      <w:marRight w:val="0"/>
      <w:marTop w:val="0"/>
      <w:marBottom w:val="0"/>
      <w:divBdr>
        <w:top w:val="none" w:sz="0" w:space="0" w:color="auto"/>
        <w:left w:val="none" w:sz="0" w:space="0" w:color="auto"/>
        <w:bottom w:val="none" w:sz="0" w:space="0" w:color="auto"/>
        <w:right w:val="none" w:sz="0" w:space="0" w:color="auto"/>
      </w:divBdr>
      <w:divsChild>
        <w:div w:id="541794674">
          <w:marLeft w:val="0"/>
          <w:marRight w:val="0"/>
          <w:marTop w:val="0"/>
          <w:marBottom w:val="0"/>
          <w:divBdr>
            <w:top w:val="none" w:sz="0" w:space="0" w:color="auto"/>
            <w:left w:val="none" w:sz="0" w:space="0" w:color="auto"/>
            <w:bottom w:val="none" w:sz="0" w:space="0" w:color="auto"/>
            <w:right w:val="none" w:sz="0" w:space="0" w:color="auto"/>
          </w:divBdr>
          <w:divsChild>
            <w:div w:id="1074814960">
              <w:marLeft w:val="0"/>
              <w:marRight w:val="0"/>
              <w:marTop w:val="0"/>
              <w:marBottom w:val="0"/>
              <w:divBdr>
                <w:top w:val="none" w:sz="0" w:space="0" w:color="auto"/>
                <w:left w:val="none" w:sz="0" w:space="0" w:color="auto"/>
                <w:bottom w:val="none" w:sz="0" w:space="0" w:color="auto"/>
                <w:right w:val="none" w:sz="0" w:space="0" w:color="auto"/>
              </w:divBdr>
              <w:divsChild>
                <w:div w:id="3403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68387">
      <w:bodyDiv w:val="1"/>
      <w:marLeft w:val="0"/>
      <w:marRight w:val="0"/>
      <w:marTop w:val="0"/>
      <w:marBottom w:val="0"/>
      <w:divBdr>
        <w:top w:val="none" w:sz="0" w:space="0" w:color="auto"/>
        <w:left w:val="none" w:sz="0" w:space="0" w:color="auto"/>
        <w:bottom w:val="none" w:sz="0" w:space="0" w:color="auto"/>
        <w:right w:val="none" w:sz="0" w:space="0" w:color="auto"/>
      </w:divBdr>
      <w:divsChild>
        <w:div w:id="1275483597">
          <w:marLeft w:val="0"/>
          <w:marRight w:val="0"/>
          <w:marTop w:val="0"/>
          <w:marBottom w:val="0"/>
          <w:divBdr>
            <w:top w:val="none" w:sz="0" w:space="0" w:color="auto"/>
            <w:left w:val="none" w:sz="0" w:space="0" w:color="auto"/>
            <w:bottom w:val="none" w:sz="0" w:space="0" w:color="auto"/>
            <w:right w:val="none" w:sz="0" w:space="0" w:color="auto"/>
          </w:divBdr>
          <w:divsChild>
            <w:div w:id="1872761876">
              <w:marLeft w:val="0"/>
              <w:marRight w:val="0"/>
              <w:marTop w:val="0"/>
              <w:marBottom w:val="0"/>
              <w:divBdr>
                <w:top w:val="none" w:sz="0" w:space="0" w:color="auto"/>
                <w:left w:val="none" w:sz="0" w:space="0" w:color="auto"/>
                <w:bottom w:val="none" w:sz="0" w:space="0" w:color="auto"/>
                <w:right w:val="none" w:sz="0" w:space="0" w:color="auto"/>
              </w:divBdr>
              <w:divsChild>
                <w:div w:id="21256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8796">
      <w:bodyDiv w:val="1"/>
      <w:marLeft w:val="0"/>
      <w:marRight w:val="0"/>
      <w:marTop w:val="0"/>
      <w:marBottom w:val="0"/>
      <w:divBdr>
        <w:top w:val="none" w:sz="0" w:space="0" w:color="auto"/>
        <w:left w:val="none" w:sz="0" w:space="0" w:color="auto"/>
        <w:bottom w:val="none" w:sz="0" w:space="0" w:color="auto"/>
        <w:right w:val="none" w:sz="0" w:space="0" w:color="auto"/>
      </w:divBdr>
    </w:div>
    <w:div w:id="836964166">
      <w:bodyDiv w:val="1"/>
      <w:marLeft w:val="0"/>
      <w:marRight w:val="0"/>
      <w:marTop w:val="0"/>
      <w:marBottom w:val="0"/>
      <w:divBdr>
        <w:top w:val="none" w:sz="0" w:space="0" w:color="auto"/>
        <w:left w:val="none" w:sz="0" w:space="0" w:color="auto"/>
        <w:bottom w:val="none" w:sz="0" w:space="0" w:color="auto"/>
        <w:right w:val="none" w:sz="0" w:space="0" w:color="auto"/>
      </w:divBdr>
    </w:div>
    <w:div w:id="870998214">
      <w:bodyDiv w:val="1"/>
      <w:marLeft w:val="0"/>
      <w:marRight w:val="0"/>
      <w:marTop w:val="0"/>
      <w:marBottom w:val="0"/>
      <w:divBdr>
        <w:top w:val="none" w:sz="0" w:space="0" w:color="auto"/>
        <w:left w:val="none" w:sz="0" w:space="0" w:color="auto"/>
        <w:bottom w:val="none" w:sz="0" w:space="0" w:color="auto"/>
        <w:right w:val="none" w:sz="0" w:space="0" w:color="auto"/>
      </w:divBdr>
      <w:divsChild>
        <w:div w:id="1905793778">
          <w:marLeft w:val="0"/>
          <w:marRight w:val="0"/>
          <w:marTop w:val="0"/>
          <w:marBottom w:val="0"/>
          <w:divBdr>
            <w:top w:val="none" w:sz="0" w:space="0" w:color="auto"/>
            <w:left w:val="none" w:sz="0" w:space="0" w:color="auto"/>
            <w:bottom w:val="none" w:sz="0" w:space="0" w:color="auto"/>
            <w:right w:val="none" w:sz="0" w:space="0" w:color="auto"/>
          </w:divBdr>
          <w:divsChild>
            <w:div w:id="1887637588">
              <w:marLeft w:val="0"/>
              <w:marRight w:val="0"/>
              <w:marTop w:val="0"/>
              <w:marBottom w:val="0"/>
              <w:divBdr>
                <w:top w:val="none" w:sz="0" w:space="0" w:color="auto"/>
                <w:left w:val="none" w:sz="0" w:space="0" w:color="auto"/>
                <w:bottom w:val="none" w:sz="0" w:space="0" w:color="auto"/>
                <w:right w:val="none" w:sz="0" w:space="0" w:color="auto"/>
              </w:divBdr>
              <w:divsChild>
                <w:div w:id="12148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8166">
      <w:bodyDiv w:val="1"/>
      <w:marLeft w:val="0"/>
      <w:marRight w:val="0"/>
      <w:marTop w:val="0"/>
      <w:marBottom w:val="0"/>
      <w:divBdr>
        <w:top w:val="none" w:sz="0" w:space="0" w:color="auto"/>
        <w:left w:val="none" w:sz="0" w:space="0" w:color="auto"/>
        <w:bottom w:val="none" w:sz="0" w:space="0" w:color="auto"/>
        <w:right w:val="none" w:sz="0" w:space="0" w:color="auto"/>
      </w:divBdr>
      <w:divsChild>
        <w:div w:id="2134905392">
          <w:marLeft w:val="0"/>
          <w:marRight w:val="0"/>
          <w:marTop w:val="0"/>
          <w:marBottom w:val="0"/>
          <w:divBdr>
            <w:top w:val="none" w:sz="0" w:space="0" w:color="auto"/>
            <w:left w:val="none" w:sz="0" w:space="0" w:color="auto"/>
            <w:bottom w:val="none" w:sz="0" w:space="0" w:color="auto"/>
            <w:right w:val="none" w:sz="0" w:space="0" w:color="auto"/>
          </w:divBdr>
          <w:divsChild>
            <w:div w:id="1342857680">
              <w:marLeft w:val="0"/>
              <w:marRight w:val="0"/>
              <w:marTop w:val="0"/>
              <w:marBottom w:val="0"/>
              <w:divBdr>
                <w:top w:val="none" w:sz="0" w:space="0" w:color="auto"/>
                <w:left w:val="none" w:sz="0" w:space="0" w:color="auto"/>
                <w:bottom w:val="none" w:sz="0" w:space="0" w:color="auto"/>
                <w:right w:val="none" w:sz="0" w:space="0" w:color="auto"/>
              </w:divBdr>
              <w:divsChild>
                <w:div w:id="15775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1930">
      <w:bodyDiv w:val="1"/>
      <w:marLeft w:val="0"/>
      <w:marRight w:val="0"/>
      <w:marTop w:val="0"/>
      <w:marBottom w:val="0"/>
      <w:divBdr>
        <w:top w:val="none" w:sz="0" w:space="0" w:color="auto"/>
        <w:left w:val="none" w:sz="0" w:space="0" w:color="auto"/>
        <w:bottom w:val="none" w:sz="0" w:space="0" w:color="auto"/>
        <w:right w:val="none" w:sz="0" w:space="0" w:color="auto"/>
      </w:divBdr>
    </w:div>
    <w:div w:id="951479524">
      <w:bodyDiv w:val="1"/>
      <w:marLeft w:val="0"/>
      <w:marRight w:val="0"/>
      <w:marTop w:val="0"/>
      <w:marBottom w:val="0"/>
      <w:divBdr>
        <w:top w:val="none" w:sz="0" w:space="0" w:color="auto"/>
        <w:left w:val="none" w:sz="0" w:space="0" w:color="auto"/>
        <w:bottom w:val="none" w:sz="0" w:space="0" w:color="auto"/>
        <w:right w:val="none" w:sz="0" w:space="0" w:color="auto"/>
      </w:divBdr>
    </w:div>
    <w:div w:id="1010794232">
      <w:bodyDiv w:val="1"/>
      <w:marLeft w:val="0"/>
      <w:marRight w:val="0"/>
      <w:marTop w:val="0"/>
      <w:marBottom w:val="0"/>
      <w:divBdr>
        <w:top w:val="none" w:sz="0" w:space="0" w:color="auto"/>
        <w:left w:val="none" w:sz="0" w:space="0" w:color="auto"/>
        <w:bottom w:val="none" w:sz="0" w:space="0" w:color="auto"/>
        <w:right w:val="none" w:sz="0" w:space="0" w:color="auto"/>
      </w:divBdr>
      <w:divsChild>
        <w:div w:id="893391675">
          <w:marLeft w:val="0"/>
          <w:marRight w:val="0"/>
          <w:marTop w:val="0"/>
          <w:marBottom w:val="0"/>
          <w:divBdr>
            <w:top w:val="none" w:sz="0" w:space="0" w:color="auto"/>
            <w:left w:val="none" w:sz="0" w:space="0" w:color="auto"/>
            <w:bottom w:val="none" w:sz="0" w:space="0" w:color="auto"/>
            <w:right w:val="none" w:sz="0" w:space="0" w:color="auto"/>
          </w:divBdr>
          <w:divsChild>
            <w:div w:id="138961284">
              <w:marLeft w:val="0"/>
              <w:marRight w:val="0"/>
              <w:marTop w:val="0"/>
              <w:marBottom w:val="0"/>
              <w:divBdr>
                <w:top w:val="none" w:sz="0" w:space="0" w:color="auto"/>
                <w:left w:val="none" w:sz="0" w:space="0" w:color="auto"/>
                <w:bottom w:val="none" w:sz="0" w:space="0" w:color="auto"/>
                <w:right w:val="none" w:sz="0" w:space="0" w:color="auto"/>
              </w:divBdr>
              <w:divsChild>
                <w:div w:id="2786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25519">
      <w:bodyDiv w:val="1"/>
      <w:marLeft w:val="0"/>
      <w:marRight w:val="0"/>
      <w:marTop w:val="0"/>
      <w:marBottom w:val="0"/>
      <w:divBdr>
        <w:top w:val="none" w:sz="0" w:space="0" w:color="auto"/>
        <w:left w:val="none" w:sz="0" w:space="0" w:color="auto"/>
        <w:bottom w:val="none" w:sz="0" w:space="0" w:color="auto"/>
        <w:right w:val="none" w:sz="0" w:space="0" w:color="auto"/>
      </w:divBdr>
    </w:div>
    <w:div w:id="1100368170">
      <w:bodyDiv w:val="1"/>
      <w:marLeft w:val="0"/>
      <w:marRight w:val="0"/>
      <w:marTop w:val="0"/>
      <w:marBottom w:val="0"/>
      <w:divBdr>
        <w:top w:val="none" w:sz="0" w:space="0" w:color="auto"/>
        <w:left w:val="none" w:sz="0" w:space="0" w:color="auto"/>
        <w:bottom w:val="none" w:sz="0" w:space="0" w:color="auto"/>
        <w:right w:val="none" w:sz="0" w:space="0" w:color="auto"/>
      </w:divBdr>
    </w:div>
    <w:div w:id="1104112755">
      <w:bodyDiv w:val="1"/>
      <w:marLeft w:val="0"/>
      <w:marRight w:val="0"/>
      <w:marTop w:val="0"/>
      <w:marBottom w:val="0"/>
      <w:divBdr>
        <w:top w:val="none" w:sz="0" w:space="0" w:color="auto"/>
        <w:left w:val="none" w:sz="0" w:space="0" w:color="auto"/>
        <w:bottom w:val="none" w:sz="0" w:space="0" w:color="auto"/>
        <w:right w:val="none" w:sz="0" w:space="0" w:color="auto"/>
      </w:divBdr>
      <w:divsChild>
        <w:div w:id="191649256">
          <w:marLeft w:val="0"/>
          <w:marRight w:val="0"/>
          <w:marTop w:val="0"/>
          <w:marBottom w:val="0"/>
          <w:divBdr>
            <w:top w:val="none" w:sz="0" w:space="0" w:color="auto"/>
            <w:left w:val="none" w:sz="0" w:space="0" w:color="auto"/>
            <w:bottom w:val="none" w:sz="0" w:space="0" w:color="auto"/>
            <w:right w:val="none" w:sz="0" w:space="0" w:color="auto"/>
          </w:divBdr>
          <w:divsChild>
            <w:div w:id="1474324204">
              <w:marLeft w:val="0"/>
              <w:marRight w:val="0"/>
              <w:marTop w:val="0"/>
              <w:marBottom w:val="0"/>
              <w:divBdr>
                <w:top w:val="none" w:sz="0" w:space="0" w:color="auto"/>
                <w:left w:val="none" w:sz="0" w:space="0" w:color="auto"/>
                <w:bottom w:val="none" w:sz="0" w:space="0" w:color="auto"/>
                <w:right w:val="none" w:sz="0" w:space="0" w:color="auto"/>
              </w:divBdr>
              <w:divsChild>
                <w:div w:id="1842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38120">
      <w:bodyDiv w:val="1"/>
      <w:marLeft w:val="0"/>
      <w:marRight w:val="0"/>
      <w:marTop w:val="0"/>
      <w:marBottom w:val="0"/>
      <w:divBdr>
        <w:top w:val="none" w:sz="0" w:space="0" w:color="auto"/>
        <w:left w:val="none" w:sz="0" w:space="0" w:color="auto"/>
        <w:bottom w:val="none" w:sz="0" w:space="0" w:color="auto"/>
        <w:right w:val="none" w:sz="0" w:space="0" w:color="auto"/>
      </w:divBdr>
    </w:div>
    <w:div w:id="1149244020">
      <w:bodyDiv w:val="1"/>
      <w:marLeft w:val="0"/>
      <w:marRight w:val="0"/>
      <w:marTop w:val="0"/>
      <w:marBottom w:val="0"/>
      <w:divBdr>
        <w:top w:val="none" w:sz="0" w:space="0" w:color="auto"/>
        <w:left w:val="none" w:sz="0" w:space="0" w:color="auto"/>
        <w:bottom w:val="none" w:sz="0" w:space="0" w:color="auto"/>
        <w:right w:val="none" w:sz="0" w:space="0" w:color="auto"/>
      </w:divBdr>
      <w:divsChild>
        <w:div w:id="1041396496">
          <w:marLeft w:val="0"/>
          <w:marRight w:val="0"/>
          <w:marTop w:val="0"/>
          <w:marBottom w:val="0"/>
          <w:divBdr>
            <w:top w:val="none" w:sz="0" w:space="0" w:color="auto"/>
            <w:left w:val="none" w:sz="0" w:space="0" w:color="auto"/>
            <w:bottom w:val="none" w:sz="0" w:space="0" w:color="auto"/>
            <w:right w:val="none" w:sz="0" w:space="0" w:color="auto"/>
          </w:divBdr>
          <w:divsChild>
            <w:div w:id="2056849714">
              <w:marLeft w:val="0"/>
              <w:marRight w:val="0"/>
              <w:marTop w:val="0"/>
              <w:marBottom w:val="0"/>
              <w:divBdr>
                <w:top w:val="none" w:sz="0" w:space="0" w:color="auto"/>
                <w:left w:val="none" w:sz="0" w:space="0" w:color="auto"/>
                <w:bottom w:val="none" w:sz="0" w:space="0" w:color="auto"/>
                <w:right w:val="none" w:sz="0" w:space="0" w:color="auto"/>
              </w:divBdr>
              <w:divsChild>
                <w:div w:id="20016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86370">
      <w:bodyDiv w:val="1"/>
      <w:marLeft w:val="0"/>
      <w:marRight w:val="0"/>
      <w:marTop w:val="0"/>
      <w:marBottom w:val="0"/>
      <w:divBdr>
        <w:top w:val="none" w:sz="0" w:space="0" w:color="auto"/>
        <w:left w:val="none" w:sz="0" w:space="0" w:color="auto"/>
        <w:bottom w:val="none" w:sz="0" w:space="0" w:color="auto"/>
        <w:right w:val="none" w:sz="0" w:space="0" w:color="auto"/>
      </w:divBdr>
    </w:div>
    <w:div w:id="1228228673">
      <w:bodyDiv w:val="1"/>
      <w:marLeft w:val="0"/>
      <w:marRight w:val="0"/>
      <w:marTop w:val="0"/>
      <w:marBottom w:val="0"/>
      <w:divBdr>
        <w:top w:val="none" w:sz="0" w:space="0" w:color="auto"/>
        <w:left w:val="none" w:sz="0" w:space="0" w:color="auto"/>
        <w:bottom w:val="none" w:sz="0" w:space="0" w:color="auto"/>
        <w:right w:val="none" w:sz="0" w:space="0" w:color="auto"/>
      </w:divBdr>
      <w:divsChild>
        <w:div w:id="2082949180">
          <w:marLeft w:val="0"/>
          <w:marRight w:val="0"/>
          <w:marTop w:val="0"/>
          <w:marBottom w:val="0"/>
          <w:divBdr>
            <w:top w:val="none" w:sz="0" w:space="0" w:color="auto"/>
            <w:left w:val="none" w:sz="0" w:space="0" w:color="auto"/>
            <w:bottom w:val="none" w:sz="0" w:space="0" w:color="auto"/>
            <w:right w:val="none" w:sz="0" w:space="0" w:color="auto"/>
          </w:divBdr>
          <w:divsChild>
            <w:div w:id="1459452229">
              <w:marLeft w:val="0"/>
              <w:marRight w:val="0"/>
              <w:marTop w:val="0"/>
              <w:marBottom w:val="0"/>
              <w:divBdr>
                <w:top w:val="none" w:sz="0" w:space="0" w:color="auto"/>
                <w:left w:val="none" w:sz="0" w:space="0" w:color="auto"/>
                <w:bottom w:val="none" w:sz="0" w:space="0" w:color="auto"/>
                <w:right w:val="none" w:sz="0" w:space="0" w:color="auto"/>
              </w:divBdr>
              <w:divsChild>
                <w:div w:id="16598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1160">
      <w:bodyDiv w:val="1"/>
      <w:marLeft w:val="0"/>
      <w:marRight w:val="0"/>
      <w:marTop w:val="0"/>
      <w:marBottom w:val="0"/>
      <w:divBdr>
        <w:top w:val="none" w:sz="0" w:space="0" w:color="auto"/>
        <w:left w:val="none" w:sz="0" w:space="0" w:color="auto"/>
        <w:bottom w:val="none" w:sz="0" w:space="0" w:color="auto"/>
        <w:right w:val="none" w:sz="0" w:space="0" w:color="auto"/>
      </w:divBdr>
    </w:div>
    <w:div w:id="1484160143">
      <w:bodyDiv w:val="1"/>
      <w:marLeft w:val="0"/>
      <w:marRight w:val="0"/>
      <w:marTop w:val="0"/>
      <w:marBottom w:val="0"/>
      <w:divBdr>
        <w:top w:val="none" w:sz="0" w:space="0" w:color="auto"/>
        <w:left w:val="none" w:sz="0" w:space="0" w:color="auto"/>
        <w:bottom w:val="none" w:sz="0" w:space="0" w:color="auto"/>
        <w:right w:val="none" w:sz="0" w:space="0" w:color="auto"/>
      </w:divBdr>
    </w:div>
    <w:div w:id="1539201655">
      <w:bodyDiv w:val="1"/>
      <w:marLeft w:val="0"/>
      <w:marRight w:val="0"/>
      <w:marTop w:val="0"/>
      <w:marBottom w:val="0"/>
      <w:divBdr>
        <w:top w:val="none" w:sz="0" w:space="0" w:color="auto"/>
        <w:left w:val="none" w:sz="0" w:space="0" w:color="auto"/>
        <w:bottom w:val="none" w:sz="0" w:space="0" w:color="auto"/>
        <w:right w:val="none" w:sz="0" w:space="0" w:color="auto"/>
      </w:divBdr>
      <w:divsChild>
        <w:div w:id="1091194421">
          <w:marLeft w:val="0"/>
          <w:marRight w:val="0"/>
          <w:marTop w:val="0"/>
          <w:marBottom w:val="0"/>
          <w:divBdr>
            <w:top w:val="none" w:sz="0" w:space="0" w:color="auto"/>
            <w:left w:val="none" w:sz="0" w:space="0" w:color="auto"/>
            <w:bottom w:val="none" w:sz="0" w:space="0" w:color="auto"/>
            <w:right w:val="none" w:sz="0" w:space="0" w:color="auto"/>
          </w:divBdr>
          <w:divsChild>
            <w:div w:id="858810737">
              <w:marLeft w:val="0"/>
              <w:marRight w:val="0"/>
              <w:marTop w:val="0"/>
              <w:marBottom w:val="0"/>
              <w:divBdr>
                <w:top w:val="none" w:sz="0" w:space="0" w:color="auto"/>
                <w:left w:val="none" w:sz="0" w:space="0" w:color="auto"/>
                <w:bottom w:val="none" w:sz="0" w:space="0" w:color="auto"/>
                <w:right w:val="none" w:sz="0" w:space="0" w:color="auto"/>
              </w:divBdr>
              <w:divsChild>
                <w:div w:id="18654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8127">
      <w:bodyDiv w:val="1"/>
      <w:marLeft w:val="0"/>
      <w:marRight w:val="0"/>
      <w:marTop w:val="0"/>
      <w:marBottom w:val="0"/>
      <w:divBdr>
        <w:top w:val="none" w:sz="0" w:space="0" w:color="auto"/>
        <w:left w:val="none" w:sz="0" w:space="0" w:color="auto"/>
        <w:bottom w:val="none" w:sz="0" w:space="0" w:color="auto"/>
        <w:right w:val="none" w:sz="0" w:space="0" w:color="auto"/>
      </w:divBdr>
    </w:div>
    <w:div w:id="1685934530">
      <w:bodyDiv w:val="1"/>
      <w:marLeft w:val="0"/>
      <w:marRight w:val="0"/>
      <w:marTop w:val="0"/>
      <w:marBottom w:val="0"/>
      <w:divBdr>
        <w:top w:val="none" w:sz="0" w:space="0" w:color="auto"/>
        <w:left w:val="none" w:sz="0" w:space="0" w:color="auto"/>
        <w:bottom w:val="none" w:sz="0" w:space="0" w:color="auto"/>
        <w:right w:val="none" w:sz="0" w:space="0" w:color="auto"/>
      </w:divBdr>
    </w:div>
    <w:div w:id="1720083072">
      <w:bodyDiv w:val="1"/>
      <w:marLeft w:val="0"/>
      <w:marRight w:val="0"/>
      <w:marTop w:val="0"/>
      <w:marBottom w:val="0"/>
      <w:divBdr>
        <w:top w:val="none" w:sz="0" w:space="0" w:color="auto"/>
        <w:left w:val="none" w:sz="0" w:space="0" w:color="auto"/>
        <w:bottom w:val="none" w:sz="0" w:space="0" w:color="auto"/>
        <w:right w:val="none" w:sz="0" w:space="0" w:color="auto"/>
      </w:divBdr>
      <w:divsChild>
        <w:div w:id="946932829">
          <w:marLeft w:val="0"/>
          <w:marRight w:val="0"/>
          <w:marTop w:val="0"/>
          <w:marBottom w:val="0"/>
          <w:divBdr>
            <w:top w:val="none" w:sz="0" w:space="0" w:color="auto"/>
            <w:left w:val="none" w:sz="0" w:space="0" w:color="auto"/>
            <w:bottom w:val="none" w:sz="0" w:space="0" w:color="auto"/>
            <w:right w:val="none" w:sz="0" w:space="0" w:color="auto"/>
          </w:divBdr>
          <w:divsChild>
            <w:div w:id="1215509149">
              <w:marLeft w:val="0"/>
              <w:marRight w:val="0"/>
              <w:marTop w:val="0"/>
              <w:marBottom w:val="0"/>
              <w:divBdr>
                <w:top w:val="none" w:sz="0" w:space="0" w:color="auto"/>
                <w:left w:val="none" w:sz="0" w:space="0" w:color="auto"/>
                <w:bottom w:val="none" w:sz="0" w:space="0" w:color="auto"/>
                <w:right w:val="none" w:sz="0" w:space="0" w:color="auto"/>
              </w:divBdr>
              <w:divsChild>
                <w:div w:id="1960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5604">
      <w:bodyDiv w:val="1"/>
      <w:marLeft w:val="0"/>
      <w:marRight w:val="0"/>
      <w:marTop w:val="0"/>
      <w:marBottom w:val="0"/>
      <w:divBdr>
        <w:top w:val="none" w:sz="0" w:space="0" w:color="auto"/>
        <w:left w:val="none" w:sz="0" w:space="0" w:color="auto"/>
        <w:bottom w:val="none" w:sz="0" w:space="0" w:color="auto"/>
        <w:right w:val="none" w:sz="0" w:space="0" w:color="auto"/>
      </w:divBdr>
    </w:div>
    <w:div w:id="1775322300">
      <w:bodyDiv w:val="1"/>
      <w:marLeft w:val="0"/>
      <w:marRight w:val="0"/>
      <w:marTop w:val="0"/>
      <w:marBottom w:val="0"/>
      <w:divBdr>
        <w:top w:val="none" w:sz="0" w:space="0" w:color="auto"/>
        <w:left w:val="none" w:sz="0" w:space="0" w:color="auto"/>
        <w:bottom w:val="none" w:sz="0" w:space="0" w:color="auto"/>
        <w:right w:val="none" w:sz="0" w:space="0" w:color="auto"/>
      </w:divBdr>
    </w:div>
    <w:div w:id="1829518185">
      <w:bodyDiv w:val="1"/>
      <w:marLeft w:val="0"/>
      <w:marRight w:val="0"/>
      <w:marTop w:val="0"/>
      <w:marBottom w:val="0"/>
      <w:divBdr>
        <w:top w:val="none" w:sz="0" w:space="0" w:color="auto"/>
        <w:left w:val="none" w:sz="0" w:space="0" w:color="auto"/>
        <w:bottom w:val="none" w:sz="0" w:space="0" w:color="auto"/>
        <w:right w:val="none" w:sz="0" w:space="0" w:color="auto"/>
      </w:divBdr>
    </w:div>
    <w:div w:id="1835029122">
      <w:bodyDiv w:val="1"/>
      <w:marLeft w:val="0"/>
      <w:marRight w:val="0"/>
      <w:marTop w:val="0"/>
      <w:marBottom w:val="0"/>
      <w:divBdr>
        <w:top w:val="none" w:sz="0" w:space="0" w:color="auto"/>
        <w:left w:val="none" w:sz="0" w:space="0" w:color="auto"/>
        <w:bottom w:val="none" w:sz="0" w:space="0" w:color="auto"/>
        <w:right w:val="none" w:sz="0" w:space="0" w:color="auto"/>
      </w:divBdr>
    </w:div>
    <w:div w:id="1851749047">
      <w:bodyDiv w:val="1"/>
      <w:marLeft w:val="0"/>
      <w:marRight w:val="0"/>
      <w:marTop w:val="0"/>
      <w:marBottom w:val="0"/>
      <w:divBdr>
        <w:top w:val="none" w:sz="0" w:space="0" w:color="auto"/>
        <w:left w:val="none" w:sz="0" w:space="0" w:color="auto"/>
        <w:bottom w:val="none" w:sz="0" w:space="0" w:color="auto"/>
        <w:right w:val="none" w:sz="0" w:space="0" w:color="auto"/>
      </w:divBdr>
      <w:divsChild>
        <w:div w:id="875119226">
          <w:marLeft w:val="0"/>
          <w:marRight w:val="0"/>
          <w:marTop w:val="0"/>
          <w:marBottom w:val="0"/>
          <w:divBdr>
            <w:top w:val="none" w:sz="0" w:space="0" w:color="auto"/>
            <w:left w:val="none" w:sz="0" w:space="0" w:color="auto"/>
            <w:bottom w:val="none" w:sz="0" w:space="0" w:color="auto"/>
            <w:right w:val="none" w:sz="0" w:space="0" w:color="auto"/>
          </w:divBdr>
          <w:divsChild>
            <w:div w:id="1149206051">
              <w:marLeft w:val="0"/>
              <w:marRight w:val="0"/>
              <w:marTop w:val="0"/>
              <w:marBottom w:val="0"/>
              <w:divBdr>
                <w:top w:val="none" w:sz="0" w:space="0" w:color="auto"/>
                <w:left w:val="none" w:sz="0" w:space="0" w:color="auto"/>
                <w:bottom w:val="none" w:sz="0" w:space="0" w:color="auto"/>
                <w:right w:val="none" w:sz="0" w:space="0" w:color="auto"/>
              </w:divBdr>
              <w:divsChild>
                <w:div w:id="9888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0428">
      <w:bodyDiv w:val="1"/>
      <w:marLeft w:val="0"/>
      <w:marRight w:val="0"/>
      <w:marTop w:val="0"/>
      <w:marBottom w:val="0"/>
      <w:divBdr>
        <w:top w:val="none" w:sz="0" w:space="0" w:color="auto"/>
        <w:left w:val="none" w:sz="0" w:space="0" w:color="auto"/>
        <w:bottom w:val="none" w:sz="0" w:space="0" w:color="auto"/>
        <w:right w:val="none" w:sz="0" w:space="0" w:color="auto"/>
      </w:divBdr>
      <w:divsChild>
        <w:div w:id="130816985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921331600">
      <w:bodyDiv w:val="1"/>
      <w:marLeft w:val="0"/>
      <w:marRight w:val="0"/>
      <w:marTop w:val="0"/>
      <w:marBottom w:val="0"/>
      <w:divBdr>
        <w:top w:val="none" w:sz="0" w:space="0" w:color="auto"/>
        <w:left w:val="none" w:sz="0" w:space="0" w:color="auto"/>
        <w:bottom w:val="none" w:sz="0" w:space="0" w:color="auto"/>
        <w:right w:val="none" w:sz="0" w:space="0" w:color="auto"/>
      </w:divBdr>
      <w:divsChild>
        <w:div w:id="1495493936">
          <w:marLeft w:val="0"/>
          <w:marRight w:val="0"/>
          <w:marTop w:val="0"/>
          <w:marBottom w:val="0"/>
          <w:divBdr>
            <w:top w:val="none" w:sz="0" w:space="0" w:color="auto"/>
            <w:left w:val="none" w:sz="0" w:space="0" w:color="auto"/>
            <w:bottom w:val="none" w:sz="0" w:space="0" w:color="auto"/>
            <w:right w:val="none" w:sz="0" w:space="0" w:color="auto"/>
          </w:divBdr>
          <w:divsChild>
            <w:div w:id="765687598">
              <w:marLeft w:val="0"/>
              <w:marRight w:val="0"/>
              <w:marTop w:val="0"/>
              <w:marBottom w:val="0"/>
              <w:divBdr>
                <w:top w:val="none" w:sz="0" w:space="0" w:color="auto"/>
                <w:left w:val="none" w:sz="0" w:space="0" w:color="auto"/>
                <w:bottom w:val="none" w:sz="0" w:space="0" w:color="auto"/>
                <w:right w:val="none" w:sz="0" w:space="0" w:color="auto"/>
              </w:divBdr>
              <w:divsChild>
                <w:div w:id="2550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65885">
      <w:bodyDiv w:val="1"/>
      <w:marLeft w:val="0"/>
      <w:marRight w:val="0"/>
      <w:marTop w:val="0"/>
      <w:marBottom w:val="0"/>
      <w:divBdr>
        <w:top w:val="none" w:sz="0" w:space="0" w:color="auto"/>
        <w:left w:val="none" w:sz="0" w:space="0" w:color="auto"/>
        <w:bottom w:val="none" w:sz="0" w:space="0" w:color="auto"/>
        <w:right w:val="none" w:sz="0" w:space="0" w:color="auto"/>
      </w:divBdr>
      <w:divsChild>
        <w:div w:id="1754350519">
          <w:marLeft w:val="0"/>
          <w:marRight w:val="0"/>
          <w:marTop w:val="0"/>
          <w:marBottom w:val="0"/>
          <w:divBdr>
            <w:top w:val="none" w:sz="0" w:space="0" w:color="auto"/>
            <w:left w:val="none" w:sz="0" w:space="0" w:color="auto"/>
            <w:bottom w:val="none" w:sz="0" w:space="0" w:color="auto"/>
            <w:right w:val="none" w:sz="0" w:space="0" w:color="auto"/>
          </w:divBdr>
          <w:divsChild>
            <w:div w:id="2131238266">
              <w:marLeft w:val="0"/>
              <w:marRight w:val="0"/>
              <w:marTop w:val="0"/>
              <w:marBottom w:val="0"/>
              <w:divBdr>
                <w:top w:val="none" w:sz="0" w:space="0" w:color="auto"/>
                <w:left w:val="none" w:sz="0" w:space="0" w:color="auto"/>
                <w:bottom w:val="none" w:sz="0" w:space="0" w:color="auto"/>
                <w:right w:val="none" w:sz="0" w:space="0" w:color="auto"/>
              </w:divBdr>
              <w:divsChild>
                <w:div w:id="2987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794">
      <w:bodyDiv w:val="1"/>
      <w:marLeft w:val="0"/>
      <w:marRight w:val="0"/>
      <w:marTop w:val="0"/>
      <w:marBottom w:val="0"/>
      <w:divBdr>
        <w:top w:val="none" w:sz="0" w:space="0" w:color="auto"/>
        <w:left w:val="none" w:sz="0" w:space="0" w:color="auto"/>
        <w:bottom w:val="none" w:sz="0" w:space="0" w:color="auto"/>
        <w:right w:val="none" w:sz="0" w:space="0" w:color="auto"/>
      </w:divBdr>
      <w:divsChild>
        <w:div w:id="186646568">
          <w:marLeft w:val="0"/>
          <w:marRight w:val="0"/>
          <w:marTop w:val="0"/>
          <w:marBottom w:val="0"/>
          <w:divBdr>
            <w:top w:val="none" w:sz="0" w:space="0" w:color="auto"/>
            <w:left w:val="none" w:sz="0" w:space="0" w:color="auto"/>
            <w:bottom w:val="none" w:sz="0" w:space="0" w:color="auto"/>
            <w:right w:val="none" w:sz="0" w:space="0" w:color="auto"/>
          </w:divBdr>
          <w:divsChild>
            <w:div w:id="1670522319">
              <w:marLeft w:val="0"/>
              <w:marRight w:val="0"/>
              <w:marTop w:val="0"/>
              <w:marBottom w:val="0"/>
              <w:divBdr>
                <w:top w:val="none" w:sz="0" w:space="0" w:color="auto"/>
                <w:left w:val="none" w:sz="0" w:space="0" w:color="auto"/>
                <w:bottom w:val="none" w:sz="0" w:space="0" w:color="auto"/>
                <w:right w:val="none" w:sz="0" w:space="0" w:color="auto"/>
              </w:divBdr>
              <w:divsChild>
                <w:div w:id="1832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50854">
      <w:bodyDiv w:val="1"/>
      <w:marLeft w:val="0"/>
      <w:marRight w:val="0"/>
      <w:marTop w:val="0"/>
      <w:marBottom w:val="0"/>
      <w:divBdr>
        <w:top w:val="none" w:sz="0" w:space="0" w:color="auto"/>
        <w:left w:val="none" w:sz="0" w:space="0" w:color="auto"/>
        <w:bottom w:val="none" w:sz="0" w:space="0" w:color="auto"/>
        <w:right w:val="none" w:sz="0" w:space="0" w:color="auto"/>
      </w:divBdr>
    </w:div>
    <w:div w:id="2031183246">
      <w:bodyDiv w:val="1"/>
      <w:marLeft w:val="0"/>
      <w:marRight w:val="0"/>
      <w:marTop w:val="0"/>
      <w:marBottom w:val="0"/>
      <w:divBdr>
        <w:top w:val="none" w:sz="0" w:space="0" w:color="auto"/>
        <w:left w:val="none" w:sz="0" w:space="0" w:color="auto"/>
        <w:bottom w:val="none" w:sz="0" w:space="0" w:color="auto"/>
        <w:right w:val="none" w:sz="0" w:space="0" w:color="auto"/>
      </w:divBdr>
      <w:divsChild>
        <w:div w:id="338626083">
          <w:marLeft w:val="0"/>
          <w:marRight w:val="0"/>
          <w:marTop w:val="0"/>
          <w:marBottom w:val="0"/>
          <w:divBdr>
            <w:top w:val="none" w:sz="0" w:space="0" w:color="auto"/>
            <w:left w:val="none" w:sz="0" w:space="0" w:color="auto"/>
            <w:bottom w:val="none" w:sz="0" w:space="0" w:color="auto"/>
            <w:right w:val="none" w:sz="0" w:space="0" w:color="auto"/>
          </w:divBdr>
          <w:divsChild>
            <w:div w:id="1521890471">
              <w:marLeft w:val="0"/>
              <w:marRight w:val="0"/>
              <w:marTop w:val="0"/>
              <w:marBottom w:val="0"/>
              <w:divBdr>
                <w:top w:val="none" w:sz="0" w:space="0" w:color="auto"/>
                <w:left w:val="none" w:sz="0" w:space="0" w:color="auto"/>
                <w:bottom w:val="none" w:sz="0" w:space="0" w:color="auto"/>
                <w:right w:val="none" w:sz="0" w:space="0" w:color="auto"/>
              </w:divBdr>
              <w:divsChild>
                <w:div w:id="14197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5684">
      <w:bodyDiv w:val="1"/>
      <w:marLeft w:val="0"/>
      <w:marRight w:val="0"/>
      <w:marTop w:val="0"/>
      <w:marBottom w:val="0"/>
      <w:divBdr>
        <w:top w:val="none" w:sz="0" w:space="0" w:color="auto"/>
        <w:left w:val="none" w:sz="0" w:space="0" w:color="auto"/>
        <w:bottom w:val="none" w:sz="0" w:space="0" w:color="auto"/>
        <w:right w:val="none" w:sz="0" w:space="0" w:color="auto"/>
      </w:divBdr>
    </w:div>
    <w:div w:id="208275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anujansrinath/corrvar" TargetMode="External"/><Relationship Id="rId13" Type="http://schemas.openxmlformats.org/officeDocument/2006/relationships/hyperlink" Target="mailto:ramsrinath@uchicago.edu" TargetMode="External"/><Relationship Id="rId18" Type="http://schemas.openxmlformats.org/officeDocument/2006/relationships/hyperlink" Target="http://www.gorilla.s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ramanujansrinath/corrvar"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manujansrinath/flexigain"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https://github.com/hcc11/GeneralDecoder" TargetMode="External"/><Relationship Id="rId19" Type="http://schemas.openxmlformats.org/officeDocument/2006/relationships/hyperlink" Target="http://www.prolific.sc" TargetMode="External"/><Relationship Id="rId4" Type="http://schemas.openxmlformats.org/officeDocument/2006/relationships/settings" Target="settings.xml"/><Relationship Id="rId9" Type="http://schemas.openxmlformats.org/officeDocument/2006/relationships/hyperlink" Target="https://doi.org/10.17605/OSF.IO/RN7TU" TargetMode="Externa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72BC-0ECF-FE48-A153-161A2765D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53890</Words>
  <Characters>307176</Characters>
  <Application>Microsoft Office Word</Application>
  <DocSecurity>0</DocSecurity>
  <Lines>2559</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Ramanujan</dc:creator>
  <cp:keywords/>
  <dc:description/>
  <cp:lastModifiedBy>Draco Xu</cp:lastModifiedBy>
  <cp:revision>2</cp:revision>
  <dcterms:created xsi:type="dcterms:W3CDTF">2025-06-25T03:35:00Z</dcterms:created>
  <dcterms:modified xsi:type="dcterms:W3CDTF">2025-06-25T03:35:00Z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id="UIz2lLXs"/&gt;&lt;style id="http://www.zotero.org/styles/neuron" hasBibliography="1" bibliographyStyleHasBeenSet="1"/&gt;&lt;prefs&gt;&lt;pref name="fieldType" value="Field"/&gt;&lt;pref name="automaticJournalAbbreviatio</vt:lpwstr>
  </property>
  <property fmtid="{D5CDD505-2E9C-101B-9397-08002B2CF9AE}" pid="3" name="ZOTERO_PREF_2">
    <vt:lpwstr>ns" value="true"/&gt;&lt;pref name="dontAskDelayCitationUpdates" value="true"/&gt;&lt;/prefs&gt;&lt;/data&gt;</vt:lpwstr>
  </property>
</Properties>
</file>