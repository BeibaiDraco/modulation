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D295B" w14:textId="77777777" w:rsidR="006B148C" w:rsidRPr="006B148C" w:rsidRDefault="006B148C" w:rsidP="006B148C">
      <w:pPr>
        <w:pStyle w:val="Heading1"/>
        <w:tabs>
          <w:tab w:val="clear" w:pos="900"/>
          <w:tab w:val="left" w:pos="360"/>
        </w:tabs>
        <w:rPr>
          <w:color w:val="auto"/>
        </w:rPr>
      </w:pPr>
      <w:bookmarkStart w:id="0" w:name="network-recap-and-notation"/>
      <w:r w:rsidRPr="006B148C">
        <w:rPr>
          <w:color w:val="auto"/>
        </w:rPr>
        <w:t>Appendix A – When do the stimulus and noise axes coincide?</w:t>
      </w:r>
    </w:p>
    <w:p w14:paraId="5FFB7AAD" w14:textId="51837B43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>This appendix demonstrates that, in a linear</w:t>
      </w:r>
      <w:r w:rsidRPr="006B148C">
        <w:rPr>
          <w:rFonts w:ascii="Helvetica" w:hAnsi="Helvetica" w:cs="Cambria Math"/>
        </w:rPr>
        <w:t>‑</w:t>
      </w:r>
      <w:r w:rsidRPr="006B148C">
        <w:rPr>
          <w:rFonts w:ascii="Helvetica" w:hAnsi="Helvetica"/>
        </w:rPr>
        <w:t xml:space="preserve">rate network, the stimulus (coding) axis </w:t>
      </w:r>
      <w:r w:rsidRPr="006B148C">
        <w:rPr>
          <w:rFonts w:ascii="Helvetica" w:hAnsi="Helvetica"/>
          <w:b/>
          <w:bCs/>
        </w:rPr>
        <w:t>need not</w:t>
      </w:r>
      <w:r w:rsidRPr="006B148C">
        <w:rPr>
          <w:rFonts w:ascii="Helvetica" w:hAnsi="Helvetica"/>
        </w:rPr>
        <w:t xml:space="preserve"> align with the dominant noise (slow</w:t>
      </w:r>
      <w:r w:rsidRPr="006B148C">
        <w:rPr>
          <w:rFonts w:ascii="Helvetica" w:hAnsi="Helvetica" w:cs="Cambria Math"/>
        </w:rPr>
        <w:t>‑</w:t>
      </w:r>
      <w:r w:rsidRPr="006B148C">
        <w:rPr>
          <w:rFonts w:ascii="Helvetica" w:hAnsi="Helvetica"/>
        </w:rPr>
        <w:t>mode) axis and derives the algebraic conditions under which the two directions coincide.</w:t>
      </w:r>
    </w:p>
    <w:p w14:paraId="4D9E1DDB" w14:textId="35320233" w:rsidR="006B148C" w:rsidRPr="006B148C" w:rsidRDefault="006B148C" w:rsidP="006B148C">
      <w:pPr>
        <w:pStyle w:val="Heading2"/>
        <w:tabs>
          <w:tab w:val="clear" w:pos="900"/>
          <w:tab w:val="left" w:pos="360"/>
          <w:tab w:val="left" w:pos="450"/>
        </w:tabs>
        <w:rPr>
          <w:color w:val="auto"/>
        </w:rPr>
      </w:pPr>
      <w:r w:rsidRPr="006B148C">
        <w:rPr>
          <w:color w:val="auto"/>
        </w:rPr>
        <w:t>1</w:t>
      </w:r>
      <w:r w:rsidRPr="006B148C">
        <w:rPr>
          <w:color w:val="auto"/>
        </w:rPr>
        <w:tab/>
        <w:t>Network and notation</w:t>
      </w:r>
    </w:p>
    <w:p w14:paraId="45EC40B0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>The population dynamics (see Methods) are</w:t>
      </w:r>
    </w:p>
    <w:p w14:paraId="137A6985" w14:textId="77777777" w:rsidR="006B148C" w:rsidRPr="006B148C" w:rsidRDefault="006B148C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τ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G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 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G 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 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m:rPr>
              <m:sty m:val="b"/>
            </m:rP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),</m:t>
          </m:r>
        </m:oMath>
      </m:oMathPara>
    </w:p>
    <w:p w14:paraId="5A2ED507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proofErr w:type="gramStart"/>
      <w:r w:rsidRPr="006B148C">
        <w:rPr>
          <w:rFonts w:ascii="Helvetica" w:hAnsi="Helvetica"/>
        </w:rPr>
        <w:t>where</w:t>
      </w:r>
      <w:proofErr w:type="gram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083"/>
        <w:gridCol w:w="5717"/>
      </w:tblGrid>
      <w:tr w:rsidR="006B148C" w:rsidRPr="006B148C" w14:paraId="745A3C16" w14:textId="77777777" w:rsidTr="00C3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27" w:type="dxa"/>
          </w:tcPr>
          <w:p w14:paraId="51AF52D8" w14:textId="77777777" w:rsidR="006B148C" w:rsidRPr="006B148C" w:rsidRDefault="006B148C" w:rsidP="006B148C">
            <w:pPr>
              <w:pStyle w:val="Compact"/>
              <w:tabs>
                <w:tab w:val="left" w:pos="360"/>
                <w:tab w:val="left" w:pos="450"/>
              </w:tabs>
              <w:rPr>
                <w:rFonts w:ascii="Helvetica" w:hAnsi="Helvetica"/>
              </w:rPr>
            </w:pPr>
            <w:r w:rsidRPr="006B148C">
              <w:rPr>
                <w:rFonts w:ascii="Helvetica" w:hAnsi="Helvetica"/>
              </w:rPr>
              <w:t>Symbol</w:t>
            </w:r>
          </w:p>
        </w:tc>
        <w:tc>
          <w:tcPr>
            <w:tcW w:w="4192" w:type="dxa"/>
          </w:tcPr>
          <w:p w14:paraId="4E0A187C" w14:textId="77777777" w:rsidR="006B148C" w:rsidRPr="006B148C" w:rsidRDefault="006B148C" w:rsidP="006B148C">
            <w:pPr>
              <w:pStyle w:val="Compact"/>
              <w:tabs>
                <w:tab w:val="left" w:pos="360"/>
                <w:tab w:val="left" w:pos="450"/>
              </w:tabs>
              <w:rPr>
                <w:rFonts w:ascii="Helvetica" w:hAnsi="Helvetica"/>
              </w:rPr>
            </w:pPr>
            <w:r w:rsidRPr="006B148C">
              <w:rPr>
                <w:rFonts w:ascii="Helvetica" w:hAnsi="Helvetica"/>
              </w:rPr>
              <w:t>Meaning</w:t>
            </w:r>
          </w:p>
        </w:tc>
      </w:tr>
      <w:tr w:rsidR="006B148C" w:rsidRPr="006B148C" w14:paraId="60C9DF49" w14:textId="77777777" w:rsidTr="00C30ECA">
        <w:tc>
          <w:tcPr>
            <w:tcW w:w="3727" w:type="dxa"/>
          </w:tcPr>
          <w:p w14:paraId="44C01F8A" w14:textId="77777777" w:rsidR="006B148C" w:rsidRPr="006B148C" w:rsidRDefault="00000000" w:rsidP="006B148C">
            <w:pPr>
              <w:pStyle w:val="Compact"/>
              <w:tabs>
                <w:tab w:val="left" w:pos="360"/>
                <w:tab w:val="left" w:pos="450"/>
              </w:tabs>
              <w:rPr>
                <w:rFonts w:ascii="Helvetica" w:hAnsi="Helveti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192" w:type="dxa"/>
          </w:tcPr>
          <w:p w14:paraId="1986BB3D" w14:textId="77777777" w:rsidR="006B148C" w:rsidRPr="006B148C" w:rsidRDefault="006B148C" w:rsidP="006B148C">
            <w:pPr>
              <w:pStyle w:val="Compact"/>
              <w:tabs>
                <w:tab w:val="left" w:pos="360"/>
                <w:tab w:val="left" w:pos="450"/>
              </w:tabs>
              <w:rPr>
                <w:rFonts w:ascii="Helvetica" w:hAnsi="Helvetica"/>
              </w:rPr>
            </w:pPr>
            <w:r w:rsidRPr="006B148C">
              <w:rPr>
                <w:rFonts w:ascii="Helvetica" w:hAnsi="Helvetica"/>
              </w:rPr>
              <w:t>recurrent weight matrix (spectral radius &lt; 1)</w:t>
            </w:r>
          </w:p>
        </w:tc>
      </w:tr>
      <w:tr w:rsidR="006B148C" w:rsidRPr="006B148C" w14:paraId="76B9877E" w14:textId="77777777" w:rsidTr="00C30ECA">
        <w:tc>
          <w:tcPr>
            <w:tcW w:w="3727" w:type="dxa"/>
          </w:tcPr>
          <w:p w14:paraId="3B87E257" w14:textId="77777777" w:rsidR="006B148C" w:rsidRPr="006B148C" w:rsidRDefault="006B148C" w:rsidP="006B148C">
            <w:pPr>
              <w:pStyle w:val="Compact"/>
              <w:tabs>
                <w:tab w:val="left" w:pos="360"/>
                <w:tab w:val="left" w:pos="450"/>
              </w:tabs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=diag(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)≻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192" w:type="dxa"/>
          </w:tcPr>
          <w:p w14:paraId="6702EFE1" w14:textId="77777777" w:rsidR="006B148C" w:rsidRPr="006B148C" w:rsidRDefault="006B148C" w:rsidP="006B148C">
            <w:pPr>
              <w:pStyle w:val="Compact"/>
              <w:tabs>
                <w:tab w:val="left" w:pos="360"/>
                <w:tab w:val="left" w:pos="450"/>
              </w:tabs>
              <w:rPr>
                <w:rFonts w:ascii="Helvetica" w:hAnsi="Helvetica"/>
              </w:rPr>
            </w:pPr>
            <w:r w:rsidRPr="006B148C">
              <w:rPr>
                <w:rFonts w:ascii="Helvetica" w:hAnsi="Helvetica"/>
              </w:rPr>
              <w:t>static neuronal gains</w:t>
            </w:r>
          </w:p>
        </w:tc>
      </w:tr>
      <w:tr w:rsidR="006B148C" w:rsidRPr="006B148C" w14:paraId="5545D0FB" w14:textId="77777777" w:rsidTr="00C30ECA">
        <w:tc>
          <w:tcPr>
            <w:tcW w:w="3727" w:type="dxa"/>
          </w:tcPr>
          <w:p w14:paraId="468FD72C" w14:textId="77777777" w:rsidR="006B148C" w:rsidRPr="006B148C" w:rsidRDefault="006B148C" w:rsidP="006B148C">
            <w:pPr>
              <w:pStyle w:val="Compact"/>
              <w:tabs>
                <w:tab w:val="left" w:pos="360"/>
                <w:tab w:val="left" w:pos="450"/>
              </w:tabs>
              <w:rPr>
                <w:rFonts w:ascii="Helvetica" w:hAnsi="Helvetic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192" w:type="dxa"/>
          </w:tcPr>
          <w:p w14:paraId="173E8A21" w14:textId="77777777" w:rsidR="006B148C" w:rsidRPr="006B148C" w:rsidRDefault="006B148C" w:rsidP="006B148C">
            <w:pPr>
              <w:pStyle w:val="Compact"/>
              <w:tabs>
                <w:tab w:val="left" w:pos="360"/>
                <w:tab w:val="left" w:pos="450"/>
              </w:tabs>
              <w:rPr>
                <w:rFonts w:ascii="Helvetica" w:hAnsi="Helvetica"/>
              </w:rPr>
            </w:pPr>
            <w:r w:rsidRPr="006B148C">
              <w:rPr>
                <w:rFonts w:ascii="Helvetica" w:hAnsi="Helvetica"/>
              </w:rPr>
              <w:t>feed</w:t>
            </w:r>
            <w:r w:rsidRPr="006B148C">
              <w:rPr>
                <w:rFonts w:ascii="Helvetica" w:hAnsi="Helvetica" w:cs="Cambria Math"/>
              </w:rPr>
              <w:t>‑</w:t>
            </w:r>
            <w:r w:rsidRPr="006B148C">
              <w:rPr>
                <w:rFonts w:ascii="Helvetica" w:hAnsi="Helvetica"/>
              </w:rPr>
              <w:t>forward drive vector</w:t>
            </w:r>
          </w:p>
        </w:tc>
      </w:tr>
      <w:tr w:rsidR="006B148C" w:rsidRPr="006B148C" w14:paraId="224FE2AE" w14:textId="77777777" w:rsidTr="00C30ECA">
        <w:tc>
          <w:tcPr>
            <w:tcW w:w="3727" w:type="dxa"/>
          </w:tcPr>
          <w:p w14:paraId="726F017A" w14:textId="77777777" w:rsidR="006B148C" w:rsidRPr="006B148C" w:rsidRDefault="006B148C" w:rsidP="006B148C">
            <w:pPr>
              <w:pStyle w:val="Compact"/>
              <w:tabs>
                <w:tab w:val="left" w:pos="360"/>
                <w:tab w:val="left" w:pos="450"/>
              </w:tabs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)∈{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4192" w:type="dxa"/>
          </w:tcPr>
          <w:p w14:paraId="27988C6C" w14:textId="77777777" w:rsidR="006B148C" w:rsidRPr="006B148C" w:rsidRDefault="006B148C" w:rsidP="006B148C">
            <w:pPr>
              <w:pStyle w:val="Compact"/>
              <w:tabs>
                <w:tab w:val="left" w:pos="360"/>
                <w:tab w:val="left" w:pos="450"/>
              </w:tabs>
              <w:rPr>
                <w:rFonts w:ascii="Helvetica" w:hAnsi="Helvetica"/>
              </w:rPr>
            </w:pPr>
            <w:r w:rsidRPr="006B148C">
              <w:rPr>
                <w:rFonts w:ascii="Helvetica" w:hAnsi="Helvetica"/>
              </w:rPr>
              <w:t>stimulus</w:t>
            </w:r>
          </w:p>
        </w:tc>
      </w:tr>
      <w:tr w:rsidR="006B148C" w:rsidRPr="006B148C" w14:paraId="35D2868F" w14:textId="77777777" w:rsidTr="00C30ECA">
        <w:tc>
          <w:tcPr>
            <w:tcW w:w="3727" w:type="dxa"/>
          </w:tcPr>
          <w:p w14:paraId="6DB7DFB6" w14:textId="77777777" w:rsidR="006B148C" w:rsidRPr="006B148C" w:rsidRDefault="006B148C" w:rsidP="006B148C">
            <w:pPr>
              <w:pStyle w:val="Compact"/>
              <w:tabs>
                <w:tab w:val="left" w:pos="360"/>
                <w:tab w:val="left" w:pos="450"/>
              </w:tabs>
              <w:rPr>
                <w:rFonts w:ascii="Helvetica" w:hAnsi="Helvetic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)∼N(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192" w:type="dxa"/>
          </w:tcPr>
          <w:p w14:paraId="420E334A" w14:textId="77777777" w:rsidR="006B148C" w:rsidRPr="006B148C" w:rsidRDefault="006B148C" w:rsidP="006B148C">
            <w:pPr>
              <w:pStyle w:val="Compact"/>
              <w:tabs>
                <w:tab w:val="left" w:pos="360"/>
                <w:tab w:val="left" w:pos="450"/>
              </w:tabs>
              <w:rPr>
                <w:rFonts w:ascii="Helvetica" w:hAnsi="Helvetica"/>
              </w:rPr>
            </w:pPr>
            <w:r w:rsidRPr="006B148C">
              <w:rPr>
                <w:rFonts w:ascii="Helvetica" w:hAnsi="Helvetica"/>
              </w:rPr>
              <w:t>private noise</w:t>
            </w:r>
          </w:p>
        </w:tc>
      </w:tr>
      <w:tr w:rsidR="006B148C" w:rsidRPr="006B148C" w14:paraId="3753225D" w14:textId="77777777" w:rsidTr="00C30ECA">
        <w:tc>
          <w:tcPr>
            <w:tcW w:w="3727" w:type="dxa"/>
          </w:tcPr>
          <w:p w14:paraId="6880EC45" w14:textId="77777777" w:rsidR="006B148C" w:rsidRPr="006B148C" w:rsidRDefault="006B148C" w:rsidP="006B148C">
            <w:pPr>
              <w:pStyle w:val="Compact"/>
              <w:tabs>
                <w:tab w:val="left" w:pos="360"/>
                <w:tab w:val="left" w:pos="450"/>
              </w:tabs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4192" w:type="dxa"/>
          </w:tcPr>
          <w:p w14:paraId="34F5087B" w14:textId="77777777" w:rsidR="006B148C" w:rsidRPr="006B148C" w:rsidRDefault="006B148C" w:rsidP="006B148C">
            <w:pPr>
              <w:pStyle w:val="Compact"/>
              <w:tabs>
                <w:tab w:val="left" w:pos="360"/>
                <w:tab w:val="left" w:pos="450"/>
              </w:tabs>
              <w:rPr>
                <w:rFonts w:ascii="Helvetica" w:hAnsi="Helvetica"/>
              </w:rPr>
            </w:pPr>
            <w:r w:rsidRPr="006B148C">
              <w:rPr>
                <w:rFonts w:ascii="Helvetica" w:hAnsi="Helvetica"/>
              </w:rPr>
              <w:t>time constant (set to 1)</w:t>
            </w:r>
          </w:p>
        </w:tc>
      </w:tr>
    </w:tbl>
    <w:p w14:paraId="0B5A0ECC" w14:textId="5F1CAA9D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color w:val="auto"/>
        </w:rPr>
      </w:pPr>
    </w:p>
    <w:p w14:paraId="18F666C1" w14:textId="77777777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i/>
          <w:color w:val="auto"/>
        </w:rPr>
      </w:pPr>
      <w:r w:rsidRPr="006B148C">
        <w:rPr>
          <w:color w:val="auto"/>
        </w:rPr>
        <w:t xml:space="preserve">This is equivalent to  </w:t>
      </w:r>
    </w:p>
    <w:p w14:paraId="3FD0A7E5" w14:textId="77777777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i/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τ</m:t>
          </m:r>
          <m:acc>
            <m:accPr>
              <m:chr m:val="̇"/>
              <m:ctrlPr>
                <w:rPr>
                  <w:rFonts w:ascii="Cambria Math" w:hAnsi="Cambria Math"/>
                  <w:color w:val="auto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color w:val="auto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  <w:color w:val="auto"/>
            </w:rPr>
            <m:t>(</m:t>
          </m:r>
          <m:r>
            <w:rPr>
              <w:rFonts w:ascii="Cambria Math" w:hAnsi="Cambria Math"/>
              <w:color w:val="auto"/>
            </w:rPr>
            <m:t>t</m:t>
          </m:r>
          <m:r>
            <m:rPr>
              <m:sty m:val="p"/>
            </m:rPr>
            <w:rPr>
              <w:rFonts w:ascii="Cambria Math" w:hAnsi="Cambria Math"/>
              <w:color w:val="auto"/>
            </w:rPr>
            <m:t>)=-</m:t>
          </m:r>
          <m:r>
            <m:rPr>
              <m:sty m:val="b"/>
            </m:rPr>
            <w:rPr>
              <w:rFonts w:ascii="Cambria Math" w:hAnsi="Cambria Math"/>
              <w:color w:val="auto"/>
            </w:rPr>
            <m:t>r</m:t>
          </m:r>
          <m:r>
            <m:rPr>
              <m:sty m:val="p"/>
            </m:rPr>
            <w:rPr>
              <w:rFonts w:ascii="Cambria Math" w:hAnsi="Cambria Math"/>
              <w:color w:val="auto"/>
            </w:rPr>
            <m:t>(</m:t>
          </m:r>
          <m:r>
            <w:rPr>
              <w:rFonts w:ascii="Cambria Math" w:hAnsi="Cambria Math"/>
              <w:color w:val="auto"/>
            </w:rPr>
            <m:t>t</m:t>
          </m:r>
          <m:r>
            <m:rPr>
              <m:sty m:val="p"/>
            </m:rPr>
            <w:rPr>
              <w:rFonts w:ascii="Cambria Math" w:hAnsi="Cambria Math"/>
              <w:color w:val="auto"/>
            </w:rPr>
            <m:t>)+</m:t>
          </m:r>
          <m:r>
            <w:rPr>
              <w:rFonts w:ascii="Cambria Math" w:hAnsi="Cambria Math"/>
              <w:color w:val="auto"/>
            </w:rPr>
            <m:t>G 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auto"/>
                </w:rPr>
                <m:t>W</m:t>
              </m:r>
            </m:e>
            <m:sub>
              <m:r>
                <w:rPr>
                  <w:rFonts w:ascii="Cambria Math" w:hAnsi="Cambria Math"/>
                  <w:color w:val="auto"/>
                </w:rPr>
                <m:t>R</m:t>
              </m:r>
            </m:sub>
          </m:sSub>
          <m:r>
            <w:rPr>
              <w:rFonts w:ascii="Cambria Math" w:hAnsi="Cambria Math"/>
              <w:color w:val="auto"/>
            </w:rPr>
            <m:t> </m:t>
          </m:r>
          <m:r>
            <m:rPr>
              <m:sty m:val="b"/>
            </m:rPr>
            <w:rPr>
              <w:rFonts w:ascii="Cambria Math" w:hAnsi="Cambria Math"/>
              <w:color w:val="auto"/>
            </w:rPr>
            <m:t>r</m:t>
          </m:r>
          <m:r>
            <m:rPr>
              <m:sty m:val="p"/>
            </m:rPr>
            <w:rPr>
              <w:rFonts w:ascii="Cambria Math" w:hAnsi="Cambria Math"/>
              <w:color w:val="auto"/>
            </w:rPr>
            <m:t>(</m:t>
          </m:r>
          <m:r>
            <w:rPr>
              <w:rFonts w:ascii="Cambria Math" w:hAnsi="Cambria Math"/>
              <w:color w:val="auto"/>
            </w:rPr>
            <m:t>t</m:t>
          </m:r>
          <m:r>
            <m:rPr>
              <m:sty m:val="p"/>
            </m:rPr>
            <w:rPr>
              <w:rFonts w:ascii="Cambria Math" w:hAnsi="Cambria Math"/>
              <w:color w:val="auto"/>
            </w:rPr>
            <m:t>)+</m:t>
          </m:r>
          <m:r>
            <w:rPr>
              <w:rFonts w:ascii="Cambria Math" w:hAnsi="Cambria Math"/>
              <w:color w:val="auto"/>
            </w:rPr>
            <m:t>G </m:t>
          </m:r>
          <m:sSub>
            <m:sSubPr>
              <m:ctrlPr>
                <w:rPr>
                  <w:rFonts w:ascii="Cambria Math" w:hAnsi="Cambria Math"/>
                  <w:color w:val="auto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auto"/>
                </w:rPr>
                <m:t>W</m:t>
              </m:r>
            </m:e>
            <m:sub>
              <m:r>
                <w:rPr>
                  <w:rFonts w:ascii="Cambria Math" w:hAnsi="Cambria Math"/>
                  <w:color w:val="auto"/>
                </w:rPr>
                <m:t>F</m:t>
              </m:r>
            </m:sub>
          </m:sSub>
          <m:r>
            <w:rPr>
              <w:rFonts w:ascii="Cambria Math" w:hAnsi="Cambria Math"/>
              <w:color w:val="auto"/>
            </w:rPr>
            <m:t>s</m:t>
          </m:r>
          <m:r>
            <m:rPr>
              <m:sty m:val="p"/>
            </m:rPr>
            <w:rPr>
              <w:rFonts w:ascii="Cambria Math" w:hAnsi="Cambria Math"/>
              <w:color w:val="auto"/>
            </w:rPr>
            <m:t>(</m:t>
          </m:r>
          <m:r>
            <w:rPr>
              <w:rFonts w:ascii="Cambria Math" w:hAnsi="Cambria Math"/>
              <w:color w:val="auto"/>
            </w:rPr>
            <m:t>t</m:t>
          </m:r>
          <m:r>
            <m:rPr>
              <m:sty m:val="p"/>
            </m:rPr>
            <w:rPr>
              <w:rFonts w:ascii="Cambria Math" w:hAnsi="Cambria Math"/>
              <w:color w:val="auto"/>
            </w:rPr>
            <m:t>)+</m:t>
          </m:r>
          <m:r>
            <m:rPr>
              <m:sty m:val="b"/>
            </m:rPr>
            <w:rPr>
              <w:rFonts w:ascii="Cambria Math" w:hAnsi="Cambria Math"/>
              <w:color w:val="auto"/>
            </w:rPr>
            <m:t>η</m:t>
          </m:r>
          <m:r>
            <m:rPr>
              <m:sty m:val="p"/>
            </m:rPr>
            <w:rPr>
              <w:rFonts w:ascii="Cambria Math" w:hAnsi="Cambria Math"/>
              <w:color w:val="auto"/>
            </w:rPr>
            <m:t>(</m:t>
          </m:r>
          <m:r>
            <w:rPr>
              <w:rFonts w:ascii="Cambria Math" w:hAnsi="Cambria Math"/>
              <w:color w:val="auto"/>
            </w:rPr>
            <m:t>t</m:t>
          </m:r>
          <m:r>
            <m:rPr>
              <m:sty m:val="p"/>
            </m:rPr>
            <w:rPr>
              <w:rFonts w:ascii="Cambria Math" w:hAnsi="Cambria Math"/>
              <w:color w:val="auto"/>
            </w:rPr>
            <m:t>),</m:t>
          </m:r>
        </m:oMath>
      </m:oMathPara>
    </w:p>
    <w:p w14:paraId="607F9D28" w14:textId="7A6DD67A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color w:val="auto"/>
        </w:rPr>
      </w:pPr>
      <w:r w:rsidRPr="006B148C">
        <w:rPr>
          <w:color w:val="auto"/>
        </w:rPr>
        <w:t xml:space="preserve">As </w:t>
      </w:r>
      <m:oMath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</w:rPr>
              <m:t>W</m:t>
            </m:r>
          </m:e>
          <m:sub>
            <m:r>
              <w:rPr>
                <w:rFonts w:ascii="Cambria Math" w:hAnsi="Cambria Math"/>
                <w:color w:val="auto"/>
              </w:rPr>
              <m:t>F</m:t>
            </m:r>
          </m:sub>
        </m:sSub>
        <m:r>
          <w:rPr>
            <w:rFonts w:ascii="Cambria Math" w:hAnsi="Cambria Math"/>
            <w:color w:val="auto"/>
          </w:rPr>
          <m:t xml:space="preserve">= </m:t>
        </m:r>
        <m:r>
          <m:rPr>
            <m:sty m:val="b"/>
          </m:rPr>
          <w:rPr>
            <w:rFonts w:ascii="Cambria Math" w:hAnsi="Cambria Math"/>
            <w:color w:val="auto"/>
          </w:rPr>
          <m:t>w</m:t>
        </m:r>
        <m:r>
          <w:rPr>
            <w:rFonts w:ascii="Cambria Math" w:hAnsi="Cambria Math"/>
            <w:color w:val="auto"/>
          </w:rPr>
          <m:t> </m:t>
        </m:r>
        <m:sSup>
          <m:sSupPr>
            <m:ctrlPr>
              <w:rPr>
                <w:rFonts w:ascii="Cambria Math" w:hAnsi="Cambria Math"/>
                <w:color w:val="auto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auto"/>
              </w:rPr>
              <m:t>e</m:t>
            </m:r>
          </m:e>
          <m:sup>
            <m:r>
              <w:rPr>
                <w:rFonts w:ascii="Cambria Math" w:hAnsi="Cambria Math"/>
                <w:color w:val="auto"/>
              </w:rPr>
              <m:t>​</m:t>
            </m:r>
            <m:r>
              <m:rPr>
                <m:sty m:val="p"/>
              </m:rPr>
              <w:rPr>
                <w:rFonts w:ascii="Cambria Math" w:hAnsi="Cambria Math"/>
                <w:color w:val="auto"/>
              </w:rPr>
              <m:t>⊤</m:t>
            </m:r>
          </m:sup>
        </m:sSup>
      </m:oMath>
      <w:r w:rsidRPr="006B148C">
        <w:rPr>
          <w:color w:val="auto"/>
        </w:rPr>
        <w:t>.</w:t>
      </w:r>
      <w:bookmarkStart w:id="1" w:name="feedback-operator"/>
    </w:p>
    <w:p w14:paraId="1842E08A" w14:textId="77777777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color w:val="auto"/>
        </w:rPr>
      </w:pPr>
    </w:p>
    <w:p w14:paraId="3A96E3BE" w14:textId="5BB2414A" w:rsidR="006B148C" w:rsidRPr="006B148C" w:rsidRDefault="006B148C" w:rsidP="006B148C">
      <w:pPr>
        <w:pStyle w:val="Heading3"/>
        <w:tabs>
          <w:tab w:val="clear" w:pos="900"/>
          <w:tab w:val="left" w:pos="360"/>
          <w:tab w:val="left" w:pos="450"/>
        </w:tabs>
        <w:rPr>
          <w:color w:val="auto"/>
        </w:rPr>
      </w:pPr>
      <w:r w:rsidRPr="006B148C">
        <w:rPr>
          <w:color w:val="auto"/>
        </w:rPr>
        <w:t>1.1 Feedback operator</w:t>
      </w:r>
    </w:p>
    <w:p w14:paraId="49ABC824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r>
            <w:rPr>
              <w:rFonts w:ascii="Cambria Math" w:hAnsi="Cambria Math"/>
            </w:rPr>
            <m:t>G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  ρ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)&lt;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E29D7EE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>with eigen-decomposition</w:t>
      </w:r>
    </w:p>
    <w:p w14:paraId="064DB0E9" w14:textId="77777777" w:rsidR="006B148C" w:rsidRPr="006B148C" w:rsidRDefault="006B148C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  1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D88A040" w14:textId="77777777" w:rsidR="006B148C" w:rsidRPr="006B148C" w:rsidRDefault="006B148C" w:rsidP="006B148C">
      <w:pPr>
        <w:pStyle w:val="Compact"/>
        <w:numPr>
          <w:ilvl w:val="0"/>
          <w:numId w:val="13"/>
        </w:numPr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  <w:b/>
          <w:bCs/>
        </w:rPr>
        <w:t>Noise / slow</w:t>
      </w:r>
      <w:r w:rsidRPr="006B148C">
        <w:rPr>
          <w:rFonts w:ascii="Helvetica" w:hAnsi="Helvetica" w:cs="Cambria Math"/>
          <w:b/>
          <w:bCs/>
        </w:rPr>
        <w:t>‑</w:t>
      </w:r>
      <w:r w:rsidRPr="006B148C">
        <w:rPr>
          <w:rFonts w:ascii="Helvetica" w:hAnsi="Helvetica"/>
          <w:b/>
          <w:bCs/>
        </w:rPr>
        <w:t>mode axis:</w:t>
      </w:r>
      <w:r w:rsidRPr="006B148C">
        <w:rPr>
          <w:rFonts w:ascii="Helvetica" w:hAnsi="Helvetic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Helvetica" w:hAnsi="Helvetica"/>
              </w:rPr>
              <m:t>noise</m:t>
            </m:r>
          </m:sub>
        </m:sSub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:=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B148C">
        <w:rPr>
          <w:rFonts w:ascii="Helvetica" w:hAnsi="Helvetica"/>
        </w:rPr>
        <w:t>.</w:t>
      </w:r>
    </w:p>
    <w:p w14:paraId="2D78ADA3" w14:textId="08945280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color w:val="auto"/>
        </w:rPr>
      </w:pPr>
    </w:p>
    <w:p w14:paraId="09AA1FC2" w14:textId="77777777" w:rsidR="006B148C" w:rsidRPr="006B148C" w:rsidRDefault="006B148C" w:rsidP="006B148C">
      <w:pPr>
        <w:pStyle w:val="Heading3"/>
        <w:tabs>
          <w:tab w:val="clear" w:pos="900"/>
          <w:tab w:val="left" w:pos="360"/>
          <w:tab w:val="left" w:pos="450"/>
        </w:tabs>
        <w:rPr>
          <w:color w:val="auto"/>
        </w:rPr>
      </w:pPr>
      <w:bookmarkStart w:id="2" w:name="stimulus-axis"/>
      <w:bookmarkEnd w:id="1"/>
      <w:r w:rsidRPr="006B148C">
        <w:rPr>
          <w:color w:val="auto"/>
        </w:rPr>
        <w:t>1.2 Stimulus axis</w:t>
      </w:r>
    </w:p>
    <w:p w14:paraId="5E910B46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>The stimulus</w:t>
      </w:r>
      <w:r w:rsidRPr="006B148C">
        <w:rPr>
          <w:rFonts w:ascii="Helvetica" w:hAnsi="Helvetica" w:cs="Cambria Math"/>
        </w:rPr>
        <w:t>‑</w:t>
      </w:r>
      <w:r w:rsidRPr="006B148C">
        <w:rPr>
          <w:rFonts w:ascii="Helvetica" w:hAnsi="Helvetica"/>
        </w:rPr>
        <w:t>conditioned mean is</w:t>
      </w:r>
    </w:p>
    <w:p w14:paraId="7D6A664D" w14:textId="77777777" w:rsidR="006B148C" w:rsidRPr="006B148C" w:rsidRDefault="00000000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 G 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 s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 G 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5E38B0F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Hence the </w:t>
      </w:r>
      <w:r w:rsidRPr="006B148C">
        <w:rPr>
          <w:rFonts w:ascii="Helvetica" w:hAnsi="Helvetica"/>
          <w:b/>
          <w:bCs/>
        </w:rPr>
        <w:t>stimulus axis</w:t>
      </w:r>
      <w:r w:rsidRPr="006B148C">
        <w:rPr>
          <w:rFonts w:ascii="Helvetica" w:hAnsi="Helvetica"/>
        </w:rPr>
        <w:t xml:space="preserve"> is</w:t>
      </w:r>
    </w:p>
    <w:p w14:paraId="355ABEA7" w14:textId="77777777" w:rsidR="006B148C" w:rsidRPr="006B148C" w:rsidRDefault="00000000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Helvetica" w:hAnsi="Helvetica"/>
                </w:rPr>
                <m:t>stim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550DE69" w14:textId="43D0F2D0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color w:val="auto"/>
        </w:rPr>
      </w:pPr>
    </w:p>
    <w:p w14:paraId="3A7168DE" w14:textId="1F83A55F" w:rsidR="006B148C" w:rsidRPr="006B148C" w:rsidRDefault="006B148C" w:rsidP="006B148C">
      <w:pPr>
        <w:pStyle w:val="Heading2"/>
        <w:tabs>
          <w:tab w:val="clear" w:pos="900"/>
          <w:tab w:val="left" w:pos="360"/>
          <w:tab w:val="left" w:pos="450"/>
        </w:tabs>
        <w:rPr>
          <w:color w:val="auto"/>
        </w:rPr>
      </w:pPr>
      <w:bookmarkStart w:id="3" w:name="spectral-expansion-of-the-stimulus-axis"/>
      <w:bookmarkEnd w:id="0"/>
      <w:bookmarkEnd w:id="2"/>
      <w:r w:rsidRPr="006B148C">
        <w:rPr>
          <w:color w:val="auto"/>
        </w:rPr>
        <w:t>2</w:t>
      </w:r>
      <w:r w:rsidRPr="006B148C">
        <w:rPr>
          <w:color w:val="auto"/>
        </w:rPr>
        <w:tab/>
        <w:t>The Spectral expansion of the stimulus axis</w:t>
      </w:r>
    </w:p>
    <w:p w14:paraId="2BD0D6E7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Using the Neumann series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Pr="006B148C">
        <w:rPr>
          <w:rFonts w:ascii="Helvetica" w:hAnsi="Helvetica"/>
        </w:rPr>
        <w:t>,</w:t>
      </w:r>
    </w:p>
    <w:p w14:paraId="05D135FC" w14:textId="77777777" w:rsidR="006B148C" w:rsidRPr="006B148C" w:rsidRDefault="006B148C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 G 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610C4C3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Expand </w:t>
      </w:r>
      <m:oMath>
        <m:r>
          <w:rPr>
            <w:rFonts w:ascii="Cambria Math" w:hAnsi="Cambria Math"/>
          </w:rPr>
          <m:t>G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Pr="006B148C">
        <w:rPr>
          <w:rFonts w:ascii="Helvetica" w:hAnsi="Helvetica"/>
        </w:rPr>
        <w:t xml:space="preserve"> in the eigenbasis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6B148C">
        <w:rPr>
          <w:rFonts w:ascii="Helvetica" w:hAnsi="Helvetica"/>
        </w:rPr>
        <w:t>:</w:t>
      </w:r>
    </w:p>
    <w:p w14:paraId="0C5939DF" w14:textId="77777777" w:rsidR="006B148C" w:rsidRPr="006B148C" w:rsidRDefault="006B148C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:=</m:t>
              </m:r>
            </m:e>
          </m:box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w:rPr>
              <w:rFonts w:ascii="Cambria Math" w:hAnsi="Cambria Math"/>
            </w:rPr>
            <m:t>G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60DC8FF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>Then</w:t>
      </w:r>
    </w:p>
    <w:p w14:paraId="69E4C62F" w14:textId="77777777" w:rsidR="006B148C" w:rsidRPr="006B148C" w:rsidRDefault="00000000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 </m:t>
              </m:r>
            </m:e>
          </m:borderBox>
        </m:oMath>
      </m:oMathPara>
    </w:p>
    <w:p w14:paraId="0893FA54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The factor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Pr="006B148C">
        <w:rPr>
          <w:rFonts w:ascii="Helvetica" w:hAnsi="Helvetica"/>
        </w:rPr>
        <w:t xml:space="preserve"> amplifies slower modes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</m:t>
        </m:r>
      </m:oMath>
      <w:r w:rsidRPr="006B148C">
        <w:rPr>
          <w:rFonts w:ascii="Helvetica" w:hAnsi="Helvetica"/>
        </w:rPr>
        <w:t>).</w:t>
      </w:r>
    </w:p>
    <w:p w14:paraId="37DF7B17" w14:textId="26BF854A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color w:val="auto"/>
        </w:rPr>
      </w:pPr>
      <w:bookmarkStart w:id="4" w:name="X66886ca7afce28b0469965162b357c3d0203af6"/>
      <w:bookmarkStart w:id="5" w:name="proof"/>
      <w:bookmarkEnd w:id="3"/>
    </w:p>
    <w:p w14:paraId="1381F4D4" w14:textId="21F7264E" w:rsidR="006B148C" w:rsidRPr="006B148C" w:rsidRDefault="006B148C" w:rsidP="006B148C">
      <w:pPr>
        <w:pStyle w:val="Heading3"/>
        <w:tabs>
          <w:tab w:val="clear" w:pos="900"/>
          <w:tab w:val="left" w:pos="360"/>
          <w:tab w:val="left" w:pos="450"/>
        </w:tabs>
        <w:rPr>
          <w:b/>
          <w:bCs/>
          <w:i w:val="0"/>
          <w:iCs w:val="0"/>
          <w:color w:val="auto"/>
          <w:u w:val="none"/>
        </w:rPr>
      </w:pPr>
      <w:bookmarkStart w:id="6" w:name="X7e5979a994421ebe665216353d0934892beb45e"/>
      <w:bookmarkStart w:id="7" w:name="generic-misalignment"/>
      <w:bookmarkEnd w:id="4"/>
      <w:bookmarkEnd w:id="5"/>
      <w:r w:rsidRPr="006B148C">
        <w:rPr>
          <w:b/>
          <w:bCs/>
          <w:i w:val="0"/>
          <w:iCs w:val="0"/>
          <w:color w:val="auto"/>
          <w:u w:val="none"/>
        </w:rPr>
        <w:t>3</w:t>
      </w:r>
      <w:r w:rsidRPr="006B148C">
        <w:rPr>
          <w:b/>
          <w:bCs/>
          <w:i w:val="0"/>
          <w:iCs w:val="0"/>
          <w:color w:val="auto"/>
          <w:u w:val="none"/>
        </w:rPr>
        <w:tab/>
        <w:t>Necessary and sufficient condition for alignment</w:t>
      </w:r>
    </w:p>
    <w:p w14:paraId="7B9A29D3" w14:textId="77777777" w:rsidR="006B148C" w:rsidRPr="006B148C" w:rsidRDefault="006B148C" w:rsidP="006B148C">
      <w:pPr>
        <w:pStyle w:val="Heading4"/>
        <w:tabs>
          <w:tab w:val="left" w:pos="360"/>
        </w:tabs>
        <w:rPr>
          <w:rFonts w:ascii="Helvetica" w:hAnsi="Helvetica"/>
        </w:rPr>
      </w:pPr>
      <w:bookmarkStart w:id="8" w:name="proposition-a.1-corrected"/>
      <w:r w:rsidRPr="006B148C">
        <w:rPr>
          <w:rFonts w:ascii="Helvetica" w:hAnsi="Helvetica"/>
        </w:rPr>
        <w:t xml:space="preserve">Proposition </w:t>
      </w:r>
    </w:p>
    <w:p w14:paraId="6443886C" w14:textId="4A49D228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The stimulus axis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Helvetica" w:hAnsi="Helvetica"/>
              </w:rPr>
              <m:t>stim</m:t>
            </m:r>
          </m:sub>
        </m:sSub>
      </m:oMath>
      <w:r w:rsidRPr="006B148C">
        <w:rPr>
          <w:rFonts w:ascii="Helvetica" w:hAnsi="Helvetica"/>
        </w:rPr>
        <w:t xml:space="preserve"> and the noise axis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Helvetica" w:hAnsi="Helvetica"/>
              </w:rPr>
              <m:t>noise</m:t>
            </m:r>
          </m:sub>
        </m:sSub>
      </m:oMath>
      <w:r w:rsidRPr="006B148C">
        <w:rPr>
          <w:rFonts w:ascii="Helvetica" w:hAnsi="Helvetica"/>
        </w:rPr>
        <w:t xml:space="preserve"> </w:t>
      </w:r>
      <w:r w:rsidRPr="006B148C">
        <w:rPr>
          <w:rFonts w:ascii="Helvetica" w:hAnsi="Helvetica"/>
          <w:b/>
          <w:bCs/>
        </w:rPr>
        <w:t xml:space="preserve"> </w:t>
      </w:r>
      <w:r w:rsidRPr="006B148C">
        <w:rPr>
          <w:rFonts w:ascii="Helvetica" w:hAnsi="Helvetica"/>
        </w:rPr>
        <w:t xml:space="preserve"> are collinear</w:t>
      </w:r>
      <w:r w:rsidR="002F5F45">
        <w:rPr>
          <w:rFonts w:ascii="Helvetica" w:hAnsi="Helvetica"/>
        </w:rPr>
        <w:t xml:space="preserve"> </w:t>
      </w:r>
      <w:proofErr w:type="spellStart"/>
      <w:r w:rsidRPr="006B148C">
        <w:rPr>
          <w:rFonts w:ascii="Helvetica" w:hAnsi="Helvetica"/>
        </w:rPr>
        <w:t>iff</w:t>
      </w:r>
      <w:proofErr w:type="spellEnd"/>
    </w:p>
    <w:p w14:paraId="0DD59258" w14:textId="77777777" w:rsidR="006B148C" w:rsidRPr="006B148C" w:rsidRDefault="00000000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w:rPr>
                  <w:rFonts w:ascii="Cambria Math" w:hAnsi="Cambria Math"/>
                </w:rPr>
                <m:t> G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 </m:t>
              </m:r>
              <m:r>
                <m:rPr>
                  <m:nor/>
                </m:rPr>
                <w:rPr>
                  <w:rFonts w:ascii="Helvetica" w:hAnsi="Helvetica"/>
                </w:rPr>
                <m:t>is a right eigenvector of</m:t>
              </m:r>
              <m:r>
                <w:rPr>
                  <w:rFonts w:ascii="Cambria Math" w:hAnsi="Cambria Math"/>
                </w:rPr>
                <m:t> A</m:t>
              </m:r>
              <m:box>
                <m:boxPr>
                  <m:opEmu m:val="1"/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:=</m:t>
                  </m:r>
                </m:e>
              </m:box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 </m:t>
              </m:r>
              <m:r>
                <m:rPr>
                  <m:nor/>
                </m:rPr>
                <w:rPr>
                  <w:rFonts w:ascii="Helvetica" w:hAnsi="Helvetica"/>
                </w:rPr>
                <m:t>with eigenvalue</m:t>
              </m:r>
              <m:r>
                <w:rPr>
                  <w:rFonts w:ascii="Cambria Math" w:hAnsi="Cambria Math"/>
                </w:rPr>
                <m:t> 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 </m:t>
              </m:r>
            </m:e>
          </m:borderBox>
        </m:oMath>
      </m:oMathPara>
    </w:p>
    <w:p w14:paraId="555BFE27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equivalently </w:t>
      </w:r>
      <m:oMath>
        <m:r>
          <w:rPr>
            <w:rFonts w:ascii="Cambria Math" w:hAnsi="Cambria Math"/>
          </w:rPr>
          <m:t>G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∝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Helvetica" w:hAnsi="Helvetica"/>
              </w:rPr>
              <m:t>noise</m:t>
            </m:r>
          </m:sub>
        </m:sSub>
      </m:oMath>
      <w:r w:rsidRPr="006B148C">
        <w:rPr>
          <w:rFonts w:ascii="Helvetica" w:hAnsi="Helvetica"/>
        </w:rPr>
        <w:t>.</w:t>
      </w:r>
    </w:p>
    <w:p w14:paraId="4532033F" w14:textId="06892B13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color w:val="auto"/>
        </w:rPr>
      </w:pPr>
    </w:p>
    <w:bookmarkEnd w:id="8"/>
    <w:p w14:paraId="3EE9CC0B" w14:textId="60B02C6B" w:rsidR="006B148C" w:rsidRPr="006B148C" w:rsidRDefault="006B148C" w:rsidP="006B148C">
      <w:pPr>
        <w:pStyle w:val="Heading4"/>
        <w:tabs>
          <w:tab w:val="left" w:pos="360"/>
        </w:tabs>
        <w:rPr>
          <w:rFonts w:ascii="Helvetica" w:hAnsi="Helvetica"/>
        </w:rPr>
      </w:pPr>
      <w:r w:rsidRPr="006B148C">
        <w:rPr>
          <w:rFonts w:ascii="Helvetica" w:hAnsi="Helvetica"/>
        </w:rPr>
        <w:t>Proof</w:t>
      </w:r>
      <w:bookmarkStart w:id="9" w:name="setup-and-notation"/>
    </w:p>
    <w:p w14:paraId="2A45A20E" w14:textId="77777777" w:rsidR="006B148C" w:rsidRPr="006B148C" w:rsidRDefault="006B148C" w:rsidP="006B148C">
      <w:pPr>
        <w:pStyle w:val="Heading5"/>
        <w:tabs>
          <w:tab w:val="left" w:pos="360"/>
          <w:tab w:val="left" w:pos="450"/>
        </w:tabs>
        <w:rPr>
          <w:rFonts w:ascii="Helvetica" w:hAnsi="Helvetica"/>
          <w:color w:val="auto"/>
        </w:rPr>
      </w:pPr>
      <w:bookmarkStart w:id="10" w:name="necessity-leftarrow"/>
      <w:bookmarkEnd w:id="9"/>
      <w:r w:rsidRPr="006B148C">
        <w:rPr>
          <w:rFonts w:ascii="Helvetica" w:hAnsi="Helvetica"/>
          <w:color w:val="auto"/>
        </w:rPr>
        <w:t xml:space="preserve">Necessity </w:t>
      </w:r>
      <m:oMath>
        <m:r>
          <m:rPr>
            <m:sty m:val="p"/>
          </m:rPr>
          <w:rPr>
            <w:rFonts w:ascii="Cambria Math" w:hAnsi="Cambria Math"/>
            <w:color w:val="auto"/>
          </w:rPr>
          <m:t>(⇐)</m:t>
        </m:r>
      </m:oMath>
    </w:p>
    <w:p w14:paraId="4C66C7AE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Helvetica" w:hAnsi="Helvetica"/>
              </w:rPr>
              <m:t>stim</m:t>
            </m:r>
          </m:sub>
        </m:sSub>
        <m:r>
          <m:rPr>
            <m:sty m:val="p"/>
          </m:rPr>
          <w:rPr>
            <w:rFonts w:ascii="Cambria Math" w:hAnsi="Cambria Math"/>
          </w:rPr>
          <m:t>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Helvetica" w:hAnsi="Helvetica"/>
              </w:rPr>
              <m:t>noise</m:t>
            </m:r>
          </m:sub>
        </m:sSub>
      </m:oMath>
      <w:r w:rsidRPr="006B148C">
        <w:rPr>
          <w:rFonts w:ascii="Helvetica" w:hAnsi="Helvetica"/>
        </w:rPr>
        <w:t>.</w:t>
      </w:r>
      <w:r w:rsidRPr="006B148C">
        <w:rPr>
          <w:rFonts w:ascii="Helvetica" w:hAnsi="Helvetica"/>
        </w:rPr>
        <w:br/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b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α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B148C">
        <w:rPr>
          <w:rFonts w:ascii="Helvetica" w:hAnsi="Helvetica"/>
        </w:rPr>
        <w:t xml:space="preserve"> for some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 w:rsidRPr="006B148C">
        <w:rPr>
          <w:rFonts w:ascii="Helvetica" w:hAnsi="Helvetica"/>
        </w:rPr>
        <w:t>.</w:t>
      </w:r>
    </w:p>
    <w:p w14:paraId="1E073AD3" w14:textId="77777777" w:rsidR="006B148C" w:rsidRPr="006B148C" w:rsidRDefault="006B148C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>From the spectral expansion,</w:t>
      </w:r>
    </w:p>
    <w:p w14:paraId="1668779D" w14:textId="77777777" w:rsidR="006B148C" w:rsidRPr="006B148C" w:rsidRDefault="00000000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0C17609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Because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 w:rsidRPr="006B148C">
        <w:rPr>
          <w:rFonts w:ascii="Helvetica" w:hAnsi="Helvetica"/>
        </w:rPr>
        <w:t xml:space="preserve">, this equality implies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6B148C">
        <w:rPr>
          <w:rFonts w:ascii="Helvetica" w:hAnsi="Helvetica"/>
        </w:rPr>
        <w:t xml:space="preserve"> for all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Pr="006B148C">
        <w:rPr>
          <w:rFonts w:ascii="Helvetica" w:hAnsi="Helvetica"/>
        </w:rPr>
        <w:t>.</w:t>
      </w:r>
      <w:r w:rsidRPr="006B148C">
        <w:rPr>
          <w:rFonts w:ascii="Helvetica" w:hAnsi="Helvetica"/>
        </w:rPr>
        <w:br/>
        <w:t xml:space="preserve">Thus </w:t>
      </w:r>
      <m:oMath>
        <m:r>
          <w:rPr>
            <w:rFonts w:ascii="Cambria Math" w:hAnsi="Cambria Math"/>
          </w:rPr>
          <m:t>G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Pr="006B148C">
        <w:rPr>
          <w:rFonts w:ascii="Helvetica" w:hAnsi="Helvetica"/>
        </w:rPr>
        <w:t xml:space="preserve"> has no component outside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B148C">
        <w:rPr>
          <w:rFonts w:ascii="Helvetica" w:hAnsi="Helvetica"/>
        </w:rPr>
        <w:t>, i.e.</w:t>
      </w:r>
    </w:p>
    <w:p w14:paraId="58DA135B" w14:textId="77777777" w:rsidR="006B148C" w:rsidRPr="006B148C" w:rsidRDefault="006B148C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3D21094" w14:textId="1712E994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>which is exactly (A1).</w:t>
      </w:r>
    </w:p>
    <w:p w14:paraId="3CD2D73B" w14:textId="77777777" w:rsidR="006B148C" w:rsidRPr="006B148C" w:rsidRDefault="006B148C" w:rsidP="006B148C">
      <w:pPr>
        <w:pStyle w:val="Heading5"/>
        <w:tabs>
          <w:tab w:val="left" w:pos="360"/>
          <w:tab w:val="left" w:pos="450"/>
        </w:tabs>
        <w:rPr>
          <w:rFonts w:ascii="Helvetica" w:hAnsi="Helvetica"/>
          <w:color w:val="auto"/>
        </w:rPr>
      </w:pPr>
      <w:bookmarkStart w:id="11" w:name="sufficiency-rightarrow"/>
      <w:bookmarkEnd w:id="10"/>
      <w:r w:rsidRPr="006B148C">
        <w:rPr>
          <w:rFonts w:ascii="Helvetica" w:hAnsi="Helvetica"/>
          <w:color w:val="auto"/>
        </w:rPr>
        <w:t xml:space="preserve">Sufficiency </w:t>
      </w:r>
      <m:oMath>
        <m:r>
          <m:rPr>
            <m:sty m:val="p"/>
          </m:rPr>
          <w:rPr>
            <w:rFonts w:ascii="Cambria Math" w:hAnsi="Cambria Math"/>
            <w:color w:val="auto"/>
          </w:rPr>
          <m:t>(⇒)</m:t>
        </m:r>
      </m:oMath>
    </w:p>
    <w:p w14:paraId="7F97C7A0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Assume (A1): </w:t>
      </w:r>
      <m:oMath>
        <m:r>
          <w:rPr>
            <w:rFonts w:ascii="Cambria Math" w:hAnsi="Cambria Math"/>
          </w:rPr>
          <m:t>G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β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B148C">
        <w:rPr>
          <w:rFonts w:ascii="Helvetica" w:hAnsi="Helvetica"/>
        </w:rPr>
        <w:t xml:space="preserve"> with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 w:rsidRPr="006B148C">
        <w:rPr>
          <w:rFonts w:ascii="Helvetica" w:hAnsi="Helvetica"/>
        </w:rPr>
        <w:t>.</w:t>
      </w:r>
    </w:p>
    <w:p w14:paraId="7CD2331E" w14:textId="77777777" w:rsidR="006B148C" w:rsidRPr="006B148C" w:rsidRDefault="00000000" w:rsidP="006B148C">
      <w:pPr>
        <w:pStyle w:val="Compact"/>
        <w:numPr>
          <w:ilvl w:val="0"/>
          <w:numId w:val="13"/>
        </w:numPr>
        <w:tabs>
          <w:tab w:val="left" w:pos="360"/>
          <w:tab w:val="left" w:pos="450"/>
        </w:tabs>
        <w:rPr>
          <w:rFonts w:ascii="Helvetica" w:hAnsi="Helvetic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bSup>
        <m:r>
          <w:rPr>
            <w:rFonts w:ascii="Cambria Math" w:hAnsi="Cambria Math"/>
          </w:rPr>
          <m:t>G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β</m:t>
        </m:r>
      </m:oMath>
      <w:r w:rsidR="006B148C" w:rsidRPr="006B148C">
        <w:rPr>
          <w:rFonts w:ascii="Helvetica" w:hAnsi="Helvetica"/>
        </w:rPr>
        <w:t>.</w:t>
      </w:r>
      <w:r w:rsidR="006B148C" w:rsidRPr="006B148C">
        <w:rPr>
          <w:rFonts w:ascii="Helvetica" w:hAnsi="Helvetica"/>
        </w:rPr>
        <w:br/>
      </w:r>
    </w:p>
    <w:p w14:paraId="26FFF89E" w14:textId="77777777" w:rsidR="006B148C" w:rsidRPr="006B148C" w:rsidRDefault="00000000" w:rsidP="006B148C">
      <w:pPr>
        <w:pStyle w:val="Compact"/>
        <w:numPr>
          <w:ilvl w:val="0"/>
          <w:numId w:val="13"/>
        </w:numPr>
        <w:tabs>
          <w:tab w:val="left" w:pos="360"/>
          <w:tab w:val="left" w:pos="450"/>
        </w:tabs>
        <w:rPr>
          <w:rFonts w:ascii="Helvetica" w:hAnsi="Helvetic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​</m:t>
            </m:r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bSup>
        <m:r>
          <w:rPr>
            <w:rFonts w:ascii="Cambria Math" w:hAnsi="Cambria Math"/>
          </w:rPr>
          <m:t>G</m:t>
        </m:r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6B148C" w:rsidRPr="006B148C">
        <w:rPr>
          <w:rFonts w:ascii="Helvetica" w:hAnsi="Helvetica"/>
        </w:rPr>
        <w:t xml:space="preserve">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="006B148C" w:rsidRPr="006B148C">
        <w:rPr>
          <w:rFonts w:ascii="Helvetica" w:hAnsi="Helvetica"/>
        </w:rPr>
        <w:t xml:space="preserve"> (orthogonality).</w:t>
      </w:r>
    </w:p>
    <w:p w14:paraId="44F17C79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lastRenderedPageBreak/>
        <w:t>Therefore</w:t>
      </w:r>
    </w:p>
    <w:p w14:paraId="1442A1C9" w14:textId="015550CF" w:rsidR="006B148C" w:rsidRPr="006B148C" w:rsidRDefault="006B148C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Helvetica" w:hAnsi="Helvetica"/>
                </w:rPr>
                <m:t>stim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∥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Helvetica" w:hAnsi="Helvetica"/>
                </w:rPr>
                <m:t>noise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  <w:bookmarkEnd w:id="6"/>
      <w:bookmarkEnd w:id="11"/>
    </w:p>
    <w:p w14:paraId="48390808" w14:textId="77777777" w:rsidR="006B148C" w:rsidRPr="006B148C" w:rsidRDefault="006B148C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</w:p>
    <w:p w14:paraId="5B455F3B" w14:textId="57D30AFD" w:rsidR="006B148C" w:rsidRPr="006B148C" w:rsidRDefault="006B148C" w:rsidP="006B148C">
      <w:pPr>
        <w:pStyle w:val="Heading2"/>
        <w:tabs>
          <w:tab w:val="clear" w:pos="900"/>
          <w:tab w:val="left" w:pos="360"/>
          <w:tab w:val="left" w:pos="450"/>
        </w:tabs>
        <w:rPr>
          <w:color w:val="auto"/>
        </w:rPr>
      </w:pPr>
      <w:bookmarkStart w:id="12" w:name="illustrative-twounit-example"/>
      <w:bookmarkEnd w:id="7"/>
      <w:r w:rsidRPr="006B148C">
        <w:rPr>
          <w:color w:val="auto"/>
        </w:rPr>
        <w:t>4</w:t>
      </w:r>
      <w:r>
        <w:rPr>
          <w:color w:val="auto"/>
        </w:rPr>
        <w:tab/>
      </w:r>
      <w:r w:rsidRPr="006B148C">
        <w:rPr>
          <w:color w:val="auto"/>
        </w:rPr>
        <w:t>Illustrative two</w:t>
      </w:r>
      <w:r w:rsidRPr="006B148C">
        <w:rPr>
          <w:rFonts w:cs="Cambria Math"/>
          <w:color w:val="auto"/>
        </w:rPr>
        <w:t>‑</w:t>
      </w:r>
      <w:r w:rsidRPr="006B148C">
        <w:rPr>
          <w:color w:val="auto"/>
        </w:rPr>
        <w:t>unit example</w:t>
      </w:r>
    </w:p>
    <w:p w14:paraId="0F6331A7" w14:textId="77777777" w:rsidR="006B148C" w:rsidRPr="006B148C" w:rsidRDefault="00000000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0.88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</m:t>
          </m:r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  G</m:t>
          </m:r>
          <m:r>
            <m:rPr>
              <m:sty m:val="p"/>
            </m:rPr>
            <w:rPr>
              <w:rFonts w:ascii="Cambria Math" w:hAnsi="Cambria Math"/>
            </w:rPr>
            <m:t>=diag(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 0.4</m:t>
          </m:r>
          <m:r>
            <m:rPr>
              <m:sty m:val="p"/>
            </m:rPr>
            <w:rPr>
              <w:rFonts w:ascii="Cambria Math" w:hAnsi="Cambria Math"/>
            </w:rPr>
            <m:t>).</m:t>
          </m:r>
        </m:oMath>
      </m:oMathPara>
    </w:p>
    <w:p w14:paraId="6B7497A0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>One finds</w:t>
      </w:r>
    </w:p>
    <w:p w14:paraId="72E9CBA9" w14:textId="77777777" w:rsidR="006B148C" w:rsidRPr="006B148C" w:rsidRDefault="00000000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Helvetica" w:hAnsi="Helvetica"/>
                </w:rPr>
                <m:t>noise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1.00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Helvetica" w:hAnsi="Helvetica"/>
                </w:rPr>
                <m:t>stim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E36FA06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whose cosine is </w:t>
      </w:r>
      <m:oMath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0.27</m:t>
        </m:r>
      </m:oMath>
      <w:r w:rsidRPr="006B148C">
        <w:rPr>
          <w:rFonts w:ascii="Helvetica" w:hAnsi="Helvetica"/>
        </w:rPr>
        <w:t xml:space="preserve"> (angle </w:t>
      </w:r>
      <m:oMath>
        <m:r>
          <m:rPr>
            <m:sty m:val="p"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6B148C">
        <w:rPr>
          <w:rFonts w:ascii="Helvetica" w:hAnsi="Helvetica"/>
        </w:rPr>
        <w:t>). Unequal gains tilt the stimulus axis toward the high</w:t>
      </w:r>
      <w:r w:rsidRPr="006B148C">
        <w:rPr>
          <w:rFonts w:ascii="Helvetica" w:hAnsi="Helvetica" w:cs="Cambria Math"/>
        </w:rPr>
        <w:t>‑</w:t>
      </w:r>
      <w:r w:rsidRPr="006B148C">
        <w:rPr>
          <w:rFonts w:ascii="Helvetica" w:hAnsi="Helvetica"/>
        </w:rPr>
        <w:t>gain neuron despite the feature</w:t>
      </w:r>
      <w:r w:rsidRPr="006B148C">
        <w:rPr>
          <w:rFonts w:ascii="Helvetica" w:hAnsi="Helvetica" w:cs="Cambria Math"/>
        </w:rPr>
        <w:t>‑</w:t>
      </w:r>
      <w:r w:rsidRPr="006B148C">
        <w:rPr>
          <w:rFonts w:ascii="Helvetica" w:hAnsi="Helvetica"/>
        </w:rPr>
        <w:t>aligned weight matrices.</w:t>
      </w:r>
    </w:p>
    <w:p w14:paraId="6E2273BF" w14:textId="4E9E58D7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color w:val="auto"/>
        </w:rPr>
      </w:pPr>
    </w:p>
    <w:p w14:paraId="3ABF4FBD" w14:textId="4A1367F4" w:rsidR="006B148C" w:rsidRPr="006B148C" w:rsidRDefault="006B148C" w:rsidP="006B148C">
      <w:pPr>
        <w:pStyle w:val="Heading2"/>
        <w:tabs>
          <w:tab w:val="clear" w:pos="900"/>
          <w:tab w:val="left" w:pos="360"/>
          <w:tab w:val="left" w:pos="450"/>
        </w:tabs>
        <w:rPr>
          <w:color w:val="auto"/>
        </w:rPr>
      </w:pPr>
      <w:bookmarkStart w:id="13" w:name="takehome-message"/>
      <w:bookmarkEnd w:id="12"/>
      <w:r w:rsidRPr="006B148C">
        <w:rPr>
          <w:color w:val="auto"/>
        </w:rPr>
        <w:t>5</w:t>
      </w:r>
      <w:r>
        <w:rPr>
          <w:color w:val="auto"/>
        </w:rPr>
        <w:tab/>
      </w:r>
      <w:r w:rsidRPr="006B148C">
        <w:rPr>
          <w:color w:val="auto"/>
        </w:rPr>
        <w:t>Conclusion</w:t>
      </w:r>
    </w:p>
    <w:p w14:paraId="5862C81F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Stimulus–recurrent alignment is </w:t>
      </w:r>
      <w:r w:rsidRPr="006B148C">
        <w:rPr>
          <w:rFonts w:ascii="Helvetica" w:hAnsi="Helvetica"/>
          <w:b/>
          <w:bCs/>
        </w:rPr>
        <w:t>not automatic</w:t>
      </w:r>
      <w:r w:rsidRPr="006B148C">
        <w:rPr>
          <w:rFonts w:ascii="Helvetica" w:hAnsi="Helvetica"/>
        </w:rPr>
        <w:t>.</w:t>
      </w:r>
    </w:p>
    <w:p w14:paraId="60A42B85" w14:textId="77777777" w:rsid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>Appendix B (optimality proof) then shows that, once alignment is achieved, projecting along the common axis maximizes single</w:t>
      </w:r>
      <w:r w:rsidRPr="006B148C">
        <w:rPr>
          <w:rFonts w:ascii="Helvetica" w:hAnsi="Helvetica" w:cs="Cambria Math"/>
        </w:rPr>
        <w:t>‑</w:t>
      </w:r>
      <w:r w:rsidRPr="006B148C">
        <w:rPr>
          <w:rFonts w:ascii="Helvetica" w:hAnsi="Helvetica"/>
        </w:rPr>
        <w:t>axis Fisher information.</w:t>
      </w:r>
    </w:p>
    <w:p w14:paraId="1C3214A2" w14:textId="4763B4D9" w:rsidR="006B148C" w:rsidRDefault="006B148C" w:rsidP="006B14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  <w:tab w:val="left" w:pos="360"/>
        </w:tabs>
        <w:spacing w:line="240" w:lineRule="auto"/>
        <w:rPr>
          <w:rFonts w:asciiTheme="minorHAnsi" w:eastAsia="SimSun" w:hAnsiTheme="minorHAnsi" w:cstheme="minorBidi"/>
          <w:color w:val="auto"/>
          <w:sz w:val="24"/>
          <w:szCs w:val="24"/>
        </w:rPr>
      </w:pPr>
      <w:r>
        <w:br w:type="page"/>
      </w:r>
    </w:p>
    <w:p w14:paraId="4FB66B99" w14:textId="77777777" w:rsidR="006B148C" w:rsidRPr="006B148C" w:rsidRDefault="006B148C" w:rsidP="006B148C">
      <w:pPr>
        <w:pStyle w:val="Heading1"/>
        <w:tabs>
          <w:tab w:val="clear" w:pos="900"/>
          <w:tab w:val="left" w:pos="360"/>
        </w:tabs>
        <w:rPr>
          <w:color w:val="auto"/>
        </w:rPr>
      </w:pPr>
      <w:bookmarkStart w:id="14" w:name="appendix-a-optimality-of-the-noise-axis"/>
      <w:bookmarkEnd w:id="13"/>
      <w:r w:rsidRPr="006B148C">
        <w:rPr>
          <w:color w:val="auto"/>
        </w:rPr>
        <w:lastRenderedPageBreak/>
        <w:t>Appendix </w:t>
      </w:r>
      <w:proofErr w:type="gramStart"/>
      <w:r w:rsidRPr="006B148C">
        <w:rPr>
          <w:color w:val="auto"/>
        </w:rPr>
        <w:t>B  –</w:t>
      </w:r>
      <w:proofErr w:type="gramEnd"/>
      <w:r w:rsidRPr="006B148C">
        <w:rPr>
          <w:color w:val="auto"/>
        </w:rPr>
        <w:t> </w:t>
      </w:r>
      <w:r w:rsidRPr="006B148C">
        <w:rPr>
          <w:color w:val="auto"/>
          <w:lang w:eastAsia="zh-CN"/>
        </w:rPr>
        <w:t xml:space="preserve"> </w:t>
      </w:r>
      <w:r w:rsidRPr="006B148C">
        <w:rPr>
          <w:color w:val="auto"/>
        </w:rPr>
        <w:t>Optimality of the noise axis</w:t>
      </w:r>
    </w:p>
    <w:p w14:paraId="244AA287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  <w:lang w:eastAsia="zh-CN"/>
        </w:rPr>
      </w:pPr>
      <w:r w:rsidRPr="006B148C">
        <w:rPr>
          <w:rFonts w:ascii="Helvetica" w:hAnsi="Helvetica"/>
        </w:rPr>
        <w:t>We prove that the Fisher ratio</w:t>
      </w:r>
    </w:p>
    <w:p w14:paraId="5E49D5A1" w14:textId="77777777" w:rsidR="006B148C" w:rsidRPr="006B148C" w:rsidRDefault="006B148C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 </m:t>
          </m:r>
          <m:r>
            <m:rPr>
              <m:nor/>
            </m:rPr>
            <w:rPr>
              <w:rFonts w:ascii="Helvetica" w:hAnsi="Helvetica"/>
            </w:rPr>
            <m:t>with</m:t>
          </m:r>
          <m:r>
            <w:rPr>
              <w:rFonts w:ascii="Cambria Math" w:hAnsi="Cambria Math"/>
            </w:rPr>
            <m:t> S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)=[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 </m:t>
          </m:r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),</m:t>
          </m:r>
        </m:oMath>
      </m:oMathPara>
    </w:p>
    <w:p w14:paraId="5195715B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is maximized at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6B148C">
        <w:rPr>
          <w:rFonts w:ascii="Helvetica" w:hAnsi="Helvetica"/>
        </w:rPr>
        <w:t>, i.e. when the read</w:t>
      </w:r>
      <w:r w:rsidRPr="006B148C">
        <w:rPr>
          <w:rFonts w:ascii="Helvetica" w:hAnsi="Helvetica" w:cs="Cambria Math"/>
        </w:rPr>
        <w:t>‑</w:t>
      </w:r>
      <w:r w:rsidRPr="006B148C">
        <w:rPr>
          <w:rFonts w:ascii="Helvetica" w:hAnsi="Helvetica"/>
        </w:rPr>
        <w:t xml:space="preserve">out vector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B148C">
        <w:rPr>
          <w:rFonts w:ascii="Helvetica" w:hAnsi="Helvetica"/>
        </w:rPr>
        <w:t xml:space="preserve"> is </w:t>
      </w:r>
      <w:r w:rsidRPr="006B148C">
        <w:rPr>
          <w:rFonts w:ascii="Helvetica" w:hAnsi="Helvetica"/>
          <w:b/>
          <w:bCs/>
        </w:rPr>
        <w:t>exactly the noise/coding axis</w:t>
      </w:r>
      <w:r w:rsidRPr="006B148C">
        <w:rPr>
          <w:rFonts w:ascii="Helvetica" w:hAnsi="Helvetica"/>
        </w:rPr>
        <w:t>.</w:t>
      </w:r>
    </w:p>
    <w:p w14:paraId="6D2A912A" w14:textId="0C8E64EE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color w:val="auto"/>
        </w:rPr>
      </w:pPr>
    </w:p>
    <w:p w14:paraId="150FE1AF" w14:textId="619E5F5B" w:rsidR="006B148C" w:rsidRPr="006B148C" w:rsidRDefault="006B148C" w:rsidP="006B148C">
      <w:pPr>
        <w:pStyle w:val="Heading2"/>
        <w:tabs>
          <w:tab w:val="clear" w:pos="900"/>
          <w:tab w:val="left" w:pos="360"/>
        </w:tabs>
      </w:pPr>
      <w:bookmarkStart w:id="15" w:name="geometry-of-the-tuned-rankone-network"/>
      <w:r w:rsidRPr="006B148C">
        <w:t>1</w:t>
      </w:r>
      <w:r>
        <w:tab/>
      </w:r>
      <w:r w:rsidRPr="006B148C">
        <w:t>Geometry of the tuned rank</w:t>
      </w:r>
      <w:r w:rsidRPr="006B148C">
        <w:rPr>
          <w:rFonts w:cs="Cambria Math"/>
        </w:rPr>
        <w:t>‑</w:t>
      </w:r>
      <w:r w:rsidRPr="006B148C">
        <w:t>one network</w:t>
      </w:r>
    </w:p>
    <w:p w14:paraId="1D51BFEE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>After synaptic tuning the stimulus difference and dominant noise direction coincide,</w:t>
      </w:r>
    </w:p>
    <w:p w14:paraId="643CE0A1" w14:textId="77777777" w:rsidR="006B148C" w:rsidRPr="006B148C" w:rsidRDefault="006B148C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 a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Helvetica" w:hAnsi="Helvetica"/>
                </w:rPr>
                <m:t>slow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E827228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Helvetica" w:hAnsi="Helvetica"/>
              </w:rPr>
              <m:t>slow</m:t>
            </m:r>
          </m:sub>
        </m:sSub>
      </m:oMath>
      <w:r w:rsidRPr="006B148C">
        <w:rPr>
          <w:rFonts w:ascii="Helvetica" w:hAnsi="Helvetica"/>
        </w:rPr>
        <w:t xml:space="preserve"> is the unit eigen</w:t>
      </w:r>
      <w:r w:rsidRPr="006B148C">
        <w:rPr>
          <w:rFonts w:ascii="Helvetica" w:hAnsi="Helvetica" w:cs="Cambria Math"/>
        </w:rPr>
        <w:t>‑</w:t>
      </w:r>
      <w:r w:rsidRPr="006B148C">
        <w:rPr>
          <w:rFonts w:ascii="Helvetica" w:hAnsi="Helvetica"/>
        </w:rPr>
        <w:t xml:space="preserve">vector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6B148C">
        <w:rPr>
          <w:rFonts w:ascii="Helvetica" w:hAnsi="Helvetica"/>
        </w:rPr>
        <w:t xml:space="preserve"> with the largest eigenvalue. Choose an orthonormal basis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Helvetica" w:hAnsi="Helvetica"/>
              </w:rPr>
              <m:t>slow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Segoe UI Symbol" w:hAnsi="Segoe UI Symbol" w:cs="Segoe UI Symbol"/>
              </w:rPr>
              <m:t>⟂</m:t>
            </m:r>
          </m:sub>
        </m:sSub>
        <m:r>
          <m:rPr>
            <m:sty m:val="p"/>
          </m:rPr>
          <w:rPr>
            <w:rFonts w:ascii="Cambria Math" w:hAnsi="Cambria Math"/>
          </w:rPr>
          <m:t>,…}</m:t>
        </m:r>
      </m:oMath>
      <w:r w:rsidRPr="006B148C">
        <w:rPr>
          <w:rFonts w:ascii="Helvetica" w:hAnsi="Helvetica"/>
        </w:rPr>
        <w:t xml:space="preserve"> and parameterise the read</w:t>
      </w:r>
      <w:r w:rsidRPr="006B148C">
        <w:rPr>
          <w:rFonts w:ascii="Helvetica" w:hAnsi="Helvetica" w:cs="Cambria Math"/>
        </w:rPr>
        <w:t>‑</w:t>
      </w:r>
      <w:r w:rsidRPr="006B148C">
        <w:rPr>
          <w:rFonts w:ascii="Helvetica" w:hAnsi="Helvetica"/>
        </w:rPr>
        <w:t>out axis as</w:t>
      </w:r>
    </w:p>
    <w:p w14:paraId="3D623110" w14:textId="77777777" w:rsidR="006B148C" w:rsidRPr="006B148C" w:rsidRDefault="006B148C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Helvetica" w:hAnsi="Helvetica"/>
                </w:rPr>
                <m:t>slow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+sin</m:t>
          </m:r>
          <m:r>
            <w:rPr>
              <w:rFonts w:ascii="Cambria Math" w:hAnsi="Cambria Math"/>
            </w:rPr>
            <m:t>θ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Segoe UI Symbol" w:hAnsi="Segoe UI Symbol" w:cs="Segoe UI Symbol"/>
                </w:rPr>
                <m:t>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  θ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B01060E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>Because the noise covariance shares the same eigen</w:t>
      </w:r>
      <w:r w:rsidRPr="006B148C">
        <w:rPr>
          <w:rFonts w:ascii="Helvetica" w:hAnsi="Helvetica" w:cs="Cambria Math"/>
        </w:rPr>
        <w:t>‑</w:t>
      </w:r>
      <w:r w:rsidRPr="006B148C">
        <w:rPr>
          <w:rFonts w:ascii="Helvetica" w:hAnsi="Helvetica"/>
        </w:rPr>
        <w:t>basis, write</w:t>
      </w:r>
    </w:p>
    <w:p w14:paraId="71523FB8" w14:textId="77777777" w:rsidR="006B148C" w:rsidRPr="006B148C" w:rsidRDefault="006B148C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Helvetica" w:hAnsi="Helvetica"/>
                </w:rPr>
                <m:t>slow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Helvetica" w:hAnsi="Helvetica"/>
                </w:rPr>
                <m:t>slow</m:t>
              </m:r>
            </m:sub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Segoe UI Symbol" w:hAnsi="Segoe UI Symbol" w:cs="Segoe UI Symbol"/>
                </w:rPr>
                <m:t>⟂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Segoe UI Symbol" w:hAnsi="Segoe UI Symbol" w:cs="Segoe UI Symbol"/>
                </w:rPr>
                <m:t>⟂</m:t>
              </m:r>
            </m:sub>
            <m:sup>
              <m: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⊤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​</m:t>
              </m:r>
              <m:r>
                <m:rPr>
                  <m:nor/>
                </m:rPr>
                <w:rPr>
                  <w:rFonts w:ascii="Helvetica" w:hAnsi="Helvetica"/>
                </w:rPr>
                <m:t>rest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B6360C3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Pr="006B148C">
        <w:rPr>
          <w:rFonts w:ascii="Helvetica" w:hAnsi="Helvetica"/>
        </w:rPr>
        <w:t xml:space="preserve"> (the slow mode has largest variance)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​</m:t>
            </m:r>
            <m:r>
              <m:rPr>
                <m:nor/>
              </m:rPr>
              <w:rPr>
                <w:rFonts w:ascii="Helvetica" w:hAnsi="Helvetica"/>
              </w:rPr>
              <m:t>rest</m:t>
            </m:r>
          </m:sub>
        </m:sSub>
      </m:oMath>
      <w:r w:rsidRPr="006B148C">
        <w:rPr>
          <w:rFonts w:ascii="Helvetica" w:hAnsi="Helvetica"/>
        </w:rPr>
        <w:t xml:space="preserve"> living in the remaining orthogonal sub</w:t>
      </w:r>
      <w:r w:rsidRPr="006B148C">
        <w:rPr>
          <w:rFonts w:ascii="Helvetica" w:hAnsi="Helvetica" w:cs="Cambria Math"/>
        </w:rPr>
        <w:t>‑</w:t>
      </w:r>
      <w:r w:rsidRPr="006B148C">
        <w:rPr>
          <w:rFonts w:ascii="Helvetica" w:hAnsi="Helvetica"/>
        </w:rPr>
        <w:t>space.</w:t>
      </w:r>
    </w:p>
    <w:p w14:paraId="2E8420D6" w14:textId="29F27437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color w:val="auto"/>
        </w:rPr>
      </w:pPr>
    </w:p>
    <w:p w14:paraId="1DEC7F4C" w14:textId="480D787B" w:rsidR="006B148C" w:rsidRPr="006B148C" w:rsidRDefault="006B148C" w:rsidP="006B148C">
      <w:pPr>
        <w:pStyle w:val="Heading2"/>
        <w:tabs>
          <w:tab w:val="clear" w:pos="900"/>
          <w:tab w:val="left" w:pos="360"/>
        </w:tabs>
      </w:pPr>
      <w:bookmarkStart w:id="16" w:name="Xf35f83748036596d91b85c8477ce0ba70e76e13"/>
      <w:bookmarkEnd w:id="15"/>
      <w:r w:rsidRPr="006B148C">
        <w:t>2</w:t>
      </w:r>
      <w:r>
        <w:tab/>
      </w:r>
      <w:r w:rsidRPr="006B148C">
        <w:t>Closed</w:t>
      </w:r>
      <w:r w:rsidRPr="006B148C">
        <w:rPr>
          <w:rFonts w:cs="Cambria Math"/>
        </w:rPr>
        <w:t>‑</w:t>
      </w:r>
      <w:r w:rsidRPr="006B148C">
        <w:t xml:space="preserve">form expressions for </w:t>
      </w:r>
      <m:oMath>
        <m:r>
          <m:rPr>
            <m:sty m:val="bi"/>
          </m:rPr>
          <w:rPr>
            <w:rFonts w:ascii="Cambria Math" w:hAnsi="Cambria Math"/>
          </w:rPr>
          <m:t>S(θ)</m:t>
        </m:r>
      </m:oMath>
      <w:r w:rsidRPr="006B148C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N(θ)</m:t>
        </m:r>
      </m:oMath>
    </w:p>
    <w:p w14:paraId="14DC3A03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>Using the orthogonality relations:</w:t>
      </w:r>
    </w:p>
    <w:p w14:paraId="5FAA4FCB" w14:textId="77777777" w:rsidR="006B148C" w:rsidRPr="006B148C" w:rsidRDefault="00000000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=[</m:t>
              </m:r>
              <m:r>
                <w:rPr>
                  <w:rFonts w:ascii="Cambria Math" w:hAnsi="Cambria Math"/>
                </w:rPr>
                <m:t>a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(cos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eqArr>
        </m:oMath>
      </m:oMathPara>
    </w:p>
    <w:p w14:paraId="23C3FC42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because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B148C">
        <w:rPr>
          <w:rFonts w:ascii="Helvetica" w:hAnsi="Helvetica"/>
        </w:rPr>
        <w:t xml:space="preserve"> has no projection onto the “rest’’ sub</w:t>
      </w:r>
      <w:r w:rsidRPr="006B148C">
        <w:rPr>
          <w:rFonts w:ascii="Helvetica" w:hAnsi="Helvetica" w:cs="Cambria Math"/>
        </w:rPr>
        <w:t>‑</w:t>
      </w:r>
      <w:r w:rsidRPr="006B148C">
        <w:rPr>
          <w:rFonts w:ascii="Helvetica" w:hAnsi="Helvetica"/>
        </w:rPr>
        <w:t>space.</w:t>
      </w:r>
    </w:p>
    <w:p w14:paraId="30B13DD4" w14:textId="77777777" w:rsidR="006B148C" w:rsidRPr="006B148C" w:rsidRDefault="006B148C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>Hence</w:t>
      </w:r>
    </w:p>
    <w:p w14:paraId="1A9DBD4B" w14:textId="77777777" w:rsidR="006B148C" w:rsidRPr="006B148C" w:rsidRDefault="006B148C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073A077" w14:textId="72D55425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color w:val="auto"/>
        </w:rPr>
      </w:pPr>
    </w:p>
    <w:p w14:paraId="5EDFD43D" w14:textId="15E65865" w:rsidR="006B148C" w:rsidRPr="006B148C" w:rsidRDefault="006B148C" w:rsidP="006B148C">
      <w:pPr>
        <w:pStyle w:val="Heading2"/>
        <w:tabs>
          <w:tab w:val="clear" w:pos="900"/>
          <w:tab w:val="left" w:pos="360"/>
        </w:tabs>
      </w:pPr>
      <w:bookmarkStart w:id="17" w:name="stationary-points-of-jtheta"/>
      <w:bookmarkEnd w:id="16"/>
      <w:r w:rsidRPr="006B148C">
        <w:t>3</w:t>
      </w:r>
      <w:r>
        <w:tab/>
      </w:r>
      <w:r w:rsidRPr="006B148C">
        <w:t xml:space="preserve">Stationary points of </w:t>
      </w:r>
      <m:oMath>
        <m:r>
          <m:rPr>
            <m:sty m:val="bi"/>
          </m:rPr>
          <w:rPr>
            <w:rFonts w:ascii="Cambria Math" w:hAnsi="Cambria Math"/>
          </w:rPr>
          <m:t>J(θ)</m:t>
        </m:r>
      </m:oMath>
    </w:p>
    <w:p w14:paraId="4BDE0E49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Differentiate </w:t>
      </w:r>
      <w:proofErr w:type="spellStart"/>
      <w:r w:rsidRPr="006B148C">
        <w:rPr>
          <w:rFonts w:ascii="Helvetica" w:hAnsi="Helvetica"/>
        </w:rPr>
        <w:t>w.r.t.</w:t>
      </w:r>
      <w:proofErr w:type="spellEnd"/>
      <w:r w:rsidRPr="006B148C">
        <w:rPr>
          <w:rFonts w:ascii="Helvetica" w:hAnsi="Helvetica"/>
        </w:rPr>
        <w:t> </w:t>
      </w:r>
      <m:oMath>
        <m:r>
          <w:rPr>
            <w:rFonts w:ascii="Cambria Math" w:hAnsi="Cambria Math"/>
          </w:rPr>
          <m:t>θ</m:t>
        </m:r>
      </m:oMath>
      <w:r w:rsidRPr="006B148C">
        <w:rPr>
          <w:rFonts w:ascii="Helvetica" w:hAnsi="Helvetica"/>
        </w:rPr>
        <w:t>:</w:t>
      </w:r>
    </w:p>
    <w:p w14:paraId="20D6F677" w14:textId="77777777" w:rsidR="006B148C" w:rsidRPr="006B148C" w:rsidRDefault="00000000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(-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(-sin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1B9F4F1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Expand and simplify (factor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θ</m:t>
        </m:r>
      </m:oMath>
      <w:r w:rsidRPr="006B148C">
        <w:rPr>
          <w:rFonts w:ascii="Helvetica" w:hAnsi="Helvetica"/>
        </w:rPr>
        <w:t>):</w:t>
      </w:r>
    </w:p>
    <w:p w14:paraId="05F6A6DC" w14:textId="77777777" w:rsidR="006B148C" w:rsidRPr="006B148C" w:rsidRDefault="00000000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5465838" w14:textId="77777777" w:rsid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</w:p>
    <w:p w14:paraId="626BE936" w14:textId="4CDA7EFC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>A simpler route is to observe that</w:t>
      </w:r>
    </w:p>
    <w:p w14:paraId="60DEABA9" w14:textId="77777777" w:rsidR="006B148C" w:rsidRPr="006B148C" w:rsidRDefault="00000000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0 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r>
            <w:rPr>
              <w:rFonts w:ascii="Cambria Math" w:hAnsi="Cambria Math"/>
            </w:rPr>
            <m:t> 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θ 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96C5393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  <w:lang w:eastAsia="zh-CN"/>
        </w:rPr>
      </w:pPr>
      <w:r w:rsidRPr="006B148C">
        <w:rPr>
          <w:rFonts w:ascii="Helvetica" w:hAnsi="Helvetica"/>
        </w:rPr>
        <w:t xml:space="preserve">which holds for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∈{-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 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 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6B148C">
        <w:rPr>
          <w:rFonts w:ascii="Helvetica" w:hAnsi="Helvetica"/>
        </w:rPr>
        <w:t xml:space="preserve">. Only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6B148C">
        <w:rPr>
          <w:rFonts w:ascii="Helvetica" w:hAnsi="Helvetica"/>
        </w:rPr>
        <w:t xml:space="preserve"> (and the equivalent 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π</m:t>
        </m:r>
      </m:oMath>
      <w:r w:rsidRPr="006B148C">
        <w:rPr>
          <w:rFonts w:ascii="Helvetica" w:hAnsi="Helvetica"/>
        </w:rPr>
        <w:t>) lies in the admissible range and produces a finite, non</w:t>
      </w:r>
      <w:r w:rsidRPr="006B148C">
        <w:rPr>
          <w:rFonts w:ascii="Helvetica" w:hAnsi="Helvetica" w:cs="Cambria Math"/>
        </w:rPr>
        <w:t>‑</w:t>
      </w:r>
      <w:r w:rsidRPr="006B148C">
        <w:rPr>
          <w:rFonts w:ascii="Helvetica" w:hAnsi="Helvetica"/>
        </w:rPr>
        <w:t>zero numerator.</w:t>
      </w:r>
    </w:p>
    <w:p w14:paraId="2BCF1ECC" w14:textId="70251051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color w:val="auto"/>
        </w:rPr>
      </w:pPr>
    </w:p>
    <w:p w14:paraId="43DD3D45" w14:textId="60F87A24" w:rsidR="006B148C" w:rsidRPr="006B148C" w:rsidRDefault="006B148C" w:rsidP="006B148C">
      <w:pPr>
        <w:pStyle w:val="Heading2"/>
        <w:tabs>
          <w:tab w:val="clear" w:pos="900"/>
          <w:tab w:val="left" w:pos="360"/>
        </w:tabs>
      </w:pPr>
      <w:bookmarkStart w:id="18" w:name="nature-of-the-stationary-point"/>
      <w:bookmarkEnd w:id="17"/>
      <w:r w:rsidRPr="006B148C">
        <w:t>4</w:t>
      </w:r>
      <w:r>
        <w:tab/>
      </w:r>
      <w:r w:rsidRPr="006B148C">
        <w:t>Nature of the stationary point</w:t>
      </w:r>
    </w:p>
    <w:p w14:paraId="19844CA5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Compute the second derivative at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6B148C">
        <w:rPr>
          <w:rFonts w:ascii="Helvetica" w:hAnsi="Helvetica"/>
        </w:rPr>
        <w:t>:</w:t>
      </w:r>
    </w:p>
    <w:p w14:paraId="037D21D9" w14:textId="77777777" w:rsidR="006B148C" w:rsidRPr="006B148C" w:rsidRDefault="00000000" w:rsidP="006B148C">
      <w:pPr>
        <w:pStyle w:val="BodyText"/>
        <w:tabs>
          <w:tab w:val="left" w:pos="360"/>
          <w:tab w:val="left" w:pos="450"/>
        </w:tabs>
        <w:rPr>
          <w:rFonts w:ascii="Helvetica" w:hAnsi="Helvetic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 0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2883561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because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B148C">
        <w:rPr>
          <w:rFonts w:ascii="Helvetica" w:hAnsi="Helvetica"/>
        </w:rPr>
        <w:t xml:space="preserve">. Hence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B148C">
        <w:rPr>
          <w:rFonts w:ascii="Helvetica" w:hAnsi="Helvetica"/>
        </w:rPr>
        <w:t xml:space="preserve"> attains a </w:t>
      </w:r>
      <w:r w:rsidRPr="006B148C">
        <w:rPr>
          <w:rFonts w:ascii="Helvetica" w:hAnsi="Helvetica"/>
          <w:b/>
          <w:bCs/>
        </w:rPr>
        <w:t>strict local maximum</w:t>
      </w:r>
      <w:r w:rsidRPr="006B148C">
        <w:rPr>
          <w:rFonts w:ascii="Helvetica" w:hAnsi="Helvetica"/>
        </w:rPr>
        <w:t xml:space="preserve"> at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6B148C">
        <w:rPr>
          <w:rFonts w:ascii="Helvetica" w:hAnsi="Helvetica"/>
        </w:rPr>
        <w:t xml:space="preserve">. Since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B148C">
        <w:rPr>
          <w:rFonts w:ascii="Helvetica" w:hAnsi="Helvetica"/>
        </w:rPr>
        <w:t xml:space="preserve"> is </w:t>
      </w:r>
      <m:oMath>
        <m:r>
          <w:rPr>
            <w:rFonts w:ascii="Cambria Math" w:hAnsi="Cambria Math"/>
          </w:rPr>
          <m:t>π</m:t>
        </m:r>
      </m:oMath>
      <w:r w:rsidRPr="006B148C">
        <w:rPr>
          <w:rFonts w:ascii="Helvetica" w:hAnsi="Helvetica" w:cs="Cambria Math"/>
        </w:rPr>
        <w:t>‑</w:t>
      </w:r>
      <w:r w:rsidRPr="006B148C">
        <w:rPr>
          <w:rFonts w:ascii="Helvetica" w:hAnsi="Helvetica"/>
        </w:rPr>
        <w:t>periodic and even, this local maximum is global.</w:t>
      </w:r>
    </w:p>
    <w:p w14:paraId="6E74C93D" w14:textId="2975E42C" w:rsidR="006B148C" w:rsidRPr="006B148C" w:rsidRDefault="006B148C" w:rsidP="006B148C">
      <w:pPr>
        <w:tabs>
          <w:tab w:val="clear" w:pos="900"/>
          <w:tab w:val="left" w:pos="360"/>
          <w:tab w:val="left" w:pos="450"/>
        </w:tabs>
        <w:rPr>
          <w:color w:val="auto"/>
        </w:rPr>
      </w:pPr>
    </w:p>
    <w:p w14:paraId="115924DF" w14:textId="661D098C" w:rsidR="006B148C" w:rsidRPr="006B148C" w:rsidRDefault="006B148C" w:rsidP="006B148C">
      <w:pPr>
        <w:pStyle w:val="Heading2"/>
        <w:tabs>
          <w:tab w:val="clear" w:pos="900"/>
          <w:tab w:val="left" w:pos="360"/>
        </w:tabs>
      </w:pPr>
      <w:bookmarkStart w:id="19" w:name="conclusion"/>
      <w:bookmarkEnd w:id="18"/>
      <w:r w:rsidRPr="006B148C">
        <w:t>5</w:t>
      </w:r>
      <w:r>
        <w:tab/>
      </w:r>
      <w:r w:rsidRPr="006B148C">
        <w:t>Conclusion</w:t>
      </w:r>
    </w:p>
    <w:p w14:paraId="23E82E4B" w14:textId="77777777" w:rsidR="006B148C" w:rsidRPr="006B148C" w:rsidRDefault="006B148C" w:rsidP="006B148C">
      <w:pPr>
        <w:pStyle w:val="FirstParagraph"/>
        <w:tabs>
          <w:tab w:val="left" w:pos="360"/>
          <w:tab w:val="left" w:pos="450"/>
        </w:tabs>
        <w:rPr>
          <w:rFonts w:ascii="Helvetica" w:hAnsi="Helvetica"/>
        </w:rPr>
      </w:pPr>
      <w:r w:rsidRPr="006B148C">
        <w:rPr>
          <w:rFonts w:ascii="Helvetica" w:hAnsi="Helvetica"/>
        </w:rPr>
        <w:t xml:space="preserve">The Fisher ratio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6B148C">
        <w:rPr>
          <w:rFonts w:ascii="Helvetica" w:hAnsi="Helvetica"/>
        </w:rPr>
        <w:t xml:space="preserve"> is maximised when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6B148C">
        <w:rPr>
          <w:rFonts w:ascii="Helvetica" w:hAnsi="Helvetica"/>
        </w:rPr>
        <w:t xml:space="preserve">; that is, the </w:t>
      </w:r>
      <w:r w:rsidRPr="006B148C">
        <w:rPr>
          <w:rFonts w:ascii="Helvetica" w:hAnsi="Helvetica"/>
          <w:b/>
          <w:bCs/>
        </w:rPr>
        <w:t>optimal linear decoder aligns with the noise (slow</w:t>
      </w:r>
      <w:r w:rsidRPr="006B148C">
        <w:rPr>
          <w:rFonts w:ascii="Helvetica" w:hAnsi="Helvetica" w:cs="Cambria Math"/>
          <w:b/>
          <w:bCs/>
        </w:rPr>
        <w:t>‑</w:t>
      </w:r>
      <w:r w:rsidRPr="006B148C">
        <w:rPr>
          <w:rFonts w:ascii="Helvetica" w:hAnsi="Helvetica"/>
          <w:b/>
          <w:bCs/>
        </w:rPr>
        <w:t>mode) axis</w:t>
      </w:r>
      <w:r w:rsidRPr="006B148C">
        <w:rPr>
          <w:rFonts w:ascii="Helvetica" w:hAnsi="Helvetica"/>
        </w:rPr>
        <w:t>, confirming the result shown empirically in Fig.</w:t>
      </w:r>
      <w:r w:rsidRPr="006B148C">
        <w:rPr>
          <w:rFonts w:ascii="Helvetica" w:hAnsi="Helvetica" w:cs="Arial"/>
        </w:rPr>
        <w:t> </w:t>
      </w:r>
      <w:r w:rsidRPr="006B148C">
        <w:rPr>
          <w:rFonts w:ascii="Helvetica" w:hAnsi="Helvetica"/>
        </w:rPr>
        <w:t>2E.</w:t>
      </w:r>
    </w:p>
    <w:bookmarkEnd w:id="14"/>
    <w:bookmarkEnd w:id="19"/>
    <w:p w14:paraId="03BC8263" w14:textId="573274D8" w:rsidR="00117C30" w:rsidRDefault="00117C30" w:rsidP="006B148C">
      <w:pPr>
        <w:tabs>
          <w:tab w:val="clear" w:pos="900"/>
          <w:tab w:val="left" w:pos="360"/>
          <w:tab w:val="left" w:pos="450"/>
        </w:tabs>
        <w:rPr>
          <w:color w:val="auto"/>
          <w:lang w:eastAsia="zh-CN"/>
        </w:rPr>
      </w:pPr>
    </w:p>
    <w:p w14:paraId="64D21FBC" w14:textId="77777777" w:rsidR="002E59B4" w:rsidRDefault="002E59B4" w:rsidP="006B148C">
      <w:pPr>
        <w:tabs>
          <w:tab w:val="clear" w:pos="900"/>
          <w:tab w:val="left" w:pos="360"/>
          <w:tab w:val="left" w:pos="450"/>
        </w:tabs>
        <w:rPr>
          <w:color w:val="auto"/>
          <w:lang w:eastAsia="zh-CN"/>
        </w:rPr>
      </w:pPr>
    </w:p>
    <w:p w14:paraId="52D9B2F0" w14:textId="77777777" w:rsidR="002E59B4" w:rsidDel="004128D1" w:rsidRDefault="002E59B4" w:rsidP="006B148C">
      <w:pPr>
        <w:tabs>
          <w:tab w:val="clear" w:pos="900"/>
          <w:tab w:val="left" w:pos="360"/>
          <w:tab w:val="left" w:pos="450"/>
        </w:tabs>
        <w:rPr>
          <w:del w:id="20" w:author="Draco Xu" w:date="2025-06-25T13:32:00Z" w16du:dateUtc="2025-06-25T04:32:00Z"/>
          <w:color w:val="auto"/>
          <w:lang w:eastAsia="zh-CN"/>
        </w:rPr>
      </w:pPr>
    </w:p>
    <w:p w14:paraId="032F593C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21" w:author="Draco Xu" w:date="2025-06-25T13:32:00Z" w16du:dateUtc="2025-06-25T04:32:00Z"/>
          <w:color w:val="auto"/>
          <w:lang w:eastAsia="zh-CN"/>
        </w:rPr>
      </w:pPr>
    </w:p>
    <w:p w14:paraId="08A3592E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22" w:author="Draco Xu" w:date="2025-06-25T13:32:00Z" w16du:dateUtc="2025-06-25T04:32:00Z"/>
          <w:color w:val="auto"/>
          <w:lang w:eastAsia="zh-CN"/>
        </w:rPr>
      </w:pPr>
    </w:p>
    <w:p w14:paraId="0142D159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23" w:author="Draco Xu" w:date="2025-06-25T13:32:00Z" w16du:dateUtc="2025-06-25T04:32:00Z"/>
          <w:color w:val="auto"/>
          <w:lang w:eastAsia="zh-CN"/>
        </w:rPr>
      </w:pPr>
    </w:p>
    <w:p w14:paraId="350FDA16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24" w:author="Draco Xu" w:date="2025-06-25T13:32:00Z" w16du:dateUtc="2025-06-25T04:32:00Z"/>
          <w:color w:val="auto"/>
          <w:lang w:eastAsia="zh-CN"/>
        </w:rPr>
      </w:pPr>
    </w:p>
    <w:p w14:paraId="0F3AEDD4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25" w:author="Draco Xu" w:date="2025-06-25T13:32:00Z" w16du:dateUtc="2025-06-25T04:32:00Z"/>
          <w:color w:val="auto"/>
          <w:lang w:eastAsia="zh-CN"/>
        </w:rPr>
      </w:pPr>
    </w:p>
    <w:p w14:paraId="6F6BDF06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26" w:author="Draco Xu" w:date="2025-06-25T13:32:00Z" w16du:dateUtc="2025-06-25T04:32:00Z"/>
          <w:color w:val="auto"/>
          <w:lang w:eastAsia="zh-CN"/>
        </w:rPr>
      </w:pPr>
    </w:p>
    <w:p w14:paraId="7529CAF3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27" w:author="Draco Xu" w:date="2025-06-25T13:32:00Z" w16du:dateUtc="2025-06-25T04:32:00Z"/>
          <w:color w:val="auto"/>
          <w:lang w:eastAsia="zh-CN"/>
        </w:rPr>
      </w:pPr>
    </w:p>
    <w:p w14:paraId="1C9A9F62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28" w:author="Draco Xu" w:date="2025-06-25T13:32:00Z" w16du:dateUtc="2025-06-25T04:32:00Z"/>
          <w:color w:val="auto"/>
          <w:lang w:eastAsia="zh-CN"/>
        </w:rPr>
      </w:pPr>
    </w:p>
    <w:p w14:paraId="4E5387CF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29" w:author="Draco Xu" w:date="2025-06-25T13:32:00Z" w16du:dateUtc="2025-06-25T04:32:00Z"/>
          <w:color w:val="auto"/>
          <w:lang w:eastAsia="zh-CN"/>
        </w:rPr>
      </w:pPr>
    </w:p>
    <w:p w14:paraId="7BF57A4C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30" w:author="Draco Xu" w:date="2025-06-25T13:32:00Z" w16du:dateUtc="2025-06-25T04:32:00Z"/>
          <w:color w:val="auto"/>
          <w:lang w:eastAsia="zh-CN"/>
        </w:rPr>
      </w:pPr>
    </w:p>
    <w:p w14:paraId="6B5E3D37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31" w:author="Draco Xu" w:date="2025-06-25T13:32:00Z" w16du:dateUtc="2025-06-25T04:32:00Z"/>
          <w:color w:val="auto"/>
          <w:lang w:eastAsia="zh-CN"/>
        </w:rPr>
      </w:pPr>
    </w:p>
    <w:p w14:paraId="75E8D6C8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32" w:author="Draco Xu" w:date="2025-06-25T13:32:00Z" w16du:dateUtc="2025-06-25T04:32:00Z"/>
          <w:color w:val="auto"/>
          <w:lang w:eastAsia="zh-CN"/>
        </w:rPr>
      </w:pPr>
    </w:p>
    <w:p w14:paraId="20619BF9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33" w:author="Draco Xu" w:date="2025-06-25T13:32:00Z" w16du:dateUtc="2025-06-25T04:32:00Z"/>
          <w:color w:val="auto"/>
          <w:lang w:eastAsia="zh-CN"/>
        </w:rPr>
      </w:pPr>
    </w:p>
    <w:p w14:paraId="68B05A79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34" w:author="Draco Xu" w:date="2025-06-25T13:32:00Z" w16du:dateUtc="2025-06-25T04:32:00Z"/>
          <w:rFonts w:hint="eastAsia"/>
          <w:color w:val="auto"/>
          <w:lang w:eastAsia="zh-CN"/>
        </w:rPr>
      </w:pPr>
    </w:p>
    <w:p w14:paraId="5358F7F8" w14:textId="77777777" w:rsidR="002E59B4" w:rsidRDefault="002E59B4" w:rsidP="006B148C">
      <w:pPr>
        <w:tabs>
          <w:tab w:val="clear" w:pos="900"/>
          <w:tab w:val="left" w:pos="360"/>
          <w:tab w:val="left" w:pos="450"/>
        </w:tabs>
        <w:rPr>
          <w:ins w:id="35" w:author="Draco Xu" w:date="2025-06-25T13:30:00Z" w16du:dateUtc="2025-06-25T04:30:00Z"/>
          <w:rFonts w:hint="eastAsia"/>
          <w:color w:val="auto"/>
          <w:lang w:eastAsia="zh-CN"/>
        </w:rPr>
      </w:pPr>
    </w:p>
    <w:p w14:paraId="1FAB88ED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36" w:author="Draco Xu" w:date="2025-06-25T13:30:00Z" w16du:dateUtc="2025-06-25T04:30:00Z"/>
          <w:color w:val="auto"/>
          <w:lang w:eastAsia="zh-CN"/>
        </w:rPr>
      </w:pPr>
    </w:p>
    <w:p w14:paraId="21560C9B" w14:textId="77777777" w:rsidR="004128D1" w:rsidRDefault="004128D1" w:rsidP="006B148C">
      <w:pPr>
        <w:tabs>
          <w:tab w:val="clear" w:pos="900"/>
          <w:tab w:val="left" w:pos="360"/>
          <w:tab w:val="left" w:pos="450"/>
        </w:tabs>
        <w:rPr>
          <w:ins w:id="37" w:author="Draco Xu" w:date="2025-06-25T13:30:00Z" w16du:dateUtc="2025-06-25T04:30:00Z"/>
          <w:color w:val="auto"/>
          <w:lang w:eastAsia="zh-CN"/>
        </w:rPr>
      </w:pPr>
    </w:p>
    <w:p w14:paraId="02278953" w14:textId="14AA2B68" w:rsidR="004128D1" w:rsidRDefault="004128D1" w:rsidP="004128D1">
      <w:pPr>
        <w:pStyle w:val="Heading1"/>
        <w:rPr>
          <w:ins w:id="38" w:author="Draco Xu" w:date="2025-06-25T13:30:00Z" w16du:dateUtc="2025-06-25T04:30:00Z"/>
          <w:lang w:eastAsia="zh-CN"/>
        </w:rPr>
      </w:pPr>
      <w:bookmarkStart w:id="39" w:name="X948a9b333c4b769701a6feb677d0c6a8527151d"/>
      <w:ins w:id="40" w:author="Draco Xu" w:date="2025-06-25T13:30:00Z" w16du:dateUtc="2025-06-25T04:30:00Z">
        <w:r>
          <w:lastRenderedPageBreak/>
          <w:t xml:space="preserve">Appendix C Aligning the </w:t>
        </w:r>
      </w:ins>
      <w:ins w:id="41" w:author="Draco Xu" w:date="2025-06-25T13:45:00Z" w16du:dateUtc="2025-06-25T04:45:00Z">
        <w:r w:rsidR="00C52385">
          <w:t xml:space="preserve">correlated </w:t>
        </w:r>
        <w:r w:rsidR="00C52385" w:rsidRPr="00C52385">
          <w:t>variability</w:t>
        </w:r>
        <w:r w:rsidR="00C52385">
          <w:t xml:space="preserve"> direction </w:t>
        </w:r>
      </w:ins>
      <w:ins w:id="42" w:author="Draco Xu" w:date="2025-06-25T13:30:00Z" w16du:dateUtc="2025-06-25T04:30:00Z">
        <w:r>
          <w:t>with the stimulus boosts single-axis Fisher information</w:t>
        </w:r>
      </w:ins>
    </w:p>
    <w:p w14:paraId="1756ED30" w14:textId="77777777" w:rsidR="004128D1" w:rsidRDefault="004128D1" w:rsidP="004128D1">
      <w:pPr>
        <w:rPr>
          <w:ins w:id="43" w:author="Draco Xu" w:date="2025-06-25T13:31:00Z" w16du:dateUtc="2025-06-25T04:31:00Z"/>
          <w:lang w:eastAsia="zh-CN"/>
        </w:rPr>
      </w:pPr>
    </w:p>
    <w:p w14:paraId="44B9CC16" w14:textId="77777777" w:rsidR="004128D1" w:rsidRDefault="004128D1" w:rsidP="004128D1">
      <w:pPr>
        <w:pStyle w:val="BlockText"/>
        <w:rPr>
          <w:ins w:id="44" w:author="Draco Xu" w:date="2025-06-25T13:31:00Z" w16du:dateUtc="2025-06-25T04:31:00Z"/>
        </w:rPr>
      </w:pPr>
      <w:ins w:id="45" w:author="Draco Xu" w:date="2025-06-25T13:31:00Z" w16du:dateUtc="2025-06-25T04:31:00Z">
        <w:r>
          <w:rPr>
            <w:b/>
            <w:bCs/>
          </w:rPr>
          <w:t>Goal.</w:t>
        </w:r>
        <w:r>
          <w:t xml:space="preserve"> Show that, in the linear</w:t>
        </w:r>
        <w:r>
          <w:rPr>
            <w:rFonts w:ascii="Cambria Math" w:hAnsi="Cambria Math" w:cs="Cambria Math"/>
          </w:rPr>
          <w:t>‑</w:t>
        </w:r>
        <w:r>
          <w:t xml:space="preserve">rate network defined in Appendices A and B, tuning the recurrent matrix </w:t>
        </w:r>
      </w:ins>
      <m:oMath>
        <m:sSub>
          <m:sSubPr>
            <m:ctrlPr>
              <w:ins w:id="46" w:author="Draco Xu" w:date="2025-06-25T13:31:00Z" w16du:dateUtc="2025-06-25T04:31:00Z">
                <w:rPr>
                  <w:rFonts w:ascii="Cambria Math" w:hAnsi="Cambria Math"/>
                </w:rPr>
              </w:ins>
            </m:ctrlPr>
          </m:sSubPr>
          <m:e>
            <m:r>
              <w:ins w:id="47" w:author="Draco Xu" w:date="2025-06-25T13:31:00Z" w16du:dateUtc="2025-06-25T04:31:00Z">
                <w:rPr>
                  <w:rFonts w:ascii="Cambria Math" w:hAnsi="Cambria Math"/>
                </w:rPr>
                <m:t>W</m:t>
              </w:ins>
            </m:r>
          </m:e>
          <m:sub>
            <m:r>
              <w:ins w:id="48" w:author="Draco Xu" w:date="2025-06-25T13:31:00Z" w16du:dateUtc="2025-06-25T04:31:00Z">
                <w:rPr>
                  <w:rFonts w:ascii="Cambria Math" w:hAnsi="Cambria Math"/>
                </w:rPr>
                <m:t>R</m:t>
              </w:ins>
            </m:r>
          </m:sub>
        </m:sSub>
      </m:oMath>
      <w:ins w:id="49" w:author="Draco Xu" w:date="2025-06-25T13:31:00Z" w16du:dateUtc="2025-06-25T04:31:00Z">
        <w:r>
          <w:t xml:space="preserve"> so that the stimulus</w:t>
        </w:r>
        <w:r>
          <w:rPr>
            <w:rFonts w:ascii="Cambria Math" w:hAnsi="Cambria Math" w:cs="Cambria Math"/>
          </w:rPr>
          <w:t>‑</w:t>
        </w:r>
        <w:r>
          <w:t>conditioned mean</w:t>
        </w:r>
      </w:ins>
    </w:p>
    <w:p w14:paraId="26D7529E" w14:textId="77777777" w:rsidR="004128D1" w:rsidRDefault="004128D1" w:rsidP="004128D1">
      <w:pPr>
        <w:pStyle w:val="BlockText"/>
        <w:rPr>
          <w:ins w:id="50" w:author="Draco Xu" w:date="2025-06-25T13:31:00Z" w16du:dateUtc="2025-06-25T04:31:00Z"/>
        </w:rPr>
      </w:pPr>
      <m:oMathPara>
        <m:oMathParaPr>
          <m:jc m:val="center"/>
        </m:oMathParaPr>
        <m:oMath>
          <m:r>
            <w:ins w:id="51" w:author="Draco Xu" w:date="2025-06-25T13:31:00Z" w16du:dateUtc="2025-06-25T04:31:00Z">
              <m:rPr>
                <m:sty m:val="p"/>
              </m:rPr>
              <w:rPr>
                <w:rFonts w:ascii="Cambria Math" w:hAnsi="Cambria Math"/>
              </w:rPr>
              <m:t>Δ</m:t>
            </w:ins>
          </m:r>
          <m:r>
            <w:ins w:id="52" w:author="Draco Xu" w:date="2025-06-25T13:31:00Z" w16du:dateUtc="2025-06-25T04:31:00Z">
              <w:rPr>
                <w:rFonts w:ascii="Cambria Math" w:hAnsi="Cambria Math"/>
              </w:rPr>
              <m:t>μ </m:t>
            </w:ins>
          </m:r>
          <m:r>
            <w:ins w:id="53" w:author="Draco Xu" w:date="2025-06-25T13:31:00Z" w16du:dateUtc="2025-06-25T04:31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r>
            <w:ins w:id="54" w:author="Draco Xu" w:date="2025-06-25T13:31:00Z" w16du:dateUtc="2025-06-25T04:31:00Z">
              <w:rPr>
                <w:rFonts w:ascii="Cambria Math" w:hAnsi="Cambria Math"/>
              </w:rPr>
              <m:t> </m:t>
            </w:ins>
          </m:r>
          <m:r>
            <w:ins w:id="55" w:author="Draco Xu" w:date="2025-06-25T13:31:00Z" w16du:dateUtc="2025-06-25T04:31:00Z">
              <m:rPr>
                <m:sty m:val="p"/>
              </m:rPr>
              <w:rPr>
                <w:rFonts w:ascii="Cambria Math" w:hAnsi="Cambria Math"/>
              </w:rPr>
              <m:t>(</m:t>
            </w:ins>
          </m:r>
          <m:r>
            <w:ins w:id="56" w:author="Draco Xu" w:date="2025-06-25T13:31:00Z" w16du:dateUtc="2025-06-25T04:31:00Z">
              <w:rPr>
                <w:rFonts w:ascii="Cambria Math" w:hAnsi="Cambria Math"/>
              </w:rPr>
              <m:t>I</m:t>
            </w:ins>
          </m:r>
          <m:r>
            <w:ins w:id="57" w:author="Draco Xu" w:date="2025-06-25T13:31:00Z" w16du:dateUtc="2025-06-25T04:31:00Z">
              <m:rPr>
                <m:sty m:val="p"/>
              </m:rPr>
              <w:rPr>
                <w:rFonts w:ascii="Cambria Math" w:hAnsi="Cambria Math"/>
              </w:rPr>
              <m:t>-</m:t>
            </w:ins>
          </m:r>
          <m:r>
            <w:ins w:id="58" w:author="Draco Xu" w:date="2025-06-25T13:31:00Z" w16du:dateUtc="2025-06-25T04:31:00Z">
              <w:rPr>
                <w:rFonts w:ascii="Cambria Math" w:hAnsi="Cambria Math"/>
              </w:rPr>
              <m:t>A</m:t>
            </w:ins>
          </m:r>
          <m:sSup>
            <m:sSupPr>
              <m:ctrlPr>
                <w:ins w:id="59" w:author="Draco Xu" w:date="2025-06-25T13:31:00Z" w16du:dateUtc="2025-06-25T04:31:00Z">
                  <w:rPr>
                    <w:rFonts w:ascii="Cambria Math" w:hAnsi="Cambria Math"/>
                  </w:rPr>
                </w:ins>
              </m:ctrlPr>
            </m:sSupPr>
            <m:e>
              <m:r>
                <w:ins w:id="60" w:author="Draco Xu" w:date="2025-06-25T13:31:00Z" w16du:dateUtc="2025-06-25T04:31:00Z">
                  <m:rPr>
                    <m:sty m:val="p"/>
                  </m:rPr>
                  <w:rPr>
                    <w:rFonts w:ascii="Cambria Math" w:hAnsi="Cambria Math"/>
                  </w:rPr>
                  <m:t>)</m:t>
                </w:ins>
              </m:r>
            </m:e>
            <m:sup>
              <m:r>
                <w:ins w:id="61" w:author="Draco Xu" w:date="2025-06-25T13:31:00Z" w16du:dateUtc="2025-06-25T04:31:00Z">
                  <m:rPr>
                    <m:sty m:val="p"/>
                  </m:rPr>
                  <w:rPr>
                    <w:rFonts w:ascii="Cambria Math" w:hAnsi="Cambria Math"/>
                  </w:rPr>
                  <m:t>-</m:t>
                </w:ins>
              </m:r>
              <m:r>
                <w:ins w:id="62" w:author="Draco Xu" w:date="2025-06-25T13:31:00Z" w16du:dateUtc="2025-06-25T04:31:00Z">
                  <w:rPr>
                    <w:rFonts w:ascii="Cambria Math" w:hAnsi="Cambria Math"/>
                  </w:rPr>
                  <m:t>1</m:t>
                </w:ins>
              </m:r>
            </m:sup>
          </m:sSup>
          <m:r>
            <w:ins w:id="63" w:author="Draco Xu" w:date="2025-06-25T13:31:00Z" w16du:dateUtc="2025-06-25T04:31:00Z">
              <w:rPr>
                <w:rFonts w:ascii="Cambria Math" w:hAnsi="Cambria Math"/>
              </w:rPr>
              <m:t>Gw</m:t>
            </w:ins>
          </m:r>
          <m:r>
            <w:ins w:id="64" w:author="Draco Xu" w:date="2025-06-25T13:31:00Z" w16du:dateUtc="2025-06-25T04:31:00Z">
              <m:rPr>
                <m:sty m:val="p"/>
              </m:rPr>
              <w:rPr>
                <w:rFonts w:ascii="Cambria Math" w:hAnsi="Cambria Math"/>
              </w:rPr>
              <m:t>,</m:t>
            </w:ins>
          </m:r>
          <m:r>
            <w:ins w:id="65" w:author="Draco Xu" w:date="2025-06-25T13:31:00Z" w16du:dateUtc="2025-06-25T04:31:00Z">
              <w:rPr>
                <w:rFonts w:ascii="Cambria Math" w:hAnsi="Cambria Math"/>
              </w:rPr>
              <m:t>  A</m:t>
            </w:ins>
          </m:r>
          <m:box>
            <m:boxPr>
              <m:opEmu m:val="1"/>
              <m:ctrlPr>
                <w:ins w:id="66" w:author="Draco Xu" w:date="2025-06-25T13:31:00Z" w16du:dateUtc="2025-06-25T04:31:00Z">
                  <w:rPr>
                    <w:rFonts w:ascii="Cambria Math" w:hAnsi="Cambria Math"/>
                  </w:rPr>
                </w:ins>
              </m:ctrlPr>
            </m:boxPr>
            <m:e>
              <m:r>
                <w:ins w:id="67" w:author="Draco Xu" w:date="2025-06-25T13:31:00Z" w16du:dateUtc="2025-06-25T04:31:00Z">
                  <m:rPr>
                    <m:sty m:val="p"/>
                  </m:rPr>
                  <w:rPr>
                    <w:rFonts w:ascii="Cambria Math" w:hAnsi="Cambria Math"/>
                  </w:rPr>
                  <m:t>:=</m:t>
                </w:ins>
              </m:r>
            </m:e>
          </m:box>
          <m:r>
            <w:ins w:id="68" w:author="Draco Xu" w:date="2025-06-25T13:31:00Z" w16du:dateUtc="2025-06-25T04:31:00Z">
              <w:rPr>
                <w:rFonts w:ascii="Cambria Math" w:hAnsi="Cambria Math"/>
              </w:rPr>
              <m:t>G</m:t>
            </w:ins>
          </m:r>
          <m:sSub>
            <m:sSubPr>
              <m:ctrlPr>
                <w:ins w:id="69" w:author="Draco Xu" w:date="2025-06-25T13:31:00Z" w16du:dateUtc="2025-06-25T04:31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70" w:author="Draco Xu" w:date="2025-06-25T13:31:00Z" w16du:dateUtc="2025-06-25T04:31:00Z">
                  <w:rPr>
                    <w:rFonts w:ascii="Cambria Math" w:hAnsi="Cambria Math"/>
                  </w:rPr>
                  <m:t>W</m:t>
                </w:ins>
              </m:r>
            </m:e>
            <m:sub>
              <m:r>
                <w:ins w:id="71" w:author="Draco Xu" w:date="2025-06-25T13:31:00Z" w16du:dateUtc="2025-06-25T04:31:00Z">
                  <w:rPr>
                    <w:rFonts w:ascii="Cambria Math" w:hAnsi="Cambria Math"/>
                  </w:rPr>
                  <m:t>R</m:t>
                </w:ins>
              </m:r>
            </m:sub>
          </m:sSub>
          <m:r>
            <w:ins w:id="72" w:author="Draco Xu" w:date="2025-06-25T13:31:00Z" w16du:dateUtc="2025-06-25T04:31:00Z">
              <m:rPr>
                <m:sty m:val="p"/>
              </m:rPr>
              <w:rPr>
                <w:rFonts w:ascii="Cambria Math" w:hAnsi="Cambria Math"/>
              </w:rPr>
              <m:t>,</m:t>
            </w:ins>
          </m:r>
        </m:oMath>
      </m:oMathPara>
    </w:p>
    <w:p w14:paraId="2D893D15" w14:textId="5E978C8E" w:rsidR="004128D1" w:rsidRDefault="004128D1" w:rsidP="004128D1">
      <w:pPr>
        <w:pStyle w:val="BlockText"/>
        <w:rPr>
          <w:ins w:id="73" w:author="Draco Xu" w:date="2025-06-25T13:31:00Z" w16du:dateUtc="2025-06-25T04:31:00Z"/>
        </w:rPr>
      </w:pPr>
      <w:ins w:id="74" w:author="Draco Xu" w:date="2025-06-25T13:31:00Z" w16du:dateUtc="2025-06-25T04:31:00Z">
        <w:r>
          <w:t xml:space="preserve">becomes collinear with the dominant </w:t>
        </w:r>
      </w:ins>
      <w:ins w:id="75" w:author="Draco Xu" w:date="2025-06-25T13:45:00Z" w16du:dateUtc="2025-06-25T04:45:00Z">
        <w:r w:rsidR="00A4504F">
          <w:t xml:space="preserve">noise direction </w:t>
        </w:r>
      </w:ins>
      <m:oMath>
        <m:sSub>
          <m:sSubPr>
            <m:ctrlPr>
              <w:ins w:id="76" w:author="Draco Xu" w:date="2025-06-25T13:31:00Z" w16du:dateUtc="2025-06-25T04:31:00Z">
                <w:rPr>
                  <w:rFonts w:ascii="Cambria Math" w:hAnsi="Cambria Math"/>
                </w:rPr>
              </w:ins>
            </m:ctrlPr>
          </m:sSubPr>
          <m:e>
            <m:r>
              <w:ins w:id="77" w:author="Draco Xu" w:date="2025-06-25T13:31:00Z" w16du:dateUtc="2025-06-25T04:31:00Z">
                <w:rPr>
                  <w:rFonts w:ascii="Cambria Math" w:hAnsi="Cambria Math"/>
                </w:rPr>
                <m:t>u</m:t>
              </w:ins>
            </m:r>
          </m:e>
          <m:sub>
            <m:r>
              <w:ins w:id="78" w:author="Draco Xu" w:date="2025-06-25T13:31:00Z" w16du:dateUtc="2025-06-25T04:31:00Z">
                <w:rPr>
                  <w:rFonts w:ascii="Cambria Math" w:hAnsi="Cambria Math"/>
                </w:rPr>
                <m:t>1</m:t>
              </w:ins>
            </m:r>
          </m:sub>
        </m:sSub>
      </m:oMath>
      <w:ins w:id="79" w:author="Draco Xu" w:date="2025-06-25T13:31:00Z" w16du:dateUtc="2025-06-25T04:31:00Z">
        <w:r>
          <w:t xml:space="preserve"> </w:t>
        </w:r>
        <w:r>
          <w:rPr>
            <w:b/>
            <w:bCs/>
          </w:rPr>
          <w:t>increases</w:t>
        </w:r>
        <w:r>
          <w:t xml:space="preserve"> the single</w:t>
        </w:r>
        <w:r>
          <w:rPr>
            <w:rFonts w:ascii="Cambria Math" w:hAnsi="Cambria Math" w:cs="Cambria Math"/>
          </w:rPr>
          <w:t>‑</w:t>
        </w:r>
        <w:r>
          <w:t>axis Fisher information whenever the decoder is constrained to one dimension.</w:t>
        </w:r>
      </w:ins>
    </w:p>
    <w:p w14:paraId="77079CD2" w14:textId="77777777" w:rsidR="004128D1" w:rsidRDefault="004128D1" w:rsidP="004128D1">
      <w:pPr>
        <w:rPr>
          <w:ins w:id="80" w:author="Draco Xu" w:date="2025-06-25T13:31:00Z" w16du:dateUtc="2025-06-25T04:31:00Z"/>
          <w:rFonts w:hint="eastAsia"/>
          <w:lang w:eastAsia="zh-CN"/>
        </w:rPr>
      </w:pPr>
    </w:p>
    <w:p w14:paraId="2028B51A" w14:textId="77777777" w:rsidR="004128D1" w:rsidRPr="004128D1" w:rsidRDefault="004128D1" w:rsidP="004128D1">
      <w:pPr>
        <w:rPr>
          <w:ins w:id="81" w:author="Draco Xu" w:date="2025-06-25T13:30:00Z" w16du:dateUtc="2025-06-25T04:30:00Z"/>
          <w:rFonts w:hint="eastAsia"/>
          <w:lang w:eastAsia="zh-CN"/>
        </w:rPr>
        <w:pPrChange w:id="82" w:author="Draco Xu" w:date="2025-06-25T13:30:00Z" w16du:dateUtc="2025-06-25T04:30:00Z">
          <w:pPr>
            <w:pStyle w:val="Heading1"/>
          </w:pPr>
        </w:pPrChange>
      </w:pPr>
    </w:p>
    <w:p w14:paraId="41CBEEC6" w14:textId="77777777" w:rsidR="004128D1" w:rsidRDefault="004128D1" w:rsidP="004128D1">
      <w:pPr>
        <w:pStyle w:val="Heading2"/>
        <w:rPr>
          <w:ins w:id="83" w:author="Draco Xu" w:date="2025-06-25T13:30:00Z" w16du:dateUtc="2025-06-25T04:30:00Z"/>
        </w:rPr>
      </w:pPr>
      <w:bookmarkStart w:id="84" w:name="X04ad24f9f12fdba8be783aa2de98572a0eb7590"/>
      <w:ins w:id="85" w:author="Draco Xu" w:date="2025-06-25T13:30:00Z" w16du:dateUtc="2025-06-25T04:30:00Z">
        <w:r>
          <w:t xml:space="preserve">1 Network definition and notation </w:t>
        </w:r>
        <w:r>
          <w:rPr>
            <w:i/>
            <w:iCs/>
          </w:rPr>
          <w:t>(recap)</w:t>
        </w:r>
      </w:ins>
    </w:p>
    <w:p w14:paraId="4793EF8F" w14:textId="77777777" w:rsidR="004128D1" w:rsidRDefault="004128D1" w:rsidP="004128D1">
      <w:pPr>
        <w:pStyle w:val="FirstParagraph"/>
        <w:rPr>
          <w:ins w:id="86" w:author="Draco Xu" w:date="2025-06-25T13:30:00Z" w16du:dateUtc="2025-06-25T04:30:00Z"/>
        </w:rPr>
      </w:pPr>
      <w:ins w:id="87" w:author="Draco Xu" w:date="2025-06-25T13:30:00Z" w16du:dateUtc="2025-06-25T04:30:00Z">
        <w:r>
          <w:t>We study the linear-rate network introduced in Appendix A:</w:t>
        </w:r>
      </w:ins>
    </w:p>
    <w:p w14:paraId="115A1253" w14:textId="77777777" w:rsidR="004128D1" w:rsidRDefault="004128D1" w:rsidP="004128D1">
      <w:pPr>
        <w:pStyle w:val="BodyText"/>
        <w:rPr>
          <w:ins w:id="88" w:author="Draco Xu" w:date="2025-06-25T13:30:00Z" w16du:dateUtc="2025-06-25T04:30:00Z"/>
        </w:rPr>
      </w:pPr>
      <m:oMathPara>
        <m:oMathParaPr>
          <m:jc m:val="center"/>
        </m:oMathParaPr>
        <m:oMath>
          <m:r>
            <w:ins w:id="89" w:author="Draco Xu" w:date="2025-06-25T13:30:00Z" w16du:dateUtc="2025-06-25T04:30:00Z">
              <w:rPr>
                <w:rFonts w:ascii="Cambria Math" w:hAnsi="Cambria Math"/>
              </w:rPr>
              <m:t>x </m:t>
            </w:ins>
          </m:r>
          <m:r>
            <w:ins w:id="90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r>
            <w:ins w:id="91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r>
            <w:ins w:id="92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(</m:t>
            </w:ins>
          </m:r>
          <m:r>
            <w:ins w:id="93" w:author="Draco Xu" w:date="2025-06-25T13:30:00Z" w16du:dateUtc="2025-06-25T04:30:00Z">
              <w:rPr>
                <w:rFonts w:ascii="Cambria Math" w:hAnsi="Cambria Math"/>
              </w:rPr>
              <m:t>I</m:t>
            </w:ins>
          </m:r>
          <m:r>
            <w:ins w:id="94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-</m:t>
            </w:ins>
          </m:r>
          <m:r>
            <w:ins w:id="95" w:author="Draco Xu" w:date="2025-06-25T13:30:00Z" w16du:dateUtc="2025-06-25T04:30:00Z">
              <w:rPr>
                <w:rFonts w:ascii="Cambria Math" w:hAnsi="Cambria Math"/>
              </w:rPr>
              <m:t>A</m:t>
            </w:ins>
          </m:r>
          <m:sSup>
            <m:sSupPr>
              <m:ctrlPr>
                <w:ins w:id="96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pPr>
            <m:e>
              <m:r>
                <w:ins w:id="97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)</m:t>
                </w:ins>
              </m:r>
            </m:e>
            <m:sup>
              <m:r>
                <w:ins w:id="98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-</m:t>
                </w:ins>
              </m:r>
              <m:r>
                <w:ins w:id="99" w:author="Draco Xu" w:date="2025-06-25T13:30:00Z" w16du:dateUtc="2025-06-25T04:30:00Z">
                  <w:rPr>
                    <w:rFonts w:ascii="Cambria Math" w:hAnsi="Cambria Math"/>
                  </w:rPr>
                  <m:t>1</m:t>
                </w:ins>
              </m:r>
            </m:sup>
          </m:sSup>
          <m:d>
            <m:dPr>
              <m:ctrlPr>
                <w:ins w:id="100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dPr>
            <m:e>
              <m:r>
                <w:ins w:id="101" w:author="Draco Xu" w:date="2025-06-25T13:30:00Z" w16du:dateUtc="2025-06-25T04:30:00Z">
                  <w:rPr>
                    <w:rFonts w:ascii="Cambria Math" w:hAnsi="Cambria Math"/>
                  </w:rPr>
                  <m:t>G w s</m:t>
                </w:ins>
              </m:r>
              <m:r>
                <w:ins w:id="102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+</m:t>
                </w:ins>
              </m:r>
              <m:r>
                <w:ins w:id="103" w:author="Draco Xu" w:date="2025-06-25T13:30:00Z" w16du:dateUtc="2025-06-25T04:30:00Z">
                  <w:rPr>
                    <w:rFonts w:ascii="Cambria Math" w:hAnsi="Cambria Math"/>
                  </w:rPr>
                  <m:t>η</m:t>
                </w:ins>
              </m:r>
            </m:e>
          </m:d>
          <m:r>
            <w:ins w:id="104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,</m:t>
            </w:ins>
          </m:r>
          <m:r>
            <w:ins w:id="105" w:author="Draco Xu" w:date="2025-06-25T13:30:00Z" w16du:dateUtc="2025-06-25T04:30:00Z">
              <w:rPr>
                <w:rFonts w:ascii="Cambria Math" w:hAnsi="Cambria Math"/>
              </w:rPr>
              <m:t>  A</m:t>
            </w:ins>
          </m:r>
          <m:box>
            <m:boxPr>
              <m:opEmu m:val="1"/>
              <m:ctrlPr>
                <w:ins w:id="106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boxPr>
            <m:e>
              <m:r>
                <w:ins w:id="107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:=</m:t>
                </w:ins>
              </m:r>
            </m:e>
          </m:box>
          <m:r>
            <w:ins w:id="108" w:author="Draco Xu" w:date="2025-06-25T13:30:00Z" w16du:dateUtc="2025-06-25T04:30:00Z">
              <w:rPr>
                <w:rFonts w:ascii="Cambria Math" w:hAnsi="Cambria Math"/>
              </w:rPr>
              <m:t>G </m:t>
            </w:ins>
          </m:r>
          <m:sSub>
            <m:sSubPr>
              <m:ctrlPr>
                <w:ins w:id="109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110" w:author="Draco Xu" w:date="2025-06-25T13:30:00Z" w16du:dateUtc="2025-06-25T04:30:00Z">
                  <w:rPr>
                    <w:rFonts w:ascii="Cambria Math" w:hAnsi="Cambria Math"/>
                  </w:rPr>
                  <m:t>W</m:t>
                </w:ins>
              </m:r>
            </m:e>
            <m:sub>
              <m:r>
                <w:ins w:id="111" w:author="Draco Xu" w:date="2025-06-25T13:30:00Z" w16du:dateUtc="2025-06-25T04:30:00Z">
                  <w:rPr>
                    <w:rFonts w:ascii="Cambria Math" w:hAnsi="Cambria Math"/>
                  </w:rPr>
                  <m:t>R</m:t>
                </w:ins>
              </m:r>
            </m:sub>
          </m:sSub>
          <m:r>
            <w:ins w:id="112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,</m:t>
            </w:ins>
          </m:r>
          <m:r>
            <w:ins w:id="113" w:author="Draco Xu" w:date="2025-06-25T13:30:00Z" w16du:dateUtc="2025-06-25T04:30:00Z">
              <w:rPr>
                <w:rFonts w:ascii="Cambria Math" w:hAnsi="Cambria Math"/>
              </w:rPr>
              <m:t>  ρ</m:t>
            </w:ins>
          </m:r>
          <m:r>
            <w:ins w:id="114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(</m:t>
            </w:ins>
          </m:r>
          <m:r>
            <w:ins w:id="115" w:author="Draco Xu" w:date="2025-06-25T13:30:00Z" w16du:dateUtc="2025-06-25T04:30:00Z">
              <w:rPr>
                <w:rFonts w:ascii="Cambria Math" w:hAnsi="Cambria Math"/>
              </w:rPr>
              <m:t>A</m:t>
            </w:ins>
          </m:r>
          <m:r>
            <w:ins w:id="116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)&lt;</m:t>
            </w:ins>
          </m:r>
          <m:r>
            <w:ins w:id="117" w:author="Draco Xu" w:date="2025-06-25T13:30:00Z" w16du:dateUtc="2025-06-25T04:30:00Z">
              <w:rPr>
                <w:rFonts w:ascii="Cambria Math" w:hAnsi="Cambria Math"/>
              </w:rPr>
              <m:t>1</m:t>
            </w:ins>
          </m:r>
        </m:oMath>
      </m:oMathPara>
    </w:p>
    <w:p w14:paraId="477DB7AB" w14:textId="77777777" w:rsidR="004128D1" w:rsidRDefault="004128D1" w:rsidP="004128D1">
      <w:pPr>
        <w:pStyle w:val="FirstParagraph"/>
        <w:rPr>
          <w:ins w:id="118" w:author="Draco Xu" w:date="2025-06-25T13:30:00Z" w16du:dateUtc="2025-06-25T04:30:00Z"/>
        </w:rPr>
      </w:pPr>
      <w:ins w:id="119" w:author="Draco Xu" w:date="2025-06-25T13:30:00Z" w16du:dateUtc="2025-06-25T04:30:00Z">
        <w:r>
          <w:t>(C.1)</w:t>
        </w:r>
      </w:ins>
    </w:p>
    <w:p w14:paraId="3CFBF9D5" w14:textId="77777777" w:rsidR="004128D1" w:rsidRDefault="004128D1" w:rsidP="004128D1">
      <w:pPr>
        <w:pStyle w:val="BodyText"/>
        <w:rPr>
          <w:ins w:id="120" w:author="Draco Xu" w:date="2025-06-25T13:30:00Z" w16du:dateUtc="2025-06-25T04:30:00Z"/>
        </w:rPr>
      </w:pPr>
      <w:proofErr w:type="gramStart"/>
      <w:ins w:id="121" w:author="Draco Xu" w:date="2025-06-25T13:30:00Z" w16du:dateUtc="2025-06-25T04:30:00Z">
        <w:r>
          <w:t>where</w:t>
        </w:r>
        <w:proofErr w:type="gramEnd"/>
      </w:ins>
    </w:p>
    <w:p w14:paraId="29AC2AA2" w14:textId="77777777" w:rsidR="004128D1" w:rsidRDefault="004128D1" w:rsidP="004128D1">
      <w:pPr>
        <w:pStyle w:val="Compact"/>
        <w:numPr>
          <w:ilvl w:val="0"/>
          <w:numId w:val="13"/>
        </w:numPr>
        <w:rPr>
          <w:ins w:id="122" w:author="Draco Xu" w:date="2025-06-25T13:30:00Z" w16du:dateUtc="2025-06-25T04:30:00Z"/>
        </w:rPr>
      </w:pPr>
      <m:oMath>
        <m:r>
          <w:ins w:id="123" w:author="Draco Xu" w:date="2025-06-25T13:30:00Z" w16du:dateUtc="2025-06-25T04:30:00Z">
            <w:rPr>
              <w:rFonts w:ascii="Cambria Math" w:hAnsi="Cambria Math"/>
            </w:rPr>
            <m:t>x</m:t>
          </w:ins>
        </m:r>
        <m:r>
          <w:ins w:id="124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∈</m:t>
          </w:ins>
        </m:r>
        <m:sSup>
          <m:sSupPr>
            <m:ctrlPr>
              <w:ins w:id="125" w:author="Draco Xu" w:date="2025-06-25T13:30:00Z" w16du:dateUtc="2025-06-25T04:30:00Z">
                <w:rPr>
                  <w:rFonts w:ascii="Cambria Math" w:hAnsi="Cambria Math"/>
                </w:rPr>
              </w:ins>
            </m:ctrlPr>
          </m:sSupPr>
          <m:e>
            <m:r>
              <w:ins w:id="126" w:author="Draco Xu" w:date="2025-06-25T13:30:00Z" w16du:dateUtc="2025-06-25T04:30:00Z"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w:ins>
            </m:r>
          </m:e>
          <m:sup>
            <m:r>
              <w:ins w:id="127" w:author="Draco Xu" w:date="2025-06-25T13:30:00Z" w16du:dateUtc="2025-06-25T04:30:00Z">
                <w:rPr>
                  <w:rFonts w:ascii="Cambria Math" w:hAnsi="Cambria Math"/>
                </w:rPr>
                <m:t>N</m:t>
              </w:ins>
            </m:r>
          </m:sup>
        </m:sSup>
      </m:oMath>
      <w:ins w:id="128" w:author="Draco Xu" w:date="2025-06-25T13:30:00Z" w16du:dateUtc="2025-06-25T04:30:00Z">
        <w:r>
          <w:t xml:space="preserve"> is the firing-rate vector,</w:t>
        </w:r>
        <w:r>
          <w:br/>
        </w:r>
      </w:ins>
    </w:p>
    <w:p w14:paraId="4CEC62EA" w14:textId="77777777" w:rsidR="004128D1" w:rsidRDefault="004128D1" w:rsidP="004128D1">
      <w:pPr>
        <w:pStyle w:val="Compact"/>
        <w:numPr>
          <w:ilvl w:val="0"/>
          <w:numId w:val="13"/>
        </w:numPr>
        <w:rPr>
          <w:ins w:id="129" w:author="Draco Xu" w:date="2025-06-25T13:30:00Z" w16du:dateUtc="2025-06-25T04:30:00Z"/>
        </w:rPr>
      </w:pPr>
      <m:oMath>
        <m:r>
          <w:ins w:id="130" w:author="Draco Xu" w:date="2025-06-25T13:30:00Z" w16du:dateUtc="2025-06-25T04:30:00Z">
            <w:rPr>
              <w:rFonts w:ascii="Cambria Math" w:hAnsi="Cambria Math"/>
            </w:rPr>
            <m:t>s</m:t>
          </w:ins>
        </m:r>
        <m:r>
          <w:ins w:id="131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∈{</m:t>
          </w:ins>
        </m:r>
        <m:r>
          <w:ins w:id="132" w:author="Draco Xu" w:date="2025-06-25T13:30:00Z" w16du:dateUtc="2025-06-25T04:30:00Z">
            <w:rPr>
              <w:rFonts w:ascii="Cambria Math" w:hAnsi="Cambria Math"/>
            </w:rPr>
            <m:t>0</m:t>
          </w:ins>
        </m:r>
        <m:r>
          <w:ins w:id="133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,</m:t>
          </w:ins>
        </m:r>
        <m:r>
          <w:ins w:id="134" w:author="Draco Xu" w:date="2025-06-25T13:30:00Z" w16du:dateUtc="2025-06-25T04:30:00Z">
            <w:rPr>
              <w:rFonts w:ascii="Cambria Math" w:hAnsi="Cambria Math"/>
            </w:rPr>
            <m:t>1</m:t>
          </w:ins>
        </m:r>
        <m:r>
          <w:ins w:id="135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}</m:t>
          </w:ins>
        </m:r>
      </m:oMath>
      <w:ins w:id="136" w:author="Draco Xu" w:date="2025-06-25T13:30:00Z" w16du:dateUtc="2025-06-25T04:30:00Z">
        <w:r>
          <w:t xml:space="preserve"> is the binary stimulus,</w:t>
        </w:r>
        <w:r>
          <w:br/>
        </w:r>
      </w:ins>
    </w:p>
    <w:p w14:paraId="239B9196" w14:textId="77777777" w:rsidR="004128D1" w:rsidRDefault="004128D1" w:rsidP="004128D1">
      <w:pPr>
        <w:pStyle w:val="Compact"/>
        <w:numPr>
          <w:ilvl w:val="0"/>
          <w:numId w:val="13"/>
        </w:numPr>
        <w:rPr>
          <w:ins w:id="137" w:author="Draco Xu" w:date="2025-06-25T13:30:00Z" w16du:dateUtc="2025-06-25T04:30:00Z"/>
        </w:rPr>
      </w:pPr>
      <m:oMath>
        <m:r>
          <w:ins w:id="138" w:author="Draco Xu" w:date="2025-06-25T13:30:00Z" w16du:dateUtc="2025-06-25T04:30:00Z">
            <w:rPr>
              <w:rFonts w:ascii="Cambria Math" w:hAnsi="Cambria Math"/>
            </w:rPr>
            <m:t>w</m:t>
          </w:ins>
        </m:r>
        <m:r>
          <w:ins w:id="139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∈</m:t>
          </w:ins>
        </m:r>
        <m:sSup>
          <m:sSupPr>
            <m:ctrlPr>
              <w:ins w:id="140" w:author="Draco Xu" w:date="2025-06-25T13:30:00Z" w16du:dateUtc="2025-06-25T04:30:00Z">
                <w:rPr>
                  <w:rFonts w:ascii="Cambria Math" w:hAnsi="Cambria Math"/>
                </w:rPr>
              </w:ins>
            </m:ctrlPr>
          </m:sSupPr>
          <m:e>
            <m:r>
              <w:ins w:id="141" w:author="Draco Xu" w:date="2025-06-25T13:30:00Z" w16du:dateUtc="2025-06-25T04:30:00Z"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w:ins>
            </m:r>
          </m:e>
          <m:sup>
            <m:r>
              <w:ins w:id="142" w:author="Draco Xu" w:date="2025-06-25T13:30:00Z" w16du:dateUtc="2025-06-25T04:30:00Z">
                <w:rPr>
                  <w:rFonts w:ascii="Cambria Math" w:hAnsi="Cambria Math"/>
                </w:rPr>
                <m:t>N</m:t>
              </w:ins>
            </m:r>
          </m:sup>
        </m:sSup>
      </m:oMath>
      <w:ins w:id="143" w:author="Draco Xu" w:date="2025-06-25T13:30:00Z" w16du:dateUtc="2025-06-25T04:30:00Z">
        <w:r>
          <w:t xml:space="preserve"> are </w:t>
        </w:r>
        <w:r>
          <w:rPr>
            <w:i/>
            <w:iCs/>
          </w:rPr>
          <w:t>feed-forward</w:t>
        </w:r>
        <w:r>
          <w:t xml:space="preserve"> weights,</w:t>
        </w:r>
        <w:r>
          <w:br/>
        </w:r>
      </w:ins>
    </w:p>
    <w:p w14:paraId="222CF485" w14:textId="77777777" w:rsidR="004128D1" w:rsidRDefault="004128D1" w:rsidP="004128D1">
      <w:pPr>
        <w:pStyle w:val="Compact"/>
        <w:numPr>
          <w:ilvl w:val="0"/>
          <w:numId w:val="13"/>
        </w:numPr>
        <w:rPr>
          <w:ins w:id="144" w:author="Draco Xu" w:date="2025-06-25T13:30:00Z" w16du:dateUtc="2025-06-25T04:30:00Z"/>
        </w:rPr>
      </w:pPr>
      <m:oMath>
        <m:r>
          <w:ins w:id="145" w:author="Draco Xu" w:date="2025-06-25T13:30:00Z" w16du:dateUtc="2025-06-25T04:30:00Z">
            <w:rPr>
              <w:rFonts w:ascii="Cambria Math" w:hAnsi="Cambria Math"/>
            </w:rPr>
            <m:t>G</m:t>
          </w:ins>
        </m:r>
        <m:r>
          <w:ins w:id="146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=diag(</m:t>
          </w:ins>
        </m:r>
        <m:sSub>
          <m:sSubPr>
            <m:ctrlPr>
              <w:ins w:id="147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148" w:author="Draco Xu" w:date="2025-06-25T13:30:00Z" w16du:dateUtc="2025-06-25T04:30:00Z">
                <w:rPr>
                  <w:rFonts w:ascii="Cambria Math" w:hAnsi="Cambria Math"/>
                </w:rPr>
                <m:t>g</m:t>
              </w:ins>
            </m:r>
          </m:e>
          <m:sub>
            <m:r>
              <w:ins w:id="149" w:author="Draco Xu" w:date="2025-06-25T13:30:00Z" w16du:dateUtc="2025-06-25T04:30:00Z">
                <w:rPr>
                  <w:rFonts w:ascii="Cambria Math" w:hAnsi="Cambria Math"/>
                </w:rPr>
                <m:t>1</m:t>
              </w:ins>
            </m:r>
          </m:sub>
        </m:sSub>
        <m:r>
          <w:ins w:id="150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,…,</m:t>
          </w:ins>
        </m:r>
        <m:sSub>
          <m:sSubPr>
            <m:ctrlPr>
              <w:ins w:id="151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152" w:author="Draco Xu" w:date="2025-06-25T13:30:00Z" w16du:dateUtc="2025-06-25T04:30:00Z">
                <w:rPr>
                  <w:rFonts w:ascii="Cambria Math" w:hAnsi="Cambria Math"/>
                </w:rPr>
                <m:t>g</m:t>
              </w:ins>
            </m:r>
          </m:e>
          <m:sub>
            <m:r>
              <w:ins w:id="153" w:author="Draco Xu" w:date="2025-06-25T13:30:00Z" w16du:dateUtc="2025-06-25T04:30:00Z">
                <w:rPr>
                  <w:rFonts w:ascii="Cambria Math" w:hAnsi="Cambria Math"/>
                </w:rPr>
                <m:t>N</m:t>
              </w:ins>
            </m:r>
          </m:sub>
        </m:sSub>
        <m:r>
          <w:ins w:id="154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)</m:t>
          </w:ins>
        </m:r>
      </m:oMath>
      <w:ins w:id="155" w:author="Draco Xu" w:date="2025-06-25T13:30:00Z" w16du:dateUtc="2025-06-25T04:30:00Z">
        <w:r>
          <w:t xml:space="preserve"> are static gains,</w:t>
        </w:r>
        <w:r>
          <w:br/>
        </w:r>
      </w:ins>
    </w:p>
    <w:p w14:paraId="31AD61AB" w14:textId="77777777" w:rsidR="004128D1" w:rsidRDefault="004128D1" w:rsidP="004128D1">
      <w:pPr>
        <w:pStyle w:val="Compact"/>
        <w:numPr>
          <w:ilvl w:val="0"/>
          <w:numId w:val="13"/>
        </w:numPr>
        <w:rPr>
          <w:ins w:id="156" w:author="Draco Xu" w:date="2025-06-25T13:30:00Z" w16du:dateUtc="2025-06-25T04:30:00Z"/>
        </w:rPr>
      </w:pPr>
      <m:oMath>
        <m:sSub>
          <m:sSubPr>
            <m:ctrlPr>
              <w:ins w:id="157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158" w:author="Draco Xu" w:date="2025-06-25T13:30:00Z" w16du:dateUtc="2025-06-25T04:30:00Z">
                <w:rPr>
                  <w:rFonts w:ascii="Cambria Math" w:hAnsi="Cambria Math"/>
                </w:rPr>
                <m:t>W</m:t>
              </w:ins>
            </m:r>
          </m:e>
          <m:sub>
            <m:r>
              <w:ins w:id="159" w:author="Draco Xu" w:date="2025-06-25T13:30:00Z" w16du:dateUtc="2025-06-25T04:30:00Z">
                <w:rPr>
                  <w:rFonts w:ascii="Cambria Math" w:hAnsi="Cambria Math"/>
                </w:rPr>
                <m:t>R</m:t>
              </w:ins>
            </m:r>
          </m:sub>
        </m:sSub>
        <m:r>
          <w:ins w:id="160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∈</m:t>
          </w:ins>
        </m:r>
        <m:sSup>
          <m:sSupPr>
            <m:ctrlPr>
              <w:ins w:id="161" w:author="Draco Xu" w:date="2025-06-25T13:30:00Z" w16du:dateUtc="2025-06-25T04:30:00Z">
                <w:rPr>
                  <w:rFonts w:ascii="Cambria Math" w:hAnsi="Cambria Math"/>
                </w:rPr>
              </w:ins>
            </m:ctrlPr>
          </m:sSupPr>
          <m:e>
            <m:r>
              <w:ins w:id="162" w:author="Draco Xu" w:date="2025-06-25T13:30:00Z" w16du:dateUtc="2025-06-25T04:30:00Z"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w:ins>
            </m:r>
          </m:e>
          <m:sup>
            <m:r>
              <w:ins w:id="163" w:author="Draco Xu" w:date="2025-06-25T13:30:00Z" w16du:dateUtc="2025-06-25T04:30:00Z">
                <w:rPr>
                  <w:rFonts w:ascii="Cambria Math" w:hAnsi="Cambria Math"/>
                </w:rPr>
                <m:t>N</m:t>
              </w:ins>
            </m:r>
            <m:r>
              <w:ins w:id="164" w:author="Draco Xu" w:date="2025-06-25T13:30:00Z" w16du:dateUtc="2025-06-25T04:30:00Z">
                <m:rPr>
                  <m:sty m:val="p"/>
                </m:rPr>
                <w:rPr>
                  <w:rFonts w:ascii="Cambria Math" w:hAnsi="Cambria Math"/>
                </w:rPr>
                <m:t>×</m:t>
              </w:ins>
            </m:r>
            <m:r>
              <w:ins w:id="165" w:author="Draco Xu" w:date="2025-06-25T13:30:00Z" w16du:dateUtc="2025-06-25T04:30:00Z">
                <w:rPr>
                  <w:rFonts w:ascii="Cambria Math" w:hAnsi="Cambria Math"/>
                </w:rPr>
                <m:t>N</m:t>
              </w:ins>
            </m:r>
          </m:sup>
        </m:sSup>
      </m:oMath>
      <w:ins w:id="166" w:author="Draco Xu" w:date="2025-06-25T13:30:00Z" w16du:dateUtc="2025-06-25T04:30:00Z">
        <w:r>
          <w:t xml:space="preserve"> is the </w:t>
        </w:r>
        <w:r>
          <w:rPr>
            <w:i/>
            <w:iCs/>
          </w:rPr>
          <w:t>recurrent</w:t>
        </w:r>
        <w:r>
          <w:t xml:space="preserve"> weight matrix,</w:t>
        </w:r>
        <w:r>
          <w:br/>
        </w:r>
      </w:ins>
    </w:p>
    <w:p w14:paraId="63889E4F" w14:textId="77777777" w:rsidR="004128D1" w:rsidRDefault="004128D1" w:rsidP="004128D1">
      <w:pPr>
        <w:pStyle w:val="Compact"/>
        <w:numPr>
          <w:ilvl w:val="0"/>
          <w:numId w:val="13"/>
        </w:numPr>
        <w:rPr>
          <w:ins w:id="167" w:author="Draco Xu" w:date="2025-06-25T13:30:00Z" w16du:dateUtc="2025-06-25T04:30:00Z"/>
        </w:rPr>
      </w:pPr>
      <m:oMath>
        <m:r>
          <w:ins w:id="168" w:author="Draco Xu" w:date="2025-06-25T13:30:00Z" w16du:dateUtc="2025-06-25T04:30:00Z">
            <w:rPr>
              <w:rFonts w:ascii="Cambria Math" w:hAnsi="Cambria Math"/>
            </w:rPr>
            <m:t>η</m:t>
          </w:ins>
        </m:r>
        <m:r>
          <w:ins w:id="169" w:author="Draco Xu" w:date="2025-06-25T13:30:00Z" w16du:dateUtc="2025-06-25T04:30:00Z">
            <m:rPr>
              <m:scr m:val="script"/>
              <m:sty m:val="p"/>
            </m:rPr>
            <w:rPr>
              <w:rFonts w:ascii="Cambria Math" w:hAnsi="Cambria Math"/>
            </w:rPr>
            <m:t>∼N(</m:t>
          </w:ins>
        </m:r>
        <m:r>
          <w:ins w:id="170" w:author="Draco Xu" w:date="2025-06-25T13:30:00Z" w16du:dateUtc="2025-06-25T04:30:00Z">
            <w:rPr>
              <w:rFonts w:ascii="Cambria Math" w:hAnsi="Cambria Math"/>
            </w:rPr>
            <m:t>0</m:t>
          </w:ins>
        </m:r>
        <m:r>
          <w:ins w:id="171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,</m:t>
          </w:ins>
        </m:r>
        <m:sSubSup>
          <m:sSubSupPr>
            <m:ctrlPr>
              <w:ins w:id="172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SupPr>
          <m:e>
            <m:r>
              <w:ins w:id="173" w:author="Draco Xu" w:date="2025-06-25T13:30:00Z" w16du:dateUtc="2025-06-25T04:30:00Z">
                <w:rPr>
                  <w:rFonts w:ascii="Cambria Math" w:hAnsi="Cambria Math"/>
                </w:rPr>
                <m:t>σ</m:t>
              </w:ins>
            </m:r>
          </m:e>
          <m:sub>
            <m:r>
              <w:ins w:id="174" w:author="Draco Xu" w:date="2025-06-25T13:30:00Z" w16du:dateUtc="2025-06-25T04:30:00Z">
                <w:rPr>
                  <w:rFonts w:ascii="Cambria Math" w:hAnsi="Cambria Math"/>
                </w:rPr>
                <m:t>0</m:t>
              </w:ins>
            </m:r>
          </m:sub>
          <m:sup>
            <m:r>
              <w:ins w:id="175" w:author="Draco Xu" w:date="2025-06-25T13:30:00Z" w16du:dateUtc="2025-06-25T04:30:00Z">
                <w:rPr>
                  <w:rFonts w:ascii="Cambria Math" w:hAnsi="Cambria Math"/>
                </w:rPr>
                <m:t>2</m:t>
              </w:ins>
            </m:r>
          </m:sup>
        </m:sSubSup>
        <m:r>
          <w:ins w:id="176" w:author="Draco Xu" w:date="2025-06-25T13:30:00Z" w16du:dateUtc="2025-06-25T04:30:00Z">
            <w:rPr>
              <w:rFonts w:ascii="Cambria Math" w:hAnsi="Cambria Math"/>
            </w:rPr>
            <m:t>I</m:t>
          </w:ins>
        </m:r>
        <m:r>
          <w:ins w:id="177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)</m:t>
          </w:ins>
        </m:r>
      </m:oMath>
      <w:ins w:id="178" w:author="Draco Xu" w:date="2025-06-25T13:30:00Z" w16du:dateUtc="2025-06-25T04:30:00Z">
        <w:r>
          <w:t xml:space="preserve"> is i.i.d. external noise, and</w:t>
        </w:r>
        <w:r>
          <w:br/>
        </w:r>
      </w:ins>
    </w:p>
    <w:p w14:paraId="0B2E1797" w14:textId="77777777" w:rsidR="004128D1" w:rsidRDefault="004128D1" w:rsidP="004128D1">
      <w:pPr>
        <w:pStyle w:val="Compact"/>
        <w:numPr>
          <w:ilvl w:val="0"/>
          <w:numId w:val="13"/>
        </w:numPr>
        <w:rPr>
          <w:ins w:id="179" w:author="Draco Xu" w:date="2025-06-25T13:30:00Z" w16du:dateUtc="2025-06-25T04:30:00Z"/>
        </w:rPr>
      </w:pPr>
      <m:oMath>
        <m:r>
          <w:ins w:id="180" w:author="Draco Xu" w:date="2025-06-25T13:30:00Z" w16du:dateUtc="2025-06-25T04:30:00Z">
            <w:rPr>
              <w:rFonts w:ascii="Cambria Math" w:hAnsi="Cambria Math"/>
            </w:rPr>
            <m:t>ρ</m:t>
          </w:ins>
        </m:r>
        <m:r>
          <w:ins w:id="181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(</m:t>
          </w:ins>
        </m:r>
        <m:r>
          <w:ins w:id="182" w:author="Draco Xu" w:date="2025-06-25T13:30:00Z" w16du:dateUtc="2025-06-25T04:30:00Z">
            <w:rPr>
              <w:rFonts w:ascii="Cambria Math" w:hAnsi="Cambria Math"/>
            </w:rPr>
            <m:t>A</m:t>
          </w:ins>
        </m:r>
        <m:r>
          <w:ins w:id="183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)</m:t>
          </w:ins>
        </m:r>
      </m:oMath>
      <w:ins w:id="184" w:author="Draco Xu" w:date="2025-06-25T13:30:00Z" w16du:dateUtc="2025-06-25T04:30:00Z">
        <w:r>
          <w:t xml:space="preserve"> is the spectral radius of </w:t>
        </w:r>
      </w:ins>
      <m:oMath>
        <m:r>
          <w:ins w:id="185" w:author="Draco Xu" w:date="2025-06-25T13:30:00Z" w16du:dateUtc="2025-06-25T04:30:00Z">
            <w:rPr>
              <w:rFonts w:ascii="Cambria Math" w:hAnsi="Cambria Math"/>
            </w:rPr>
            <m:t>A</m:t>
          </w:ins>
        </m:r>
      </m:oMath>
      <w:ins w:id="186" w:author="Draco Xu" w:date="2025-06-25T13:30:00Z" w16du:dateUtc="2025-06-25T04:30:00Z">
        <w:r>
          <w:t>.</w:t>
        </w:r>
      </w:ins>
    </w:p>
    <w:p w14:paraId="024BBC00" w14:textId="77777777" w:rsidR="004128D1" w:rsidRDefault="004128D1" w:rsidP="004128D1">
      <w:pPr>
        <w:pStyle w:val="FirstParagraph"/>
        <w:rPr>
          <w:ins w:id="187" w:author="Draco Xu" w:date="2025-06-25T13:30:00Z" w16du:dateUtc="2025-06-25T04:30:00Z"/>
        </w:rPr>
      </w:pPr>
      <w:ins w:id="188" w:author="Draco Xu" w:date="2025-06-25T13:30:00Z" w16du:dateUtc="2025-06-25T04:30:00Z">
        <w:r>
          <w:t xml:space="preserve">Denote the </w:t>
        </w:r>
        <w:proofErr w:type="spellStart"/>
        <w:r>
          <w:t>eigendecomposition</w:t>
        </w:r>
        <w:proofErr w:type="spellEnd"/>
        <w:r>
          <w:br/>
        </w:r>
      </w:ins>
    </w:p>
    <w:p w14:paraId="2E77EBB2" w14:textId="77777777" w:rsidR="004128D1" w:rsidRDefault="004128D1" w:rsidP="004128D1">
      <w:pPr>
        <w:pStyle w:val="BodyText"/>
        <w:rPr>
          <w:ins w:id="189" w:author="Draco Xu" w:date="2025-06-25T13:30:00Z" w16du:dateUtc="2025-06-25T04:30:00Z"/>
        </w:rPr>
      </w:pPr>
      <m:oMathPara>
        <m:oMathParaPr>
          <m:jc m:val="center"/>
        </m:oMathParaPr>
        <m:oMath>
          <m:r>
            <w:ins w:id="190" w:author="Draco Xu" w:date="2025-06-25T13:30:00Z" w16du:dateUtc="2025-06-25T04:30:00Z">
              <w:rPr>
                <w:rFonts w:ascii="Cambria Math" w:hAnsi="Cambria Math"/>
              </w:rPr>
              <m:t>A </m:t>
            </w:ins>
          </m:r>
          <m:sSub>
            <m:sSubPr>
              <m:ctrlPr>
                <w:ins w:id="191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192" w:author="Draco Xu" w:date="2025-06-25T13:30:00Z" w16du:dateUtc="2025-06-25T04:30:00Z">
                  <w:rPr>
                    <w:rFonts w:ascii="Cambria Math" w:hAnsi="Cambria Math"/>
                  </w:rPr>
                  <m:t>u</m:t>
                </w:ins>
              </m:r>
            </m:e>
            <m:sub>
              <m:r>
                <w:ins w:id="193" w:author="Draco Xu" w:date="2025-06-25T13:30:00Z" w16du:dateUtc="2025-06-25T04:30:00Z">
                  <w:rPr>
                    <w:rFonts w:ascii="Cambria Math" w:hAnsi="Cambria Math"/>
                  </w:rPr>
                  <m:t>i</m:t>
                </w:ins>
              </m:r>
            </m:sub>
          </m:sSub>
          <m:r>
            <w:ins w:id="194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r>
            <w:ins w:id="195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r>
            <w:ins w:id="196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sSub>
            <m:sSubPr>
              <m:ctrlPr>
                <w:ins w:id="197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198" w:author="Draco Xu" w:date="2025-06-25T13:30:00Z" w16du:dateUtc="2025-06-25T04:30:00Z">
                  <w:rPr>
                    <w:rFonts w:ascii="Cambria Math" w:hAnsi="Cambria Math"/>
                  </w:rPr>
                  <m:t>λ</m:t>
                </w:ins>
              </m:r>
            </m:e>
            <m:sub>
              <m:r>
                <w:ins w:id="199" w:author="Draco Xu" w:date="2025-06-25T13:30:00Z" w16du:dateUtc="2025-06-25T04:30:00Z">
                  <w:rPr>
                    <w:rFonts w:ascii="Cambria Math" w:hAnsi="Cambria Math"/>
                  </w:rPr>
                  <m:t>i</m:t>
                </w:ins>
              </m:r>
            </m:sub>
          </m:sSub>
          <m:r>
            <w:ins w:id="200" w:author="Draco Xu" w:date="2025-06-25T13:30:00Z" w16du:dateUtc="2025-06-25T04:30:00Z">
              <w:rPr>
                <w:rFonts w:ascii="Cambria Math" w:hAnsi="Cambria Math"/>
              </w:rPr>
              <m:t> </m:t>
            </w:ins>
          </m:r>
          <m:sSub>
            <m:sSubPr>
              <m:ctrlPr>
                <w:ins w:id="201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202" w:author="Draco Xu" w:date="2025-06-25T13:30:00Z" w16du:dateUtc="2025-06-25T04:30:00Z">
                  <w:rPr>
                    <w:rFonts w:ascii="Cambria Math" w:hAnsi="Cambria Math"/>
                  </w:rPr>
                  <m:t>u</m:t>
                </w:ins>
              </m:r>
            </m:e>
            <m:sub>
              <m:r>
                <w:ins w:id="203" w:author="Draco Xu" w:date="2025-06-25T13:30:00Z" w16du:dateUtc="2025-06-25T04:30:00Z">
                  <w:rPr>
                    <w:rFonts w:ascii="Cambria Math" w:hAnsi="Cambria Math"/>
                  </w:rPr>
                  <m:t>i</m:t>
                </w:ins>
              </m:r>
            </m:sub>
          </m:sSub>
          <m:r>
            <w:ins w:id="204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,</m:t>
            </w:ins>
          </m:r>
          <m:r>
            <w:ins w:id="205" w:author="Draco Xu" w:date="2025-06-25T13:30:00Z" w16du:dateUtc="2025-06-25T04:30:00Z">
              <w:rPr>
                <w:rFonts w:ascii="Cambria Math" w:hAnsi="Cambria Math"/>
              </w:rPr>
              <m:t>  1</m:t>
            </w:ins>
          </m:r>
          <m:r>
            <w:ins w:id="206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&gt;</m:t>
            </w:ins>
          </m:r>
          <m:sSub>
            <m:sSubPr>
              <m:ctrlPr>
                <w:ins w:id="207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208" w:author="Draco Xu" w:date="2025-06-25T13:30:00Z" w16du:dateUtc="2025-06-25T04:30:00Z">
                  <w:rPr>
                    <w:rFonts w:ascii="Cambria Math" w:hAnsi="Cambria Math"/>
                  </w:rPr>
                  <m:t>λ</m:t>
                </w:ins>
              </m:r>
            </m:e>
            <m:sub>
              <m:r>
                <w:ins w:id="209" w:author="Draco Xu" w:date="2025-06-25T13:30:00Z" w16du:dateUtc="2025-06-25T04:30:00Z">
                  <w:rPr>
                    <w:rFonts w:ascii="Cambria Math" w:hAnsi="Cambria Math"/>
                  </w:rPr>
                  <m:t>1</m:t>
                </w:ins>
              </m:r>
            </m:sub>
          </m:sSub>
          <m:r>
            <w:ins w:id="210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≥</m:t>
            </w:ins>
          </m:r>
          <m:sSub>
            <m:sSubPr>
              <m:ctrlPr>
                <w:ins w:id="211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212" w:author="Draco Xu" w:date="2025-06-25T13:30:00Z" w16du:dateUtc="2025-06-25T04:30:00Z">
                  <w:rPr>
                    <w:rFonts w:ascii="Cambria Math" w:hAnsi="Cambria Math"/>
                  </w:rPr>
                  <m:t>λ</m:t>
                </w:ins>
              </m:r>
            </m:e>
            <m:sub>
              <m:r>
                <w:ins w:id="213" w:author="Draco Xu" w:date="2025-06-25T13:30:00Z" w16du:dateUtc="2025-06-25T04:30:00Z">
                  <w:rPr>
                    <w:rFonts w:ascii="Cambria Math" w:hAnsi="Cambria Math"/>
                  </w:rPr>
                  <m:t>2</m:t>
                </w:ins>
              </m:r>
            </m:sub>
          </m:sSub>
          <m:r>
            <w:ins w:id="214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≥…≥</m:t>
            </w:ins>
          </m:r>
          <m:sSub>
            <m:sSubPr>
              <m:ctrlPr>
                <w:ins w:id="215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216" w:author="Draco Xu" w:date="2025-06-25T13:30:00Z" w16du:dateUtc="2025-06-25T04:30:00Z">
                  <w:rPr>
                    <w:rFonts w:ascii="Cambria Math" w:hAnsi="Cambria Math"/>
                  </w:rPr>
                  <m:t>λ</m:t>
                </w:ins>
              </m:r>
            </m:e>
            <m:sub>
              <m:r>
                <w:ins w:id="217" w:author="Draco Xu" w:date="2025-06-25T13:30:00Z" w16du:dateUtc="2025-06-25T04:30:00Z">
                  <w:rPr>
                    <w:rFonts w:ascii="Cambria Math" w:hAnsi="Cambria Math"/>
                  </w:rPr>
                  <m:t>N</m:t>
                </w:ins>
              </m:r>
            </m:sub>
          </m:sSub>
          <m:r>
            <w:ins w:id="218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&gt;-</m:t>
            </w:ins>
          </m:r>
          <m:r>
            <w:ins w:id="219" w:author="Draco Xu" w:date="2025-06-25T13:30:00Z" w16du:dateUtc="2025-06-25T04:30:00Z">
              <w:rPr>
                <w:rFonts w:ascii="Cambria Math" w:hAnsi="Cambria Math"/>
              </w:rPr>
              <m:t>1</m:t>
            </w:ins>
          </m:r>
        </m:oMath>
      </m:oMathPara>
    </w:p>
    <w:p w14:paraId="4999DF23" w14:textId="77777777" w:rsidR="004128D1" w:rsidRDefault="004128D1" w:rsidP="004128D1">
      <w:pPr>
        <w:pStyle w:val="FirstParagraph"/>
        <w:rPr>
          <w:ins w:id="220" w:author="Draco Xu" w:date="2025-06-25T13:30:00Z" w16du:dateUtc="2025-06-25T04:30:00Z"/>
        </w:rPr>
      </w:pPr>
      <w:ins w:id="221" w:author="Draco Xu" w:date="2025-06-25T13:30:00Z" w16du:dateUtc="2025-06-25T04:30:00Z">
        <w:r>
          <w:t>(C.2)</w:t>
        </w:r>
      </w:ins>
    </w:p>
    <w:p w14:paraId="2F121988" w14:textId="77777777" w:rsidR="004128D1" w:rsidRDefault="004128D1" w:rsidP="004128D1">
      <w:pPr>
        <w:pStyle w:val="BodyText"/>
        <w:rPr>
          <w:ins w:id="222" w:author="Draco Xu" w:date="2025-06-25T13:30:00Z" w16du:dateUtc="2025-06-25T04:30:00Z"/>
        </w:rPr>
      </w:pPr>
      <w:ins w:id="223" w:author="Draco Xu" w:date="2025-06-25T13:30:00Z" w16du:dateUtc="2025-06-25T04:30:00Z">
        <w:r>
          <w:t>and write the feed-forward drive in that basis</w:t>
        </w:r>
      </w:ins>
    </w:p>
    <w:p w14:paraId="646A4BBF" w14:textId="77777777" w:rsidR="004128D1" w:rsidRDefault="004128D1" w:rsidP="004128D1">
      <w:pPr>
        <w:pStyle w:val="BodyText"/>
        <w:rPr>
          <w:ins w:id="224" w:author="Draco Xu" w:date="2025-06-25T13:30:00Z" w16du:dateUtc="2025-06-25T04:30:00Z"/>
        </w:rPr>
      </w:pPr>
      <m:oMathPara>
        <m:oMathParaPr>
          <m:jc m:val="center"/>
        </m:oMathParaPr>
        <m:oMath>
          <m:sSub>
            <m:sSubPr>
              <m:ctrlPr>
                <w:ins w:id="225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226" w:author="Draco Xu" w:date="2025-06-25T13:30:00Z" w16du:dateUtc="2025-06-25T04:30:00Z">
                  <w:rPr>
                    <w:rFonts w:ascii="Cambria Math" w:hAnsi="Cambria Math"/>
                  </w:rPr>
                  <m:t>γ</m:t>
                </w:ins>
              </m:r>
            </m:e>
            <m:sub>
              <m:r>
                <w:ins w:id="227" w:author="Draco Xu" w:date="2025-06-25T13:30:00Z" w16du:dateUtc="2025-06-25T04:30:00Z">
                  <w:rPr>
                    <w:rFonts w:ascii="Cambria Math" w:hAnsi="Cambria Math"/>
                  </w:rPr>
                  <m:t>i</m:t>
                </w:ins>
              </m:r>
            </m:sub>
          </m:sSub>
          <m:r>
            <w:ins w:id="228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box>
            <m:boxPr>
              <m:opEmu m:val="1"/>
              <m:ctrlPr>
                <w:ins w:id="229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boxPr>
            <m:e>
              <m:r>
                <w:ins w:id="230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:=</m:t>
                </w:ins>
              </m:r>
            </m:e>
          </m:box>
          <m:r>
            <w:ins w:id="231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sSubSup>
            <m:sSubSupPr>
              <m:ctrlPr>
                <w:ins w:id="232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SupPr>
            <m:e>
              <m:r>
                <w:ins w:id="233" w:author="Draco Xu" w:date="2025-06-25T13:30:00Z" w16du:dateUtc="2025-06-25T04:30:00Z">
                  <w:rPr>
                    <w:rFonts w:ascii="Cambria Math" w:hAnsi="Cambria Math"/>
                  </w:rPr>
                  <m:t>u</m:t>
                </w:ins>
              </m:r>
            </m:e>
            <m:sub>
              <m:r>
                <w:ins w:id="234" w:author="Draco Xu" w:date="2025-06-25T13:30:00Z" w16du:dateUtc="2025-06-25T04:30:00Z">
                  <w:rPr>
                    <w:rFonts w:ascii="Cambria Math" w:hAnsi="Cambria Math"/>
                  </w:rPr>
                  <m:t>i</m:t>
                </w:ins>
              </m:r>
            </m:sub>
            <m:sup>
              <m:r>
                <w:ins w:id="235" w:author="Draco Xu" w:date="2025-06-25T13:30:00Z" w16du:dateUtc="2025-06-25T04:30:00Z">
                  <w:rPr>
                    <w:rFonts w:ascii="Cambria Math" w:hAnsi="Cambria Math"/>
                  </w:rPr>
                  <m:t>​</m:t>
                </w:ins>
              </m:r>
              <m:r>
                <w:ins w:id="236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⊤</m:t>
                </w:ins>
              </m:r>
            </m:sup>
          </m:sSubSup>
          <m:r>
            <w:ins w:id="237" w:author="Draco Xu" w:date="2025-06-25T13:30:00Z" w16du:dateUtc="2025-06-25T04:30:00Z">
              <w:rPr>
                <w:rFonts w:ascii="Cambria Math" w:hAnsi="Cambria Math"/>
              </w:rPr>
              <m:t> G w </m:t>
            </w:ins>
          </m:r>
          <m:r>
            <w:ins w:id="238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(</m:t>
            </w:ins>
          </m:r>
          <m:r>
            <w:ins w:id="239" w:author="Draco Xu" w:date="2025-06-25T13:30:00Z" w16du:dateUtc="2025-06-25T04:30:00Z">
              <w:rPr>
                <w:rFonts w:ascii="Cambria Math" w:hAnsi="Cambria Math"/>
              </w:rPr>
              <m:t>i</m:t>
            </w:ins>
          </m:r>
          <m:r>
            <w:ins w:id="240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r>
            <w:ins w:id="241" w:author="Draco Xu" w:date="2025-06-25T13:30:00Z" w16du:dateUtc="2025-06-25T04:30:00Z">
              <w:rPr>
                <w:rFonts w:ascii="Cambria Math" w:hAnsi="Cambria Math"/>
              </w:rPr>
              <m:t>1</m:t>
            </w:ins>
          </m:r>
          <m:r>
            <w:ins w:id="242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,…,</m:t>
            </w:ins>
          </m:r>
          <m:r>
            <w:ins w:id="243" w:author="Draco Xu" w:date="2025-06-25T13:30:00Z" w16du:dateUtc="2025-06-25T04:30:00Z">
              <w:rPr>
                <w:rFonts w:ascii="Cambria Math" w:hAnsi="Cambria Math"/>
              </w:rPr>
              <m:t>N</m:t>
            </w:ins>
          </m:r>
          <m:r>
            <w:ins w:id="244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)</m:t>
            </w:ins>
          </m:r>
        </m:oMath>
      </m:oMathPara>
    </w:p>
    <w:p w14:paraId="5CE8DA51" w14:textId="77777777" w:rsidR="004128D1" w:rsidRDefault="004128D1" w:rsidP="004128D1">
      <w:pPr>
        <w:pStyle w:val="FirstParagraph"/>
        <w:rPr>
          <w:ins w:id="245" w:author="Draco Xu" w:date="2025-06-25T13:30:00Z" w16du:dateUtc="2025-06-25T04:30:00Z"/>
        </w:rPr>
      </w:pPr>
      <w:ins w:id="246" w:author="Draco Xu" w:date="2025-06-25T13:30:00Z" w16du:dateUtc="2025-06-25T04:30:00Z">
        <w:r>
          <w:t>(C.3)</w:t>
        </w:r>
      </w:ins>
    </w:p>
    <w:p w14:paraId="6C0C3FE6" w14:textId="295CD64B" w:rsidR="004128D1" w:rsidRDefault="004128D1" w:rsidP="004128D1">
      <w:pPr>
        <w:pStyle w:val="BodyText"/>
        <w:rPr>
          <w:ins w:id="247" w:author="Draco Xu" w:date="2025-06-25T13:30:00Z" w16du:dateUtc="2025-06-25T04:30:00Z"/>
        </w:rPr>
      </w:pPr>
      <w:ins w:id="248" w:author="Draco Xu" w:date="2025-06-25T13:30:00Z" w16du:dateUtc="2025-06-25T04:30:00Z">
        <w:r>
          <w:rPr>
            <w:i/>
            <w:iCs/>
          </w:rPr>
          <w:t>Slow</w:t>
        </w:r>
      </w:ins>
      <w:ins w:id="249" w:author="Draco Xu" w:date="2025-06-25T13:46:00Z" w16du:dateUtc="2025-06-25T04:46:00Z">
        <w:r w:rsidR="00C52385">
          <w:rPr>
            <w:i/>
            <w:iCs/>
          </w:rPr>
          <w:t>/N</w:t>
        </w:r>
      </w:ins>
      <w:ins w:id="250" w:author="Draco Xu" w:date="2025-06-25T13:30:00Z" w16du:dateUtc="2025-06-25T04:30:00Z">
        <w:r>
          <w:rPr>
            <w:i/>
            <w:iCs/>
          </w:rPr>
          <w:t>oise mode.</w:t>
        </w:r>
        <w:r>
          <w:t xml:space="preserve"> The dominant eigen-vector </w:t>
        </w:r>
      </w:ins>
      <m:oMath>
        <m:sSub>
          <m:sSubPr>
            <m:ctrlPr>
              <w:ins w:id="251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252" w:author="Draco Xu" w:date="2025-06-25T13:30:00Z" w16du:dateUtc="2025-06-25T04:30:00Z">
                <w:rPr>
                  <w:rFonts w:ascii="Cambria Math" w:hAnsi="Cambria Math"/>
                </w:rPr>
                <m:t>u</m:t>
              </w:ins>
            </m:r>
          </m:e>
          <m:sub>
            <m:r>
              <w:ins w:id="253" w:author="Draco Xu" w:date="2025-06-25T13:30:00Z" w16du:dateUtc="2025-06-25T04:30:00Z">
                <w:rPr>
                  <w:rFonts w:ascii="Cambria Math" w:hAnsi="Cambria Math"/>
                </w:rPr>
                <m:t>1</m:t>
              </w:ins>
            </m:r>
          </m:sub>
        </m:sSub>
      </m:oMath>
      <w:ins w:id="254" w:author="Draco Xu" w:date="2025-06-25T13:30:00Z" w16du:dateUtc="2025-06-25T04:30:00Z">
        <w:r>
          <w:t xml:space="preserve"> is the slowest dynamical mode and therefore the principal axis of internally generated correlated variability (Appendix A).</w:t>
        </w:r>
      </w:ins>
    </w:p>
    <w:p w14:paraId="2CFC38AB" w14:textId="77777777" w:rsidR="004128D1" w:rsidRDefault="004128D1" w:rsidP="004128D1">
      <w:pPr>
        <w:pStyle w:val="BodyText"/>
        <w:rPr>
          <w:ins w:id="255" w:author="Draco Xu" w:date="2025-06-25T13:30:00Z" w16du:dateUtc="2025-06-25T04:30:00Z"/>
        </w:rPr>
      </w:pPr>
      <w:ins w:id="256" w:author="Draco Xu" w:date="2025-06-25T13:30:00Z" w16du:dateUtc="2025-06-25T04:30:00Z">
        <w:r>
          <w:rPr>
            <w:i/>
            <w:iCs/>
          </w:rPr>
          <w:t>Stimulus axis.</w:t>
        </w:r>
        <w:r>
          <w:t xml:space="preserve"> The difference in stimulus-conditioned means is</w:t>
        </w:r>
      </w:ins>
    </w:p>
    <w:p w14:paraId="6316B0FD" w14:textId="77777777" w:rsidR="004128D1" w:rsidRDefault="004128D1" w:rsidP="004128D1">
      <w:pPr>
        <w:pStyle w:val="BodyText"/>
        <w:rPr>
          <w:ins w:id="257" w:author="Draco Xu" w:date="2025-06-25T13:30:00Z" w16du:dateUtc="2025-06-25T04:30:00Z"/>
        </w:rPr>
      </w:pPr>
      <m:oMathPara>
        <m:oMathParaPr>
          <m:jc m:val="center"/>
        </m:oMathParaPr>
        <m:oMath>
          <m:r>
            <w:ins w:id="258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w:lastRenderedPageBreak/>
              <m:t>Δ</m:t>
            </w:ins>
          </m:r>
          <m:r>
            <w:ins w:id="259" w:author="Draco Xu" w:date="2025-06-25T13:30:00Z" w16du:dateUtc="2025-06-25T04:30:00Z">
              <w:rPr>
                <w:rFonts w:ascii="Cambria Math" w:hAnsi="Cambria Math"/>
              </w:rPr>
              <m:t>μ</m:t>
            </w:ins>
          </m:r>
          <m:box>
            <m:boxPr>
              <m:opEmu m:val="1"/>
              <m:ctrlPr>
                <w:ins w:id="260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boxPr>
            <m:e>
              <m:r>
                <w:ins w:id="261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:=</m:t>
                </w:ins>
              </m:r>
            </m:e>
          </m:box>
          <m:sSub>
            <m:sSubPr>
              <m:ctrlPr>
                <w:ins w:id="262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263" w:author="Draco Xu" w:date="2025-06-25T13:30:00Z" w16du:dateUtc="2025-06-25T04:30:00Z">
                  <w:rPr>
                    <w:rFonts w:ascii="Cambria Math" w:hAnsi="Cambria Math"/>
                  </w:rPr>
                  <m:t>μ</m:t>
                </w:ins>
              </m:r>
            </m:e>
            <m:sub>
              <m:r>
                <w:ins w:id="264" w:author="Draco Xu" w:date="2025-06-25T13:30:00Z" w16du:dateUtc="2025-06-25T04:30:00Z">
                  <w:rPr>
                    <w:rFonts w:ascii="Cambria Math" w:hAnsi="Cambria Math"/>
                  </w:rPr>
                  <m:t>1</m:t>
                </w:ins>
              </m:r>
            </m:sub>
          </m:sSub>
          <m:r>
            <w:ins w:id="265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-</m:t>
            </w:ins>
          </m:r>
          <m:sSub>
            <m:sSubPr>
              <m:ctrlPr>
                <w:ins w:id="266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267" w:author="Draco Xu" w:date="2025-06-25T13:30:00Z" w16du:dateUtc="2025-06-25T04:30:00Z">
                  <w:rPr>
                    <w:rFonts w:ascii="Cambria Math" w:hAnsi="Cambria Math"/>
                  </w:rPr>
                  <m:t>μ</m:t>
                </w:ins>
              </m:r>
            </m:e>
            <m:sub>
              <m:r>
                <w:ins w:id="268" w:author="Draco Xu" w:date="2025-06-25T13:30:00Z" w16du:dateUtc="2025-06-25T04:30:00Z">
                  <w:rPr>
                    <w:rFonts w:ascii="Cambria Math" w:hAnsi="Cambria Math"/>
                  </w:rPr>
                  <m:t>0</m:t>
                </w:ins>
              </m:r>
            </m:sub>
          </m:sSub>
          <m:r>
            <w:ins w:id="269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=(</m:t>
            </w:ins>
          </m:r>
          <m:r>
            <w:ins w:id="270" w:author="Draco Xu" w:date="2025-06-25T13:30:00Z" w16du:dateUtc="2025-06-25T04:30:00Z">
              <w:rPr>
                <w:rFonts w:ascii="Cambria Math" w:hAnsi="Cambria Math"/>
              </w:rPr>
              <m:t>I</m:t>
            </w:ins>
          </m:r>
          <m:r>
            <w:ins w:id="271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-</m:t>
            </w:ins>
          </m:r>
          <m:r>
            <w:ins w:id="272" w:author="Draco Xu" w:date="2025-06-25T13:30:00Z" w16du:dateUtc="2025-06-25T04:30:00Z">
              <w:rPr>
                <w:rFonts w:ascii="Cambria Math" w:hAnsi="Cambria Math"/>
              </w:rPr>
              <m:t>A</m:t>
            </w:ins>
          </m:r>
          <m:sSup>
            <m:sSupPr>
              <m:ctrlPr>
                <w:ins w:id="273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pPr>
            <m:e>
              <m:r>
                <w:ins w:id="274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)</m:t>
                </w:ins>
              </m:r>
            </m:e>
            <m:sup>
              <m:r>
                <w:ins w:id="275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-</m:t>
                </w:ins>
              </m:r>
              <m:r>
                <w:ins w:id="276" w:author="Draco Xu" w:date="2025-06-25T13:30:00Z" w16du:dateUtc="2025-06-25T04:30:00Z">
                  <w:rPr>
                    <w:rFonts w:ascii="Cambria Math" w:hAnsi="Cambria Math"/>
                  </w:rPr>
                  <m:t>1</m:t>
                </w:ins>
              </m:r>
            </m:sup>
          </m:sSup>
          <m:r>
            <w:ins w:id="277" w:author="Draco Xu" w:date="2025-06-25T13:30:00Z" w16du:dateUtc="2025-06-25T04:30:00Z">
              <w:rPr>
                <w:rFonts w:ascii="Cambria Math" w:hAnsi="Cambria Math"/>
              </w:rPr>
              <m:t>G w</m:t>
            </w:ins>
          </m:r>
          <m:r>
            <w:ins w:id="278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nary>
            <m:naryPr>
              <m:chr m:val="∑"/>
              <m:limLoc m:val="undOvr"/>
              <m:ctrlPr>
                <w:ins w:id="279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naryPr>
            <m:sub>
              <m:r>
                <w:ins w:id="280" w:author="Draco Xu" w:date="2025-06-25T13:30:00Z" w16du:dateUtc="2025-06-25T04:30:00Z">
                  <w:rPr>
                    <w:rFonts w:ascii="Cambria Math" w:hAnsi="Cambria Math"/>
                  </w:rPr>
                  <m:t>i</m:t>
                </w:ins>
              </m:r>
              <m:r>
                <w:ins w:id="281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=</m:t>
                </w:ins>
              </m:r>
              <m:r>
                <w:ins w:id="282" w:author="Draco Xu" w:date="2025-06-25T13:30:00Z" w16du:dateUtc="2025-06-25T04:30:00Z">
                  <w:rPr>
                    <w:rFonts w:ascii="Cambria Math" w:hAnsi="Cambria Math"/>
                  </w:rPr>
                  <m:t>1</m:t>
                </w:ins>
              </m:r>
            </m:sub>
            <m:sup>
              <m:r>
                <w:ins w:id="283" w:author="Draco Xu" w:date="2025-06-25T13:30:00Z" w16du:dateUtc="2025-06-25T04:30:00Z">
                  <w:rPr>
                    <w:rFonts w:ascii="Cambria Math" w:hAnsi="Cambria Math"/>
                  </w:rPr>
                  <m:t>N</m:t>
                </w:ins>
              </m:r>
            </m:sup>
            <m:e>
              <m:f>
                <m:fPr>
                  <m:ctrlPr>
                    <w:ins w:id="284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fPr>
                <m:num>
                  <m:sSub>
                    <m:sSubPr>
                      <m:ctrlPr>
                        <w:ins w:id="285" w:author="Draco Xu" w:date="2025-06-25T13:30:00Z" w16du:dateUtc="2025-06-25T04:30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ins w:id="286" w:author="Draco Xu" w:date="2025-06-25T13:30:00Z" w16du:dateUtc="2025-06-25T04:30:00Z">
                          <w:rPr>
                            <w:rFonts w:ascii="Cambria Math" w:hAnsi="Cambria Math"/>
                          </w:rPr>
                          <m:t>γ</m:t>
                        </w:ins>
                      </m:r>
                    </m:e>
                    <m:sub>
                      <m:r>
                        <w:ins w:id="287" w:author="Draco Xu" w:date="2025-06-25T13:30:00Z" w16du:dateUtc="2025-06-25T04:30:00Z">
                          <w:rPr>
                            <w:rFonts w:ascii="Cambria Math" w:hAnsi="Cambria Math"/>
                          </w:rPr>
                          <m:t>i</m:t>
                        </w:ins>
                      </m:r>
                    </m:sub>
                  </m:sSub>
                </m:num>
                <m:den>
                  <m:r>
                    <w:ins w:id="288" w:author="Draco Xu" w:date="2025-06-25T13:30:00Z" w16du:dateUtc="2025-06-25T04:30:00Z">
                      <w:rPr>
                        <w:rFonts w:ascii="Cambria Math" w:hAnsi="Cambria Math"/>
                      </w:rPr>
                      <m:t>1</m:t>
                    </w:ins>
                  </m:r>
                  <m:r>
                    <w:ins w:id="289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w:ins>
                  </m:r>
                  <m:sSub>
                    <m:sSubPr>
                      <m:ctrlPr>
                        <w:ins w:id="290" w:author="Draco Xu" w:date="2025-06-25T13:30:00Z" w16du:dateUtc="2025-06-25T04:30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ins w:id="291" w:author="Draco Xu" w:date="2025-06-25T13:30:00Z" w16du:dateUtc="2025-06-25T04:30:00Z">
                          <w:rPr>
                            <w:rFonts w:ascii="Cambria Math" w:hAnsi="Cambria Math"/>
                          </w:rPr>
                          <m:t>λ</m:t>
                        </w:ins>
                      </m:r>
                    </m:e>
                    <m:sub>
                      <m:r>
                        <w:ins w:id="292" w:author="Draco Xu" w:date="2025-06-25T13:30:00Z" w16du:dateUtc="2025-06-25T04:30:00Z">
                          <w:rPr>
                            <w:rFonts w:ascii="Cambria Math" w:hAnsi="Cambria Math"/>
                          </w:rPr>
                          <m:t>i</m:t>
                        </w:ins>
                      </m:r>
                    </m:sub>
                  </m:sSub>
                </m:den>
              </m:f>
            </m:e>
          </m:nary>
          <m:r>
            <w:ins w:id="293" w:author="Draco Xu" w:date="2025-06-25T13:30:00Z" w16du:dateUtc="2025-06-25T04:30:00Z">
              <w:rPr>
                <w:rFonts w:ascii="Cambria Math" w:hAnsi="Cambria Math"/>
              </w:rPr>
              <m:t> </m:t>
            </w:ins>
          </m:r>
          <m:sSub>
            <m:sSubPr>
              <m:ctrlPr>
                <w:ins w:id="294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295" w:author="Draco Xu" w:date="2025-06-25T13:30:00Z" w16du:dateUtc="2025-06-25T04:30:00Z">
                  <w:rPr>
                    <w:rFonts w:ascii="Cambria Math" w:hAnsi="Cambria Math"/>
                  </w:rPr>
                  <m:t>u</m:t>
                </w:ins>
              </m:r>
            </m:e>
            <m:sub>
              <m:r>
                <w:ins w:id="296" w:author="Draco Xu" w:date="2025-06-25T13:30:00Z" w16du:dateUtc="2025-06-25T04:30:00Z">
                  <w:rPr>
                    <w:rFonts w:ascii="Cambria Math" w:hAnsi="Cambria Math"/>
                  </w:rPr>
                  <m:t>i</m:t>
                </w:ins>
              </m:r>
            </m:sub>
          </m:sSub>
          <m:r>
            <w:ins w:id="297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,</m:t>
            </w:ins>
          </m:r>
        </m:oMath>
      </m:oMathPara>
    </w:p>
    <w:p w14:paraId="7890D4F0" w14:textId="77777777" w:rsidR="004128D1" w:rsidRDefault="004128D1" w:rsidP="004128D1">
      <w:pPr>
        <w:pStyle w:val="FirstParagraph"/>
        <w:rPr>
          <w:ins w:id="298" w:author="Draco Xu" w:date="2025-06-25T13:30:00Z" w16du:dateUtc="2025-06-25T04:30:00Z"/>
        </w:rPr>
      </w:pPr>
      <w:ins w:id="299" w:author="Draco Xu" w:date="2025-06-25T13:30:00Z" w16du:dateUtc="2025-06-25T04:30:00Z">
        <w:r>
          <w:t>(C.4)</w:t>
        </w:r>
      </w:ins>
    </w:p>
    <w:p w14:paraId="67460521" w14:textId="77777777" w:rsidR="004128D1" w:rsidRDefault="004128D1" w:rsidP="004128D1">
      <w:pPr>
        <w:pStyle w:val="BodyText"/>
        <w:rPr>
          <w:ins w:id="300" w:author="Draco Xu" w:date="2025-06-25T13:30:00Z" w16du:dateUtc="2025-06-25T04:30:00Z"/>
        </w:rPr>
      </w:pPr>
      <w:ins w:id="301" w:author="Draco Xu" w:date="2025-06-25T13:30:00Z" w16du:dateUtc="2025-06-25T04:30:00Z">
        <w:r>
          <w:t xml:space="preserve">and its unit vector </w:t>
        </w:r>
      </w:ins>
      <m:oMath>
        <m:sSub>
          <m:sSubPr>
            <m:ctrlPr>
              <w:ins w:id="302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303" w:author="Draco Xu" w:date="2025-06-25T13:30:00Z" w16du:dateUtc="2025-06-25T04:30:00Z">
                <w:rPr>
                  <w:rFonts w:ascii="Cambria Math" w:hAnsi="Cambria Math"/>
                </w:rPr>
                <m:t>u</m:t>
              </w:ins>
            </m:r>
          </m:e>
          <m:sub>
            <m:r>
              <w:ins w:id="304" w:author="Draco Xu" w:date="2025-06-25T13:30:00Z" w16du:dateUtc="2025-06-25T04:30:00Z">
                <m:rPr>
                  <m:nor/>
                </m:rPr>
                <m:t>stim</m:t>
              </w:ins>
            </m:r>
          </m:sub>
        </m:sSub>
        <m:box>
          <m:boxPr>
            <m:opEmu m:val="1"/>
            <m:ctrlPr>
              <w:ins w:id="305" w:author="Draco Xu" w:date="2025-06-25T13:30:00Z" w16du:dateUtc="2025-06-25T04:30:00Z">
                <w:rPr>
                  <w:rFonts w:ascii="Cambria Math" w:hAnsi="Cambria Math"/>
                </w:rPr>
              </w:ins>
            </m:ctrlPr>
          </m:boxPr>
          <m:e>
            <m:r>
              <w:ins w:id="306" w:author="Draco Xu" w:date="2025-06-25T13:30:00Z" w16du:dateUtc="2025-06-25T04:30:00Z">
                <m:rPr>
                  <m:sty m:val="p"/>
                </m:rPr>
                <w:rPr>
                  <w:rFonts w:ascii="Cambria Math" w:hAnsi="Cambria Math"/>
                </w:rPr>
                <m:t>:=</m:t>
              </w:ins>
            </m:r>
          </m:e>
        </m:box>
        <m:r>
          <w:ins w:id="307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Δ</m:t>
          </w:ins>
        </m:r>
        <m:r>
          <w:ins w:id="308" w:author="Draco Xu" w:date="2025-06-25T13:30:00Z" w16du:dateUtc="2025-06-25T04:30:00Z">
            <w:rPr>
              <w:rFonts w:ascii="Cambria Math" w:hAnsi="Cambria Math"/>
            </w:rPr>
            <m:t>μ</m:t>
          </w:ins>
        </m:r>
        <m:r>
          <w:ins w:id="309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/</m:t>
          </w:ins>
        </m:r>
        <m:d>
          <m:dPr>
            <m:begChr m:val="‖"/>
            <m:endChr m:val="‖"/>
            <m:ctrlPr>
              <w:ins w:id="310" w:author="Draco Xu" w:date="2025-06-25T13:30:00Z" w16du:dateUtc="2025-06-25T04:30:00Z">
                <w:rPr>
                  <w:rFonts w:ascii="Cambria Math" w:hAnsi="Cambria Math"/>
                </w:rPr>
              </w:ins>
            </m:ctrlPr>
          </m:dPr>
          <m:e>
            <m:r>
              <w:ins w:id="311" w:author="Draco Xu" w:date="2025-06-25T13:30:00Z" w16du:dateUtc="2025-06-25T04:30:00Z">
                <m:rPr>
                  <m:sty m:val="p"/>
                </m:rPr>
                <w:rPr>
                  <w:rFonts w:ascii="Cambria Math" w:hAnsi="Cambria Math"/>
                </w:rPr>
                <m:t>Δ</m:t>
              </w:ins>
            </m:r>
            <m:r>
              <w:ins w:id="312" w:author="Draco Xu" w:date="2025-06-25T13:30:00Z" w16du:dateUtc="2025-06-25T04:30:00Z">
                <w:rPr>
                  <w:rFonts w:ascii="Cambria Math" w:hAnsi="Cambria Math"/>
                </w:rPr>
                <m:t>μ</m:t>
              </w:ins>
            </m:r>
          </m:e>
        </m:d>
      </m:oMath>
      <w:ins w:id="313" w:author="Draco Xu" w:date="2025-06-25T13:30:00Z" w16du:dateUtc="2025-06-25T04:30:00Z">
        <w:r>
          <w:t xml:space="preserve"> is called the </w:t>
        </w:r>
        <w:r>
          <w:rPr>
            <w:i/>
            <w:iCs/>
          </w:rPr>
          <w:t>stimulus axis</w:t>
        </w:r>
        <w:r>
          <w:t>.</w:t>
        </w:r>
      </w:ins>
    </w:p>
    <w:p w14:paraId="043FAC44" w14:textId="77777777" w:rsidR="004128D1" w:rsidRDefault="004128D1" w:rsidP="004128D1">
      <w:pPr>
        <w:pStyle w:val="BodyText"/>
        <w:rPr>
          <w:ins w:id="314" w:author="Draco Xu" w:date="2025-06-25T13:30:00Z" w16du:dateUtc="2025-06-25T04:30:00Z"/>
        </w:rPr>
      </w:pPr>
      <w:ins w:id="315" w:author="Draco Xu" w:date="2025-06-25T13:30:00Z" w16du:dateUtc="2025-06-25T04:30:00Z">
        <w:r>
          <w:rPr>
            <w:i/>
            <w:iCs/>
          </w:rPr>
          <w:t>Noise covariance.</w:t>
        </w:r>
        <w:r>
          <w:t xml:space="preserve"> Because external noise is private, the covariance of population responses is</w:t>
        </w:r>
      </w:ins>
    </w:p>
    <w:p w14:paraId="19C0680D" w14:textId="77777777" w:rsidR="004128D1" w:rsidRDefault="004128D1" w:rsidP="004128D1">
      <w:pPr>
        <w:pStyle w:val="BodyText"/>
        <w:rPr>
          <w:ins w:id="316" w:author="Draco Xu" w:date="2025-06-25T13:30:00Z" w16du:dateUtc="2025-06-25T04:30:00Z"/>
        </w:rPr>
      </w:pPr>
      <m:oMathPara>
        <m:oMathParaPr>
          <m:jc m:val="center"/>
        </m:oMathParaPr>
        <m:oMath>
          <m:r>
            <w:ins w:id="317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Σ</m:t>
            </w:ins>
          </m:r>
          <m:r>
            <w:ins w:id="318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r>
            <w:ins w:id="319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r>
            <w:ins w:id="320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r>
            <w:ins w:id="321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(</m:t>
            </w:ins>
          </m:r>
          <m:r>
            <w:ins w:id="322" w:author="Draco Xu" w:date="2025-06-25T13:30:00Z" w16du:dateUtc="2025-06-25T04:30:00Z">
              <w:rPr>
                <w:rFonts w:ascii="Cambria Math" w:hAnsi="Cambria Math"/>
              </w:rPr>
              <m:t>I</m:t>
            </w:ins>
          </m:r>
          <m:r>
            <w:ins w:id="323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-</m:t>
            </w:ins>
          </m:r>
          <m:r>
            <w:ins w:id="324" w:author="Draco Xu" w:date="2025-06-25T13:30:00Z" w16du:dateUtc="2025-06-25T04:30:00Z">
              <w:rPr>
                <w:rFonts w:ascii="Cambria Math" w:hAnsi="Cambria Math"/>
              </w:rPr>
              <m:t>A</m:t>
            </w:ins>
          </m:r>
          <m:sSup>
            <m:sSupPr>
              <m:ctrlPr>
                <w:ins w:id="325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pPr>
            <m:e>
              <m:r>
                <w:ins w:id="326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)</m:t>
                </w:ins>
              </m:r>
            </m:e>
            <m:sup>
              <m:r>
                <w:ins w:id="327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-</m:t>
                </w:ins>
              </m:r>
              <m:r>
                <w:ins w:id="328" w:author="Draco Xu" w:date="2025-06-25T13:30:00Z" w16du:dateUtc="2025-06-25T04:30:00Z">
                  <w:rPr>
                    <w:rFonts w:ascii="Cambria Math" w:hAnsi="Cambria Math"/>
                  </w:rPr>
                  <m:t>1</m:t>
                </w:ins>
              </m:r>
            </m:sup>
          </m:sSup>
          <m:r>
            <w:ins w:id="329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(</m:t>
            </w:ins>
          </m:r>
          <m:r>
            <w:ins w:id="330" w:author="Draco Xu" w:date="2025-06-25T13:30:00Z" w16du:dateUtc="2025-06-25T04:30:00Z">
              <w:rPr>
                <w:rFonts w:ascii="Cambria Math" w:hAnsi="Cambria Math"/>
              </w:rPr>
              <m:t>I</m:t>
            </w:ins>
          </m:r>
          <m:r>
            <w:ins w:id="331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-</m:t>
            </w:ins>
          </m:r>
          <m:r>
            <w:ins w:id="332" w:author="Draco Xu" w:date="2025-06-25T13:30:00Z" w16du:dateUtc="2025-06-25T04:30:00Z">
              <w:rPr>
                <w:rFonts w:ascii="Cambria Math" w:hAnsi="Cambria Math"/>
              </w:rPr>
              <m:t>A</m:t>
            </w:ins>
          </m:r>
          <m:sSup>
            <m:sSupPr>
              <m:ctrlPr>
                <w:ins w:id="333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pPr>
            <m:e>
              <m:r>
                <w:ins w:id="334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)</m:t>
                </w:ins>
              </m:r>
            </m:e>
            <m:sup>
              <m:r>
                <w:ins w:id="335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-⊤</m:t>
                </w:ins>
              </m:r>
            </m:sup>
          </m:sSup>
          <m:sSubSup>
            <m:sSubSupPr>
              <m:ctrlPr>
                <w:ins w:id="336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SupPr>
            <m:e>
              <m:r>
                <w:ins w:id="337" w:author="Draco Xu" w:date="2025-06-25T13:30:00Z" w16du:dateUtc="2025-06-25T04:30:00Z">
                  <w:rPr>
                    <w:rFonts w:ascii="Cambria Math" w:hAnsi="Cambria Math"/>
                  </w:rPr>
                  <m:t>σ</m:t>
                </w:ins>
              </m:r>
            </m:e>
            <m:sub>
              <m:r>
                <w:ins w:id="338" w:author="Draco Xu" w:date="2025-06-25T13:30:00Z" w16du:dateUtc="2025-06-25T04:30:00Z">
                  <w:rPr>
                    <w:rFonts w:ascii="Cambria Math" w:hAnsi="Cambria Math"/>
                  </w:rPr>
                  <m:t>0</m:t>
                </w:ins>
              </m:r>
            </m:sub>
            <m:sup>
              <m:r>
                <w:ins w:id="339" w:author="Draco Xu" w:date="2025-06-25T13:30:00Z" w16du:dateUtc="2025-06-25T04:30:00Z">
                  <w:rPr>
                    <w:rFonts w:ascii="Cambria Math" w:hAnsi="Cambria Math"/>
                  </w:rPr>
                  <m:t>2</m:t>
                </w:ins>
              </m:r>
            </m:sup>
          </m:sSubSup>
        </m:oMath>
      </m:oMathPara>
    </w:p>
    <w:p w14:paraId="056468CF" w14:textId="77777777" w:rsidR="004128D1" w:rsidRDefault="004128D1" w:rsidP="004128D1">
      <w:pPr>
        <w:pStyle w:val="FirstParagraph"/>
        <w:rPr>
          <w:ins w:id="340" w:author="Draco Xu" w:date="2025-06-25T13:30:00Z" w16du:dateUtc="2025-06-25T04:30:00Z"/>
        </w:rPr>
      </w:pPr>
      <w:ins w:id="341" w:author="Draco Xu" w:date="2025-06-25T13:30:00Z" w16du:dateUtc="2025-06-25T04:30:00Z">
        <w:r>
          <w:t>(C.5)</w:t>
        </w:r>
      </w:ins>
    </w:p>
    <w:p w14:paraId="78157582" w14:textId="77777777" w:rsidR="004128D1" w:rsidRDefault="004128D1" w:rsidP="004128D1">
      <w:pPr>
        <w:pStyle w:val="Heading2"/>
        <w:rPr>
          <w:ins w:id="342" w:author="Draco Xu" w:date="2025-06-25T13:30:00Z" w16du:dateUtc="2025-06-25T04:30:00Z"/>
        </w:rPr>
      </w:pPr>
      <w:bookmarkStart w:id="343" w:name="c.2-single-axis-fisher-information"/>
      <w:bookmarkEnd w:id="84"/>
      <w:ins w:id="344" w:author="Draco Xu" w:date="2025-06-25T13:30:00Z" w16du:dateUtc="2025-06-25T04:30:00Z">
        <w:r>
          <w:t>2 Single-axis Fisher information</w:t>
        </w:r>
      </w:ins>
    </w:p>
    <w:p w14:paraId="6A49F1C9" w14:textId="77777777" w:rsidR="004128D1" w:rsidRDefault="004128D1" w:rsidP="004128D1">
      <w:pPr>
        <w:pStyle w:val="FirstParagraph"/>
        <w:rPr>
          <w:ins w:id="345" w:author="Draco Xu" w:date="2025-06-25T13:30:00Z" w16du:dateUtc="2025-06-25T04:30:00Z"/>
        </w:rPr>
      </w:pPr>
      <w:ins w:id="346" w:author="Draco Xu" w:date="2025-06-25T13:30:00Z" w16du:dateUtc="2025-06-25T04:30:00Z">
        <w:r>
          <w:t xml:space="preserve">For any unit </w:t>
        </w:r>
        <w:r>
          <w:rPr>
            <w:i/>
            <w:iCs/>
          </w:rPr>
          <w:t>decoder</w:t>
        </w:r>
        <w:r>
          <w:t xml:space="preserve"> </w:t>
        </w:r>
      </w:ins>
      <m:oMath>
        <m:r>
          <w:ins w:id="347" w:author="Draco Xu" w:date="2025-06-25T13:30:00Z" w16du:dateUtc="2025-06-25T04:30:00Z">
            <w:rPr>
              <w:rFonts w:ascii="Cambria Math" w:hAnsi="Cambria Math"/>
            </w:rPr>
            <m:t>d</m:t>
          </w:ins>
        </m:r>
        <m:r>
          <w:ins w:id="348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∈</m:t>
          </w:ins>
        </m:r>
        <m:sSup>
          <m:sSupPr>
            <m:ctrlPr>
              <w:ins w:id="349" w:author="Draco Xu" w:date="2025-06-25T13:30:00Z" w16du:dateUtc="2025-06-25T04:30:00Z">
                <w:rPr>
                  <w:rFonts w:ascii="Cambria Math" w:hAnsi="Cambria Math"/>
                </w:rPr>
              </w:ins>
            </m:ctrlPr>
          </m:sSupPr>
          <m:e>
            <m:r>
              <w:ins w:id="350" w:author="Draco Xu" w:date="2025-06-25T13:30:00Z" w16du:dateUtc="2025-06-25T04:30:00Z"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w:ins>
            </m:r>
          </m:e>
          <m:sup>
            <m:r>
              <w:ins w:id="351" w:author="Draco Xu" w:date="2025-06-25T13:30:00Z" w16du:dateUtc="2025-06-25T04:30:00Z">
                <w:rPr>
                  <w:rFonts w:ascii="Cambria Math" w:hAnsi="Cambria Math"/>
                </w:rPr>
                <m:t>N</m:t>
              </w:ins>
            </m:r>
          </m:sup>
        </m:sSup>
      </m:oMath>
      <w:ins w:id="352" w:author="Draco Xu" w:date="2025-06-25T13:30:00Z" w16du:dateUtc="2025-06-25T04:30:00Z">
        <w:r>
          <w:t xml:space="preserve"> the linear Fisher information is</w:t>
        </w:r>
      </w:ins>
    </w:p>
    <w:p w14:paraId="31CDAC13" w14:textId="77777777" w:rsidR="004128D1" w:rsidRDefault="004128D1" w:rsidP="004128D1">
      <w:pPr>
        <w:pStyle w:val="BodyText"/>
        <w:rPr>
          <w:ins w:id="353" w:author="Draco Xu" w:date="2025-06-25T13:30:00Z" w16du:dateUtc="2025-06-25T04:30:00Z"/>
        </w:rPr>
      </w:pPr>
      <m:oMathPara>
        <m:oMathParaPr>
          <m:jc m:val="center"/>
        </m:oMathParaPr>
        <m:oMath>
          <m:r>
            <w:ins w:id="354" w:author="Draco Xu" w:date="2025-06-25T13:30:00Z" w16du:dateUtc="2025-06-25T04:30:00Z">
              <m:rPr>
                <m:scr m:val="script"/>
                <m:sty m:val="p"/>
              </m:rPr>
              <w:rPr>
                <w:rFonts w:ascii="Cambria Math" w:hAnsi="Cambria Math"/>
              </w:rPr>
              <m:t>J(</m:t>
            </w:ins>
          </m:r>
          <m:r>
            <w:ins w:id="355" w:author="Draco Xu" w:date="2025-06-25T13:30:00Z" w16du:dateUtc="2025-06-25T04:30:00Z">
              <w:rPr>
                <w:rFonts w:ascii="Cambria Math" w:hAnsi="Cambria Math"/>
              </w:rPr>
              <m:t>d</m:t>
            </w:ins>
          </m:r>
          <m:r>
            <w:ins w:id="356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)</m:t>
            </w:ins>
          </m:r>
          <m:r>
            <w:ins w:id="357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r>
            <w:ins w:id="358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r>
            <w:ins w:id="359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f>
            <m:fPr>
              <m:ctrlPr>
                <w:ins w:id="360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fPr>
            <m:num>
              <m:r>
                <w:ins w:id="361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(</m:t>
                </w:ins>
              </m:r>
              <m:sSup>
                <m:sSupPr>
                  <m:ctrlPr>
                    <w:ins w:id="362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sSupPr>
                <m:e>
                  <m:r>
                    <w:ins w:id="363" w:author="Draco Xu" w:date="2025-06-25T13:30:00Z" w16du:dateUtc="2025-06-25T04:30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p>
                  <m:r>
                    <w:ins w:id="364" w:author="Draco Xu" w:date="2025-06-25T13:30:00Z" w16du:dateUtc="2025-06-25T04:30:00Z">
                      <w:rPr>
                        <w:rFonts w:ascii="Cambria Math" w:hAnsi="Cambria Math"/>
                      </w:rPr>
                      <m:t>​</m:t>
                    </w:ins>
                  </m:r>
                  <m:r>
                    <w:ins w:id="365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⊤</m:t>
                    </w:ins>
                  </m:r>
                </m:sup>
              </m:sSup>
              <m:r>
                <w:ins w:id="366" w:author="Draco Xu" w:date="2025-06-25T13:30:00Z" w16du:dateUtc="2025-06-25T04:30:00Z">
                  <w:rPr>
                    <w:rFonts w:ascii="Cambria Math" w:hAnsi="Cambria Math"/>
                  </w:rPr>
                  <m:t> </m:t>
                </w:ins>
              </m:r>
              <m:r>
                <w:ins w:id="367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Δ</m:t>
                </w:ins>
              </m:r>
              <m:r>
                <w:ins w:id="368" w:author="Draco Xu" w:date="2025-06-25T13:30:00Z" w16du:dateUtc="2025-06-25T04:30:00Z">
                  <w:rPr>
                    <w:rFonts w:ascii="Cambria Math" w:hAnsi="Cambria Math"/>
                  </w:rPr>
                  <m:t>μ</m:t>
                </w:ins>
              </m:r>
              <m:sSup>
                <m:sSupPr>
                  <m:ctrlPr>
                    <w:ins w:id="369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sSupPr>
                <m:e>
                  <m:r>
                    <w:ins w:id="370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w:ins>
                  </m:r>
                </m:e>
                <m:sup>
                  <m:r>
                    <w:ins w:id="371" w:author="Draco Xu" w:date="2025-06-25T13:30:00Z" w16du:dateUtc="2025-06-25T04:30:00Z">
                      <w:rPr>
                        <w:rFonts w:ascii="Cambria Math" w:hAnsi="Cambria Math"/>
                      </w:rPr>
                      <m:t>2</m:t>
                    </w:ins>
                  </m:r>
                </m:sup>
              </m:sSup>
            </m:num>
            <m:den>
              <m:sSup>
                <m:sSupPr>
                  <m:ctrlPr>
                    <w:ins w:id="372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sSupPr>
                <m:e>
                  <m:r>
                    <w:ins w:id="373" w:author="Draco Xu" w:date="2025-06-25T13:30:00Z" w16du:dateUtc="2025-06-25T04:30:00Z">
                      <w:rPr>
                        <w:rFonts w:ascii="Cambria Math" w:hAnsi="Cambria Math"/>
                      </w:rPr>
                      <m:t>d</m:t>
                    </w:ins>
                  </m:r>
                </m:e>
                <m:sup>
                  <m:r>
                    <w:ins w:id="374" w:author="Draco Xu" w:date="2025-06-25T13:30:00Z" w16du:dateUtc="2025-06-25T04:30:00Z">
                      <w:rPr>
                        <w:rFonts w:ascii="Cambria Math" w:hAnsi="Cambria Math"/>
                      </w:rPr>
                      <m:t>​</m:t>
                    </w:ins>
                  </m:r>
                  <m:r>
                    <w:ins w:id="375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⊤</m:t>
                    </w:ins>
                  </m:r>
                </m:sup>
              </m:sSup>
              <m:r>
                <w:ins w:id="376" w:author="Draco Xu" w:date="2025-06-25T13:30:00Z" w16du:dateUtc="2025-06-25T04:30:00Z">
                  <w:rPr>
                    <w:rFonts w:ascii="Cambria Math" w:hAnsi="Cambria Math"/>
                  </w:rPr>
                  <m:t> </m:t>
                </w:ins>
              </m:r>
              <m:r>
                <w:ins w:id="377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Σ</m:t>
                </w:ins>
              </m:r>
              <m:r>
                <w:ins w:id="378" w:author="Draco Xu" w:date="2025-06-25T13:30:00Z" w16du:dateUtc="2025-06-25T04:30:00Z">
                  <w:rPr>
                    <w:rFonts w:ascii="Cambria Math" w:hAnsi="Cambria Math"/>
                  </w:rPr>
                  <m:t> d</m:t>
                </w:ins>
              </m:r>
            </m:den>
          </m:f>
        </m:oMath>
      </m:oMathPara>
    </w:p>
    <w:p w14:paraId="3A4F18A3" w14:textId="77777777" w:rsidR="004128D1" w:rsidRDefault="004128D1" w:rsidP="004128D1">
      <w:pPr>
        <w:pStyle w:val="FirstParagraph"/>
        <w:rPr>
          <w:ins w:id="379" w:author="Draco Xu" w:date="2025-06-25T13:30:00Z" w16du:dateUtc="2025-06-25T04:30:00Z"/>
        </w:rPr>
      </w:pPr>
      <w:ins w:id="380" w:author="Draco Xu" w:date="2025-06-25T13:30:00Z" w16du:dateUtc="2025-06-25T04:30:00Z">
        <w:r>
          <w:t>(C.6)</w:t>
        </w:r>
      </w:ins>
    </w:p>
    <w:p w14:paraId="077106DA" w14:textId="77777777" w:rsidR="004128D1" w:rsidRDefault="004128D1" w:rsidP="004128D1">
      <w:pPr>
        <w:pStyle w:val="BodyText"/>
        <w:rPr>
          <w:ins w:id="381" w:author="Draco Xu" w:date="2025-06-25T13:30:00Z" w16du:dateUtc="2025-06-25T04:30:00Z"/>
        </w:rPr>
      </w:pPr>
      <w:ins w:id="382" w:author="Draco Xu" w:date="2025-06-25T13:30:00Z" w16du:dateUtc="2025-06-25T04:30:00Z">
        <w:r>
          <w:t xml:space="preserve">Choosing </w:t>
        </w:r>
      </w:ins>
      <m:oMath>
        <m:r>
          <w:ins w:id="383" w:author="Draco Xu" w:date="2025-06-25T13:30:00Z" w16du:dateUtc="2025-06-25T04:30:00Z">
            <w:rPr>
              <w:rFonts w:ascii="Cambria Math" w:hAnsi="Cambria Math"/>
            </w:rPr>
            <m:t>d</m:t>
          </w:ins>
        </m:r>
        <m:r>
          <w:ins w:id="384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=</m:t>
          </w:ins>
        </m:r>
        <m:sSub>
          <m:sSubPr>
            <m:ctrlPr>
              <w:ins w:id="385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386" w:author="Draco Xu" w:date="2025-06-25T13:30:00Z" w16du:dateUtc="2025-06-25T04:30:00Z">
                <w:rPr>
                  <w:rFonts w:ascii="Cambria Math" w:hAnsi="Cambria Math"/>
                </w:rPr>
                <m:t>u</m:t>
              </w:ins>
            </m:r>
          </m:e>
          <m:sub>
            <m:r>
              <w:ins w:id="387" w:author="Draco Xu" w:date="2025-06-25T13:30:00Z" w16du:dateUtc="2025-06-25T04:30:00Z">
                <w:rPr>
                  <w:rFonts w:ascii="Cambria Math" w:hAnsi="Cambria Math"/>
                </w:rPr>
                <m:t>i</m:t>
              </w:ins>
            </m:r>
          </m:sub>
        </m:sSub>
      </m:oMath>
      <w:ins w:id="388" w:author="Draco Xu" w:date="2025-06-25T13:30:00Z" w16du:dateUtc="2025-06-25T04:30:00Z">
        <w:r>
          <w:t xml:space="preserve"> isolates the </w:t>
        </w:r>
      </w:ins>
      <m:oMath>
        <m:r>
          <w:ins w:id="389" w:author="Draco Xu" w:date="2025-06-25T13:30:00Z" w16du:dateUtc="2025-06-25T04:30:00Z">
            <w:rPr>
              <w:rFonts w:ascii="Cambria Math" w:hAnsi="Cambria Math"/>
            </w:rPr>
            <m:t>i</m:t>
          </w:ins>
        </m:r>
      </m:oMath>
      <w:ins w:id="390" w:author="Draco Xu" w:date="2025-06-25T13:30:00Z" w16du:dateUtc="2025-06-25T04:30:00Z">
        <w:r>
          <w:t>-th dynamical mode.</w:t>
        </w:r>
        <w:r>
          <w:br/>
          <w:t>With Eqs. (C.3)</w:t>
        </w:r>
        <w:proofErr w:type="gramStart"/>
        <w:r>
          <w:t>–(</w:t>
        </w:r>
        <w:proofErr w:type="gramEnd"/>
        <w:r>
          <w:t>C.5) one finds</w:t>
        </w:r>
      </w:ins>
    </w:p>
    <w:p w14:paraId="16208050" w14:textId="77777777" w:rsidR="004128D1" w:rsidRDefault="004128D1" w:rsidP="004128D1">
      <w:pPr>
        <w:pStyle w:val="BodyText"/>
        <w:rPr>
          <w:ins w:id="391" w:author="Draco Xu" w:date="2025-06-25T13:30:00Z" w16du:dateUtc="2025-06-25T04:30:00Z"/>
        </w:rPr>
      </w:pPr>
      <m:oMathPara>
        <m:oMathParaPr>
          <m:jc m:val="center"/>
        </m:oMathParaPr>
        <m:oMath>
          <m:borderBox>
            <m:borderBoxPr>
              <m:ctrlPr>
                <w:ins w:id="392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borderBoxPr>
            <m:e>
              <m:r>
                <w:ins w:id="393" w:author="Draco Xu" w:date="2025-06-25T13:30:00Z" w16du:dateUtc="2025-06-25T04:30:00Z">
                  <w:rPr>
                    <w:rFonts w:ascii="Cambria Math" w:hAnsi="Cambria Math"/>
                  </w:rPr>
                  <m:t> </m:t>
                </w:ins>
              </m:r>
              <m:r>
                <w:ins w:id="394" w:author="Draco Xu" w:date="2025-06-25T13:30:00Z" w16du:dateUtc="2025-06-25T04:30:00Z"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J(</m:t>
                </w:ins>
              </m:r>
              <m:sSub>
                <m:sSubPr>
                  <m:ctrlPr>
                    <w:ins w:id="395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ins w:id="396" w:author="Draco Xu" w:date="2025-06-25T13:30:00Z" w16du:dateUtc="2025-06-25T04:30:00Z">
                      <w:rPr>
                        <w:rFonts w:ascii="Cambria Math" w:hAnsi="Cambria Math"/>
                      </w:rPr>
                      <m:t>u</m:t>
                    </w:ins>
                  </m:r>
                </m:e>
                <m:sub>
                  <m:r>
                    <w:ins w:id="397" w:author="Draco Xu" w:date="2025-06-25T13:30:00Z" w16du:dateUtc="2025-06-25T04:30:00Z">
                      <w:rPr>
                        <w:rFonts w:ascii="Cambria Math" w:hAnsi="Cambria Math"/>
                      </w:rPr>
                      <m:t>i</m:t>
                    </w:ins>
                  </m:r>
                </m:sub>
              </m:sSub>
              <m:r>
                <w:ins w:id="398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)=</m:t>
                </w:ins>
              </m:r>
              <m:f>
                <m:fPr>
                  <m:ctrlPr>
                    <w:ins w:id="399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fPr>
                <m:num>
                  <m:sSubSup>
                    <m:sSubSupPr>
                      <m:ctrlPr>
                        <w:ins w:id="400" w:author="Draco Xu" w:date="2025-06-25T13:30:00Z" w16du:dateUtc="2025-06-25T04:30:00Z">
                          <w:rPr>
                            <w:rFonts w:ascii="Cambria Math" w:hAnsi="Cambria Math"/>
                          </w:rPr>
                        </w:ins>
                      </m:ctrlPr>
                    </m:sSubSupPr>
                    <m:e>
                      <m:r>
                        <w:ins w:id="401" w:author="Draco Xu" w:date="2025-06-25T13:30:00Z" w16du:dateUtc="2025-06-25T04:30:00Z">
                          <w:rPr>
                            <w:rFonts w:ascii="Cambria Math" w:hAnsi="Cambria Math"/>
                          </w:rPr>
                          <m:t>γ</m:t>
                        </w:ins>
                      </m:r>
                    </m:e>
                    <m:sub>
                      <m:r>
                        <w:ins w:id="402" w:author="Draco Xu" w:date="2025-06-25T13:30:00Z" w16du:dateUtc="2025-06-25T04:30:00Z">
                          <w:rPr>
                            <w:rFonts w:ascii="Cambria Math" w:hAnsi="Cambria Math"/>
                          </w:rPr>
                          <m:t>i</m:t>
                        </w:ins>
                      </m:r>
                    </m:sub>
                    <m:sup>
                      <m:r>
                        <w:ins w:id="403" w:author="Draco Xu" w:date="2025-06-25T13:30:00Z" w16du:dateUtc="2025-06-25T04:30:00Z">
                          <w:rPr>
                            <w:rFonts w:ascii="Cambria Math" w:hAnsi="Cambria Math"/>
                          </w:rPr>
                          <m:t>2</m:t>
                        </w:ins>
                      </m:r>
                    </m:sup>
                  </m:sSubSup>
                </m:num>
                <m:den>
                  <m:sSubSup>
                    <m:sSubSupPr>
                      <m:ctrlPr>
                        <w:ins w:id="404" w:author="Draco Xu" w:date="2025-06-25T13:30:00Z" w16du:dateUtc="2025-06-25T04:30:00Z">
                          <w:rPr>
                            <w:rFonts w:ascii="Cambria Math" w:hAnsi="Cambria Math"/>
                          </w:rPr>
                        </w:ins>
                      </m:ctrlPr>
                    </m:sSubSupPr>
                    <m:e>
                      <m:r>
                        <w:ins w:id="405" w:author="Draco Xu" w:date="2025-06-25T13:30:00Z" w16du:dateUtc="2025-06-25T04:30:00Z">
                          <w:rPr>
                            <w:rFonts w:ascii="Cambria Math" w:hAnsi="Cambria Math"/>
                          </w:rPr>
                          <m:t>σ</m:t>
                        </w:ins>
                      </m:r>
                    </m:e>
                    <m:sub>
                      <m:r>
                        <w:ins w:id="406" w:author="Draco Xu" w:date="2025-06-25T13:30:00Z" w16du:dateUtc="2025-06-25T04:30:00Z">
                          <w:rPr>
                            <w:rFonts w:ascii="Cambria Math" w:hAnsi="Cambria Math"/>
                          </w:rPr>
                          <m:t>0</m:t>
                        </w:ins>
                      </m:r>
                    </m:sub>
                    <m:sup>
                      <m:r>
                        <w:ins w:id="407" w:author="Draco Xu" w:date="2025-06-25T13:30:00Z" w16du:dateUtc="2025-06-25T04:30:00Z">
                          <w:rPr>
                            <w:rFonts w:ascii="Cambria Math" w:hAnsi="Cambria Math"/>
                          </w:rPr>
                          <m:t>2</m:t>
                        </w:ins>
                      </m:r>
                    </m:sup>
                  </m:sSubSup>
                </m:den>
              </m:f>
              <m:r>
                <w:ins w:id="408" w:author="Draco Xu" w:date="2025-06-25T13:30:00Z" w16du:dateUtc="2025-06-25T04:30:00Z">
                  <w:rPr>
                    <w:rFonts w:ascii="Cambria Math" w:hAnsi="Cambria Math"/>
                  </w:rPr>
                  <m:t> </m:t>
                </w:ins>
              </m:r>
              <m:f>
                <m:fPr>
                  <m:ctrlPr>
                    <w:ins w:id="409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fPr>
                <m:num>
                  <m:r>
                    <w:ins w:id="410" w:author="Draco Xu" w:date="2025-06-25T13:30:00Z" w16du:dateUtc="2025-06-25T04:30:00Z">
                      <w:rPr>
                        <w:rFonts w:ascii="Cambria Math" w:hAnsi="Cambria Math"/>
                      </w:rPr>
                      <m:t>1</m:t>
                    </w:ins>
                  </m:r>
                  <m:r>
                    <w:ins w:id="411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w:ins>
                  </m:r>
                  <m:sSub>
                    <m:sSubPr>
                      <m:ctrlPr>
                        <w:ins w:id="412" w:author="Draco Xu" w:date="2025-06-25T13:30:00Z" w16du:dateUtc="2025-06-25T04:30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ins w:id="413" w:author="Draco Xu" w:date="2025-06-25T13:30:00Z" w16du:dateUtc="2025-06-25T04:30:00Z">
                          <w:rPr>
                            <w:rFonts w:ascii="Cambria Math" w:hAnsi="Cambria Math"/>
                          </w:rPr>
                          <m:t>λ</m:t>
                        </w:ins>
                      </m:r>
                    </m:e>
                    <m:sub>
                      <m:r>
                        <w:ins w:id="414" w:author="Draco Xu" w:date="2025-06-25T13:30:00Z" w16du:dateUtc="2025-06-25T04:30:00Z">
                          <w:rPr>
                            <w:rFonts w:ascii="Cambria Math" w:hAnsi="Cambria Math"/>
                          </w:rPr>
                          <m:t>i</m:t>
                        </w:ins>
                      </m:r>
                    </m:sub>
                  </m:sSub>
                </m:num>
                <m:den>
                  <m:r>
                    <w:ins w:id="415" w:author="Draco Xu" w:date="2025-06-25T13:30:00Z" w16du:dateUtc="2025-06-25T04:30:00Z">
                      <w:rPr>
                        <w:rFonts w:ascii="Cambria Math" w:hAnsi="Cambria Math"/>
                      </w:rPr>
                      <m:t>1</m:t>
                    </w:ins>
                  </m:r>
                  <m:r>
                    <w:ins w:id="416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w:ins>
                  </m:r>
                  <m:sSub>
                    <m:sSubPr>
                      <m:ctrlPr>
                        <w:ins w:id="417" w:author="Draco Xu" w:date="2025-06-25T13:30:00Z" w16du:dateUtc="2025-06-25T04:30:00Z">
                          <w:rPr>
                            <w:rFonts w:ascii="Cambria Math" w:hAnsi="Cambria Math"/>
                          </w:rPr>
                        </w:ins>
                      </m:ctrlPr>
                    </m:sSubPr>
                    <m:e>
                      <m:r>
                        <w:ins w:id="418" w:author="Draco Xu" w:date="2025-06-25T13:30:00Z" w16du:dateUtc="2025-06-25T04:30:00Z">
                          <w:rPr>
                            <w:rFonts w:ascii="Cambria Math" w:hAnsi="Cambria Math"/>
                          </w:rPr>
                          <m:t>λ</m:t>
                        </w:ins>
                      </m:r>
                    </m:e>
                    <m:sub>
                      <m:r>
                        <w:ins w:id="419" w:author="Draco Xu" w:date="2025-06-25T13:30:00Z" w16du:dateUtc="2025-06-25T04:30:00Z">
                          <w:rPr>
                            <w:rFonts w:ascii="Cambria Math" w:hAnsi="Cambria Math"/>
                          </w:rPr>
                          <m:t>i</m:t>
                        </w:ins>
                      </m:r>
                    </m:sub>
                  </m:sSub>
                </m:den>
              </m:f>
              <m:r>
                <w:ins w:id="420" w:author="Draco Xu" w:date="2025-06-25T13:30:00Z" w16du:dateUtc="2025-06-25T04:30:00Z">
                  <w:rPr>
                    <w:rFonts w:ascii="Cambria Math" w:hAnsi="Cambria Math"/>
                  </w:rPr>
                  <m:t> </m:t>
                </w:ins>
              </m:r>
            </m:e>
          </m:borderBox>
          <m:r>
            <w:ins w:id="421" w:author="Draco Xu" w:date="2025-06-25T13:30:00Z" w16du:dateUtc="2025-06-25T04:30:00Z">
              <w:rPr>
                <w:rFonts w:ascii="Cambria Math" w:hAnsi="Cambria Math"/>
              </w:rPr>
              <m:t>  </m:t>
            </w:ins>
          </m:r>
          <m:r>
            <w:ins w:id="422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(</m:t>
            </w:ins>
          </m:r>
          <m:r>
            <w:ins w:id="423" w:author="Draco Xu" w:date="2025-06-25T13:30:00Z" w16du:dateUtc="2025-06-25T04:30:00Z">
              <w:rPr>
                <w:rFonts w:ascii="Cambria Math" w:hAnsi="Cambria Math"/>
              </w:rPr>
              <m:t>i</m:t>
            </w:ins>
          </m:r>
          <m:r>
            <w:ins w:id="424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r>
            <w:ins w:id="425" w:author="Draco Xu" w:date="2025-06-25T13:30:00Z" w16du:dateUtc="2025-06-25T04:30:00Z">
              <w:rPr>
                <w:rFonts w:ascii="Cambria Math" w:hAnsi="Cambria Math"/>
              </w:rPr>
              <m:t>1</m:t>
            </w:ins>
          </m:r>
          <m:r>
            <w:ins w:id="426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,…,</m:t>
            </w:ins>
          </m:r>
          <m:r>
            <w:ins w:id="427" w:author="Draco Xu" w:date="2025-06-25T13:30:00Z" w16du:dateUtc="2025-06-25T04:30:00Z">
              <w:rPr>
                <w:rFonts w:ascii="Cambria Math" w:hAnsi="Cambria Math"/>
              </w:rPr>
              <m:t>N</m:t>
            </w:ins>
          </m:r>
          <m:r>
            <w:ins w:id="428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)</m:t>
            </w:ins>
          </m:r>
        </m:oMath>
      </m:oMathPara>
    </w:p>
    <w:p w14:paraId="77E7297E" w14:textId="77777777" w:rsidR="004128D1" w:rsidRDefault="004128D1" w:rsidP="004128D1">
      <w:pPr>
        <w:pStyle w:val="FirstParagraph"/>
        <w:rPr>
          <w:ins w:id="429" w:author="Draco Xu" w:date="2025-06-25T13:30:00Z" w16du:dateUtc="2025-06-25T04:30:00Z"/>
        </w:rPr>
      </w:pPr>
      <w:ins w:id="430" w:author="Draco Xu" w:date="2025-06-25T13:30:00Z" w16du:dateUtc="2025-06-25T04:30:00Z">
        <w:r>
          <w:t>(C.7)</w:t>
        </w:r>
      </w:ins>
    </w:p>
    <w:p w14:paraId="7A2FBBF5" w14:textId="77777777" w:rsidR="004128D1" w:rsidRDefault="004128D1" w:rsidP="004128D1">
      <w:pPr>
        <w:pStyle w:val="BodyText"/>
        <w:rPr>
          <w:ins w:id="431" w:author="Draco Xu" w:date="2025-06-25T13:30:00Z" w16du:dateUtc="2025-06-25T04:30:00Z"/>
        </w:rPr>
      </w:pPr>
      <w:ins w:id="432" w:author="Draco Xu" w:date="2025-06-25T13:30:00Z" w16du:dateUtc="2025-06-25T04:30:00Z">
        <w:r>
          <w:t>Hence—</w:t>
        </w:r>
        <w:r>
          <w:rPr>
            <w:i/>
            <w:iCs/>
          </w:rPr>
          <w:t xml:space="preserve">holding </w:t>
        </w:r>
      </w:ins>
      <m:oMath>
        <m:sSub>
          <m:sSubPr>
            <m:ctrlPr>
              <w:ins w:id="433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434" w:author="Draco Xu" w:date="2025-06-25T13:30:00Z" w16du:dateUtc="2025-06-25T04:30:00Z">
                <w:rPr>
                  <w:rFonts w:ascii="Cambria Math" w:hAnsi="Cambria Math"/>
                </w:rPr>
                <m:t>γ</m:t>
              </w:ins>
            </m:r>
          </m:e>
          <m:sub>
            <m:r>
              <w:ins w:id="435" w:author="Draco Xu" w:date="2025-06-25T13:30:00Z" w16du:dateUtc="2025-06-25T04:30:00Z">
                <w:rPr>
                  <w:rFonts w:ascii="Cambria Math" w:hAnsi="Cambria Math"/>
                </w:rPr>
                <m:t>i</m:t>
              </w:ins>
            </m:r>
          </m:sub>
        </m:sSub>
      </m:oMath>
      <w:ins w:id="436" w:author="Draco Xu" w:date="2025-06-25T13:30:00Z" w16du:dateUtc="2025-06-25T04:30:00Z">
        <w:r>
          <w:rPr>
            <w:i/>
            <w:iCs/>
          </w:rPr>
          <w:t xml:space="preserve"> fixed</w:t>
        </w:r>
        <w:r>
          <w:t xml:space="preserve">—the signal-to-noise ratio along a mode is a strictly increasing function of its eigenvalue </w:t>
        </w:r>
      </w:ins>
      <m:oMath>
        <m:sSub>
          <m:sSubPr>
            <m:ctrlPr>
              <w:ins w:id="437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438" w:author="Draco Xu" w:date="2025-06-25T13:30:00Z" w16du:dateUtc="2025-06-25T04:30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439" w:author="Draco Xu" w:date="2025-06-25T13:30:00Z" w16du:dateUtc="2025-06-25T04:30:00Z">
                <w:rPr>
                  <w:rFonts w:ascii="Cambria Math" w:hAnsi="Cambria Math"/>
                </w:rPr>
                <m:t>i</m:t>
              </w:ins>
            </m:r>
          </m:sub>
        </m:sSub>
      </m:oMath>
      <w:ins w:id="440" w:author="Draco Xu" w:date="2025-06-25T13:30:00Z" w16du:dateUtc="2025-06-25T04:30:00Z">
        <w:r>
          <w:t>.</w:t>
        </w:r>
      </w:ins>
    </w:p>
    <w:p w14:paraId="144AA982" w14:textId="77777777" w:rsidR="004128D1" w:rsidRDefault="004128D1" w:rsidP="004128D1">
      <w:pPr>
        <w:pStyle w:val="Heading2"/>
        <w:rPr>
          <w:ins w:id="441" w:author="Draco Xu" w:date="2025-06-25T13:30:00Z" w16du:dateUtc="2025-06-25T04:30:00Z"/>
        </w:rPr>
      </w:pPr>
      <w:bookmarkStart w:id="442" w:name="c.3-a-general-rank-one-retuning-of-w_r"/>
      <w:bookmarkEnd w:id="343"/>
      <w:ins w:id="443" w:author="Draco Xu" w:date="2025-06-25T13:30:00Z" w16du:dateUtc="2025-06-25T04:30:00Z">
        <w:r>
          <w:t xml:space="preserve">3 A general rank-one retuning of </w:t>
        </w:r>
      </w:ins>
      <m:oMath>
        <m:sSub>
          <m:sSubPr>
            <m:ctrlPr>
              <w:ins w:id="444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445" w:author="Draco Xu" w:date="2025-06-25T13:30:00Z" w16du:dateUtc="2025-06-25T04:30:00Z">
                <m:rPr>
                  <m:sty m:val="bi"/>
                </m:rPr>
                <w:rPr>
                  <w:rFonts w:ascii="Cambria Math" w:hAnsi="Cambria Math"/>
                </w:rPr>
                <m:t>W</m:t>
              </w:ins>
            </m:r>
          </m:e>
          <m:sub>
            <m:r>
              <w:ins w:id="446" w:author="Draco Xu" w:date="2025-06-25T13:30:00Z" w16du:dateUtc="2025-06-25T04:30:00Z">
                <m:rPr>
                  <m:sty m:val="bi"/>
                </m:rPr>
                <w:rPr>
                  <w:rFonts w:ascii="Cambria Math" w:hAnsi="Cambria Math"/>
                </w:rPr>
                <m:t>R</m:t>
              </w:ins>
            </m:r>
          </m:sub>
        </m:sSub>
      </m:oMath>
    </w:p>
    <w:p w14:paraId="0F558B50" w14:textId="77777777" w:rsidR="004128D1" w:rsidRDefault="004128D1" w:rsidP="004128D1">
      <w:pPr>
        <w:pStyle w:val="FirstParagraph"/>
        <w:rPr>
          <w:ins w:id="447" w:author="Draco Xu" w:date="2025-06-25T13:30:00Z" w16du:dateUtc="2025-06-25T04:30:00Z"/>
        </w:rPr>
      </w:pPr>
      <w:ins w:id="448" w:author="Draco Xu" w:date="2025-06-25T13:30:00Z" w16du:dateUtc="2025-06-25T04:30:00Z">
        <w:r>
          <w:t xml:space="preserve">Let the </w:t>
        </w:r>
        <w:r>
          <w:rPr>
            <w:i/>
            <w:iCs/>
          </w:rPr>
          <w:t>baseline network</w:t>
        </w:r>
        <w:r>
          <w:t xml:space="preserve"> have eigen-pair </w:t>
        </w:r>
      </w:ins>
      <m:oMath>
        <m:r>
          <w:ins w:id="449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(</m:t>
          </w:ins>
        </m:r>
        <m:sSubSup>
          <m:sSubSupPr>
            <m:ctrlPr>
              <w:ins w:id="450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SupPr>
          <m:e>
            <m:r>
              <w:ins w:id="451" w:author="Draco Xu" w:date="2025-06-25T13:30:00Z" w16du:dateUtc="2025-06-25T04:30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452" w:author="Draco Xu" w:date="2025-06-25T13:30:00Z" w16du:dateUtc="2025-06-25T04:30:00Z">
                <w:rPr>
                  <w:rFonts w:ascii="Cambria Math" w:hAnsi="Cambria Math"/>
                </w:rPr>
                <m:t>1</m:t>
              </w:ins>
            </m:r>
          </m:sub>
          <m:sup>
            <m:r>
              <w:ins w:id="453" w:author="Draco Xu" w:date="2025-06-25T13:30:00Z" w16du:dateUtc="2025-06-25T04:30:00Z">
                <m:rPr>
                  <m:sty m:val="p"/>
                </m:rPr>
                <w:rPr>
                  <w:rFonts w:ascii="Cambria Math" w:hAnsi="Cambria Math"/>
                </w:rPr>
                <m:t>⋆</m:t>
              </w:ins>
            </m:r>
          </m:sup>
        </m:sSubSup>
        <m:r>
          <w:ins w:id="454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,</m:t>
          </w:ins>
        </m:r>
        <m:sSubSup>
          <m:sSubSupPr>
            <m:ctrlPr>
              <w:ins w:id="455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SupPr>
          <m:e>
            <m:r>
              <w:ins w:id="456" w:author="Draco Xu" w:date="2025-06-25T13:30:00Z" w16du:dateUtc="2025-06-25T04:30:00Z">
                <w:rPr>
                  <w:rFonts w:ascii="Cambria Math" w:hAnsi="Cambria Math"/>
                </w:rPr>
                <m:t>u</m:t>
              </w:ins>
            </m:r>
          </m:e>
          <m:sub>
            <m:r>
              <w:ins w:id="457" w:author="Draco Xu" w:date="2025-06-25T13:30:00Z" w16du:dateUtc="2025-06-25T04:30:00Z">
                <w:rPr>
                  <w:rFonts w:ascii="Cambria Math" w:hAnsi="Cambria Math"/>
                </w:rPr>
                <m:t>1</m:t>
              </w:ins>
            </m:r>
          </m:sub>
          <m:sup>
            <m:r>
              <w:ins w:id="458" w:author="Draco Xu" w:date="2025-06-25T13:30:00Z" w16du:dateUtc="2025-06-25T04:30:00Z">
                <m:rPr>
                  <m:sty m:val="p"/>
                </m:rPr>
                <w:rPr>
                  <w:rFonts w:ascii="Cambria Math" w:hAnsi="Cambria Math"/>
                </w:rPr>
                <m:t>⋆</m:t>
              </w:ins>
            </m:r>
          </m:sup>
        </m:sSubSup>
        <m:r>
          <w:ins w:id="459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)</m:t>
          </w:ins>
        </m:r>
      </m:oMath>
      <w:ins w:id="460" w:author="Draco Xu" w:date="2025-06-25T13:30:00Z" w16du:dateUtc="2025-06-25T04:30:00Z">
        <w:r>
          <w:t xml:space="preserve"> and coefficients </w:t>
        </w:r>
      </w:ins>
      <m:oMath>
        <m:sSubSup>
          <m:sSubSupPr>
            <m:ctrlPr>
              <w:ins w:id="461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SupPr>
          <m:e>
            <m:r>
              <w:ins w:id="462" w:author="Draco Xu" w:date="2025-06-25T13:30:00Z" w16du:dateUtc="2025-06-25T04:30:00Z">
                <w:rPr>
                  <w:rFonts w:ascii="Cambria Math" w:hAnsi="Cambria Math"/>
                </w:rPr>
                <m:t>γ</m:t>
              </w:ins>
            </m:r>
          </m:e>
          <m:sub>
            <m:r>
              <w:ins w:id="463" w:author="Draco Xu" w:date="2025-06-25T13:30:00Z" w16du:dateUtc="2025-06-25T04:30:00Z">
                <w:rPr>
                  <w:rFonts w:ascii="Cambria Math" w:hAnsi="Cambria Math"/>
                </w:rPr>
                <m:t>i</m:t>
              </w:ins>
            </m:r>
          </m:sub>
          <m:sup>
            <m:r>
              <w:ins w:id="464" w:author="Draco Xu" w:date="2025-06-25T13:30:00Z" w16du:dateUtc="2025-06-25T04:30:00Z">
                <m:rPr>
                  <m:sty m:val="p"/>
                </m:rPr>
                <w:rPr>
                  <w:rFonts w:ascii="Cambria Math" w:hAnsi="Cambria Math"/>
                </w:rPr>
                <m:t>⋆</m:t>
              </w:ins>
            </m:r>
          </m:sup>
        </m:sSubSup>
      </m:oMath>
      <w:ins w:id="465" w:author="Draco Xu" w:date="2025-06-25T13:30:00Z" w16du:dateUtc="2025-06-25T04:30:00Z">
        <w:r>
          <w:t>.</w:t>
        </w:r>
        <w:r>
          <w:br/>
          <w:t xml:space="preserve">Assume that </w:t>
        </w:r>
      </w:ins>
      <m:oMath>
        <m:sSubSup>
          <m:sSubSupPr>
            <m:ctrlPr>
              <w:ins w:id="466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SupPr>
          <m:e>
            <m:r>
              <w:ins w:id="467" w:author="Draco Xu" w:date="2025-06-25T13:30:00Z" w16du:dateUtc="2025-06-25T04:30:00Z">
                <w:rPr>
                  <w:rFonts w:ascii="Cambria Math" w:hAnsi="Cambria Math"/>
                </w:rPr>
                <m:t>γ</m:t>
              </w:ins>
            </m:r>
          </m:e>
          <m:sub>
            <m:r>
              <w:ins w:id="468" w:author="Draco Xu" w:date="2025-06-25T13:30:00Z" w16du:dateUtc="2025-06-25T04:30:00Z">
                <w:rPr>
                  <w:rFonts w:ascii="Cambria Math" w:hAnsi="Cambria Math"/>
                </w:rPr>
                <m:t>1</m:t>
              </w:ins>
            </m:r>
          </m:sub>
          <m:sup>
            <m:r>
              <w:ins w:id="469" w:author="Draco Xu" w:date="2025-06-25T13:30:00Z" w16du:dateUtc="2025-06-25T04:30:00Z">
                <m:rPr>
                  <m:sty m:val="p"/>
                </m:rPr>
                <w:rPr>
                  <w:rFonts w:ascii="Cambria Math" w:hAnsi="Cambria Math"/>
                </w:rPr>
                <m:t>⋆</m:t>
              </w:ins>
            </m:r>
          </m:sup>
        </m:sSubSup>
        <m:r>
          <w:ins w:id="470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≠</m:t>
          </w:ins>
        </m:r>
        <m:r>
          <w:ins w:id="471" w:author="Draco Xu" w:date="2025-06-25T13:30:00Z" w16du:dateUtc="2025-06-25T04:30:00Z">
            <w:rPr>
              <w:rFonts w:ascii="Cambria Math" w:hAnsi="Cambria Math"/>
            </w:rPr>
            <m:t>0</m:t>
          </w:ins>
        </m:r>
      </m:oMath>
      <w:ins w:id="472" w:author="Draco Xu" w:date="2025-06-25T13:30:00Z" w16du:dateUtc="2025-06-25T04:30:00Z">
        <w:r>
          <w:t xml:space="preserve"> </w:t>
        </w:r>
        <w:r>
          <w:rPr>
            <w:b/>
            <w:bCs/>
          </w:rPr>
          <w:t>may or may not hold</w:t>
        </w:r>
        <w:r>
          <w:t>; perhaps all feed-forward drive lands on a faster mode.</w:t>
        </w:r>
      </w:ins>
    </w:p>
    <w:p w14:paraId="5FCE408C" w14:textId="77777777" w:rsidR="004128D1" w:rsidRDefault="004128D1" w:rsidP="004128D1">
      <w:pPr>
        <w:pStyle w:val="BodyText"/>
        <w:rPr>
          <w:ins w:id="473" w:author="Draco Xu" w:date="2025-06-25T13:30:00Z" w16du:dateUtc="2025-06-25T04:30:00Z"/>
        </w:rPr>
      </w:pPr>
      <w:ins w:id="474" w:author="Draco Xu" w:date="2025-06-25T13:30:00Z" w16du:dateUtc="2025-06-25T04:30:00Z">
        <w:r>
          <w:t xml:space="preserve">We now apply a </w:t>
        </w:r>
        <w:r>
          <w:rPr>
            <w:b/>
            <w:bCs/>
          </w:rPr>
          <w:t>rank-one perturbation</w:t>
        </w:r>
      </w:ins>
    </w:p>
    <w:p w14:paraId="068F1574" w14:textId="77777777" w:rsidR="004128D1" w:rsidRDefault="004128D1" w:rsidP="004128D1">
      <w:pPr>
        <w:pStyle w:val="BodyText"/>
        <w:rPr>
          <w:ins w:id="475" w:author="Draco Xu" w:date="2025-06-25T13:30:00Z" w16du:dateUtc="2025-06-25T04:30:00Z"/>
        </w:rPr>
      </w:pPr>
      <m:oMathPara>
        <m:oMathParaPr>
          <m:jc m:val="center"/>
        </m:oMathParaPr>
        <m:oMath>
          <m:sSubSup>
            <m:sSubSupPr>
              <m:ctrlPr>
                <w:ins w:id="476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SupPr>
            <m:e>
              <m:r>
                <w:ins w:id="477" w:author="Draco Xu" w:date="2025-06-25T13:30:00Z" w16du:dateUtc="2025-06-25T04:30:00Z">
                  <w:rPr>
                    <w:rFonts w:ascii="Cambria Math" w:hAnsi="Cambria Math"/>
                  </w:rPr>
                  <m:t>W</m:t>
                </w:ins>
              </m:r>
            </m:e>
            <m:sub>
              <m:r>
                <w:ins w:id="478" w:author="Draco Xu" w:date="2025-06-25T13:30:00Z" w16du:dateUtc="2025-06-25T04:30:00Z">
                  <w:rPr>
                    <w:rFonts w:ascii="Cambria Math" w:hAnsi="Cambria Math"/>
                  </w:rPr>
                  <m:t>R</m:t>
                </w:ins>
              </m:r>
            </m:sub>
            <m:sup>
              <m:r>
                <w:ins w:id="479" w:author="Draco Xu" w:date="2025-06-25T13:30:00Z" w16du:dateUtc="2025-06-25T04:30:00Z">
                  <m:rPr>
                    <m:nor/>
                  </m:rPr>
                  <m:t>new</m:t>
                </w:ins>
              </m:r>
            </m:sup>
          </m:sSubSup>
          <m:r>
            <w:ins w:id="480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r>
            <w:ins w:id="481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r>
            <w:ins w:id="482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sSubSup>
            <m:sSubSupPr>
              <m:ctrlPr>
                <w:ins w:id="483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SupPr>
            <m:e>
              <m:r>
                <w:ins w:id="484" w:author="Draco Xu" w:date="2025-06-25T13:30:00Z" w16du:dateUtc="2025-06-25T04:30:00Z">
                  <w:rPr>
                    <w:rFonts w:ascii="Cambria Math" w:hAnsi="Cambria Math"/>
                  </w:rPr>
                  <m:t>W</m:t>
                </w:ins>
              </m:r>
            </m:e>
            <m:sub>
              <m:r>
                <w:ins w:id="485" w:author="Draco Xu" w:date="2025-06-25T13:30:00Z" w16du:dateUtc="2025-06-25T04:30:00Z">
                  <w:rPr>
                    <w:rFonts w:ascii="Cambria Math" w:hAnsi="Cambria Math"/>
                  </w:rPr>
                  <m:t>R</m:t>
                </w:ins>
              </m:r>
            </m:sub>
            <m:sup>
              <m:r>
                <w:ins w:id="486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⋆</m:t>
                </w:ins>
              </m:r>
            </m:sup>
          </m:sSubSup>
          <m:r>
            <w:ins w:id="487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+</m:t>
            </w:ins>
          </m:r>
          <m:r>
            <w:ins w:id="488" w:author="Draco Xu" w:date="2025-06-25T13:30:00Z" w16du:dateUtc="2025-06-25T04:30:00Z">
              <w:rPr>
                <w:rFonts w:ascii="Cambria Math" w:hAnsi="Cambria Math"/>
              </w:rPr>
              <m:t>α </m:t>
            </w:ins>
          </m:r>
          <m:sSubSup>
            <m:sSubSupPr>
              <m:ctrlPr>
                <w:ins w:id="489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SupPr>
            <m:e>
              <m:r>
                <w:ins w:id="490" w:author="Draco Xu" w:date="2025-06-25T13:30:00Z" w16du:dateUtc="2025-06-25T04:30:00Z">
                  <w:rPr>
                    <w:rFonts w:ascii="Cambria Math" w:hAnsi="Cambria Math"/>
                  </w:rPr>
                  <m:t>u</m:t>
                </w:ins>
              </m:r>
            </m:e>
            <m:sub>
              <m:r>
                <w:ins w:id="491" w:author="Draco Xu" w:date="2025-06-25T13:30:00Z" w16du:dateUtc="2025-06-25T04:30:00Z">
                  <w:rPr>
                    <w:rFonts w:ascii="Cambria Math" w:hAnsi="Cambria Math"/>
                  </w:rPr>
                  <m:t>1</m:t>
                </w:ins>
              </m:r>
            </m:sub>
            <m:sup>
              <m:r>
                <w:ins w:id="492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⋆</m:t>
                </w:ins>
              </m:r>
            </m:sup>
          </m:sSubSup>
          <m:sSup>
            <m:sSupPr>
              <m:ctrlPr>
                <w:ins w:id="493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pPr>
            <m:e>
              <m:r>
                <w:ins w:id="494" w:author="Draco Xu" w:date="2025-06-25T13:30:00Z" w16du:dateUtc="2025-06-25T04:30:00Z">
                  <w:rPr>
                    <w:rFonts w:ascii="Cambria Math" w:hAnsi="Cambria Math"/>
                  </w:rPr>
                  <m:t>v</m:t>
                </w:ins>
              </m:r>
            </m:e>
            <m:sup>
              <m:r>
                <w:ins w:id="495" w:author="Draco Xu" w:date="2025-06-25T13:30:00Z" w16du:dateUtc="2025-06-25T04:30:00Z">
                  <w:rPr>
                    <w:rFonts w:ascii="Cambria Math" w:hAnsi="Cambria Math"/>
                  </w:rPr>
                  <m:t>​</m:t>
                </w:ins>
              </m:r>
              <m:r>
                <w:ins w:id="496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⊤</m:t>
                </w:ins>
              </m:r>
            </m:sup>
          </m:sSup>
          <m:r>
            <w:ins w:id="497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,</m:t>
            </w:ins>
          </m:r>
          <m:r>
            <w:ins w:id="498" w:author="Draco Xu" w:date="2025-06-25T13:30:00Z" w16du:dateUtc="2025-06-25T04:30:00Z">
              <w:rPr>
                <w:rFonts w:ascii="Cambria Math" w:hAnsi="Cambria Math"/>
              </w:rPr>
              <m:t>  α</m:t>
            </w:ins>
          </m:r>
          <m:r>
            <w:ins w:id="499" w:author="Draco Xu" w:date="2025-06-25T13:30:00Z" w16du:dateUtc="2025-06-25T04:30:00Z">
              <m:rPr>
                <m:scr m:val="double-struck"/>
                <m:sty m:val="p"/>
              </m:rPr>
              <w:rPr>
                <w:rFonts w:ascii="Cambria Math" w:hAnsi="Cambria Math"/>
              </w:rPr>
              <m:t>∈R,</m:t>
            </w:ins>
          </m:r>
          <m:r>
            <w:ins w:id="500" w:author="Draco Xu" w:date="2025-06-25T13:30:00Z" w16du:dateUtc="2025-06-25T04:30:00Z">
              <w:rPr>
                <w:rFonts w:ascii="Cambria Math" w:hAnsi="Cambria Math"/>
              </w:rPr>
              <m:t> v</m:t>
            </w:ins>
          </m:r>
          <m:r>
            <w:ins w:id="501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∈</m:t>
            </w:ins>
          </m:r>
          <m:sSup>
            <m:sSupPr>
              <m:ctrlPr>
                <w:ins w:id="502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pPr>
            <m:e>
              <m:r>
                <w:ins w:id="503" w:author="Draco Xu" w:date="2025-06-25T13:30:00Z" w16du:dateUtc="2025-06-25T04:30:00Z"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R</m:t>
                </w:ins>
              </m:r>
            </m:e>
            <m:sup>
              <m:r>
                <w:ins w:id="504" w:author="Draco Xu" w:date="2025-06-25T13:30:00Z" w16du:dateUtc="2025-06-25T04:30:00Z">
                  <w:rPr>
                    <w:rFonts w:ascii="Cambria Math" w:hAnsi="Cambria Math"/>
                  </w:rPr>
                  <m:t>N</m:t>
                </w:ins>
              </m:r>
            </m:sup>
          </m:sSup>
          <m:r>
            <w:ins w:id="505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,</m:t>
            </w:ins>
          </m:r>
        </m:oMath>
      </m:oMathPara>
    </w:p>
    <w:p w14:paraId="3A36A768" w14:textId="77777777" w:rsidR="004128D1" w:rsidRDefault="004128D1" w:rsidP="004128D1">
      <w:pPr>
        <w:pStyle w:val="FirstParagraph"/>
        <w:rPr>
          <w:ins w:id="506" w:author="Draco Xu" w:date="2025-06-25T13:30:00Z" w16du:dateUtc="2025-06-25T04:30:00Z"/>
        </w:rPr>
      </w:pPr>
      <w:ins w:id="507" w:author="Draco Xu" w:date="2025-06-25T13:30:00Z" w16du:dateUtc="2025-06-25T04:30:00Z">
        <w:r>
          <w:t>(C.8)</w:t>
        </w:r>
      </w:ins>
    </w:p>
    <w:p w14:paraId="5DC11752" w14:textId="77777777" w:rsidR="004128D1" w:rsidRDefault="004128D1" w:rsidP="004128D1">
      <w:pPr>
        <w:pStyle w:val="BodyText"/>
        <w:rPr>
          <w:ins w:id="508" w:author="Draco Xu" w:date="2025-06-25T13:30:00Z" w16du:dateUtc="2025-06-25T04:30:00Z"/>
        </w:rPr>
      </w:pPr>
      <w:ins w:id="509" w:author="Draco Xu" w:date="2025-06-25T13:30:00Z" w16du:dateUtc="2025-06-25T04:30:00Z">
        <w:r>
          <w:t>chosen so that</w:t>
        </w:r>
      </w:ins>
    </w:p>
    <w:p w14:paraId="53A89D1F" w14:textId="77777777" w:rsidR="004128D1" w:rsidRDefault="004128D1" w:rsidP="004128D1">
      <w:pPr>
        <w:pStyle w:val="Compact"/>
        <w:numPr>
          <w:ilvl w:val="0"/>
          <w:numId w:val="14"/>
        </w:numPr>
        <w:rPr>
          <w:ins w:id="510" w:author="Draco Xu" w:date="2025-06-25T13:30:00Z" w16du:dateUtc="2025-06-25T04:30:00Z"/>
        </w:rPr>
      </w:pPr>
      <w:ins w:id="511" w:author="Draco Xu" w:date="2025-06-25T13:30:00Z" w16du:dateUtc="2025-06-25T04:30:00Z">
        <w:r>
          <w:t xml:space="preserve">All eigenvalues are preserved: </w:t>
        </w:r>
      </w:ins>
      <m:oMath>
        <m:sSubSup>
          <m:sSubSupPr>
            <m:ctrlPr>
              <w:ins w:id="512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SupPr>
          <m:e>
            <m:r>
              <w:ins w:id="513" w:author="Draco Xu" w:date="2025-06-25T13:30:00Z" w16du:dateUtc="2025-06-25T04:30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514" w:author="Draco Xu" w:date="2025-06-25T13:30:00Z" w16du:dateUtc="2025-06-25T04:30:00Z">
                <w:rPr>
                  <w:rFonts w:ascii="Cambria Math" w:hAnsi="Cambria Math"/>
                </w:rPr>
                <m:t>i</m:t>
              </w:ins>
            </m:r>
          </m:sub>
          <m:sup>
            <m:r>
              <w:ins w:id="515" w:author="Draco Xu" w:date="2025-06-25T13:30:00Z" w16du:dateUtc="2025-06-25T04:30:00Z">
                <m:rPr>
                  <m:nor/>
                </m:rPr>
                <m:t>new</m:t>
              </w:ins>
            </m:r>
          </m:sup>
        </m:sSubSup>
        <m:r>
          <w:ins w:id="516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=</m:t>
          </w:ins>
        </m:r>
        <m:sSubSup>
          <m:sSubSupPr>
            <m:ctrlPr>
              <w:ins w:id="517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SupPr>
          <m:e>
            <m:r>
              <w:ins w:id="518" w:author="Draco Xu" w:date="2025-06-25T13:30:00Z" w16du:dateUtc="2025-06-25T04:30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519" w:author="Draco Xu" w:date="2025-06-25T13:30:00Z" w16du:dateUtc="2025-06-25T04:30:00Z">
                <w:rPr>
                  <w:rFonts w:ascii="Cambria Math" w:hAnsi="Cambria Math"/>
                </w:rPr>
                <m:t>i</m:t>
              </w:ins>
            </m:r>
          </m:sub>
          <m:sup>
            <m:r>
              <w:ins w:id="520" w:author="Draco Xu" w:date="2025-06-25T13:30:00Z" w16du:dateUtc="2025-06-25T04:30:00Z">
                <m:rPr>
                  <m:sty m:val="p"/>
                </m:rPr>
                <w:rPr>
                  <w:rFonts w:ascii="Cambria Math" w:hAnsi="Cambria Math"/>
                </w:rPr>
                <m:t>⋆</m:t>
              </w:ins>
            </m:r>
          </m:sup>
        </m:sSubSup>
      </m:oMath>
      <w:ins w:id="521" w:author="Draco Xu" w:date="2025-06-25T13:30:00Z" w16du:dateUtc="2025-06-25T04:30:00Z">
        <w:r>
          <w:t>.</w:t>
        </w:r>
        <w:r>
          <w:br/>
        </w:r>
      </w:ins>
    </w:p>
    <w:p w14:paraId="06A0A387" w14:textId="77777777" w:rsidR="004128D1" w:rsidRDefault="004128D1" w:rsidP="004128D1">
      <w:pPr>
        <w:pStyle w:val="Compact"/>
        <w:numPr>
          <w:ilvl w:val="0"/>
          <w:numId w:val="14"/>
        </w:numPr>
        <w:rPr>
          <w:ins w:id="522" w:author="Draco Xu" w:date="2025-06-25T13:30:00Z" w16du:dateUtc="2025-06-25T04:30:00Z"/>
        </w:rPr>
      </w:pPr>
      <w:ins w:id="523" w:author="Draco Xu" w:date="2025-06-25T13:30:00Z" w16du:dateUtc="2025-06-25T04:30:00Z">
        <w:r>
          <w:t xml:space="preserve">The dominant eigen-vector </w:t>
        </w:r>
        <w:r>
          <w:rPr>
            <w:i/>
            <w:iCs/>
          </w:rPr>
          <w:t>rotates</w:t>
        </w:r>
        <w:r>
          <w:t xml:space="preserve"> onto the stimulus drive:</w:t>
        </w:r>
        <w:r>
          <w:br/>
        </w:r>
      </w:ins>
      <m:oMath>
        <m:sSubSup>
          <m:sSubSupPr>
            <m:ctrlPr>
              <w:ins w:id="524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SupPr>
          <m:e>
            <m:r>
              <w:ins w:id="525" w:author="Draco Xu" w:date="2025-06-25T13:30:00Z" w16du:dateUtc="2025-06-25T04:30:00Z">
                <w:rPr>
                  <w:rFonts w:ascii="Cambria Math" w:hAnsi="Cambria Math"/>
                </w:rPr>
                <m:t>u</m:t>
              </w:ins>
            </m:r>
          </m:e>
          <m:sub>
            <m:r>
              <w:ins w:id="526" w:author="Draco Xu" w:date="2025-06-25T13:30:00Z" w16du:dateUtc="2025-06-25T04:30:00Z">
                <w:rPr>
                  <w:rFonts w:ascii="Cambria Math" w:hAnsi="Cambria Math"/>
                </w:rPr>
                <m:t>1</m:t>
              </w:ins>
            </m:r>
          </m:sub>
          <m:sup>
            <m:r>
              <w:ins w:id="527" w:author="Draco Xu" w:date="2025-06-25T13:30:00Z" w16du:dateUtc="2025-06-25T04:30:00Z">
                <m:rPr>
                  <m:nor/>
                </m:rPr>
                <m:t>new</m:t>
              </w:ins>
            </m:r>
          </m:sup>
        </m:sSubSup>
        <m:r>
          <w:ins w:id="528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∥</m:t>
          </w:ins>
        </m:r>
        <m:r>
          <w:ins w:id="529" w:author="Draco Xu" w:date="2025-06-25T13:30:00Z" w16du:dateUtc="2025-06-25T04:30:00Z">
            <w:rPr>
              <w:rFonts w:ascii="Cambria Math" w:hAnsi="Cambria Math"/>
            </w:rPr>
            <m:t>G w</m:t>
          </w:ins>
        </m:r>
      </m:oMath>
      <w:ins w:id="530" w:author="Draco Xu" w:date="2025-06-25T13:30:00Z" w16du:dateUtc="2025-06-25T04:30:00Z">
        <w:r>
          <w:t>.</w:t>
        </w:r>
      </w:ins>
    </w:p>
    <w:p w14:paraId="5BAE2FC8" w14:textId="77777777" w:rsidR="004128D1" w:rsidRDefault="004128D1" w:rsidP="004128D1">
      <w:pPr>
        <w:pStyle w:val="FirstParagraph"/>
        <w:rPr>
          <w:ins w:id="531" w:author="Draco Xu" w:date="2025-06-25T13:30:00Z" w16du:dateUtc="2025-06-25T04:30:00Z"/>
        </w:rPr>
      </w:pPr>
      <w:ins w:id="532" w:author="Draco Xu" w:date="2025-06-25T13:30:00Z" w16du:dateUtc="2025-06-25T04:30:00Z">
        <w:r>
          <w:t xml:space="preserve">Condition 1 is feasible because adding a projector in the direction of </w:t>
        </w:r>
      </w:ins>
      <m:oMath>
        <m:sSubSup>
          <m:sSubSupPr>
            <m:ctrlPr>
              <w:ins w:id="533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SupPr>
          <m:e>
            <m:r>
              <w:ins w:id="534" w:author="Draco Xu" w:date="2025-06-25T13:30:00Z" w16du:dateUtc="2025-06-25T04:30:00Z">
                <w:rPr>
                  <w:rFonts w:ascii="Cambria Math" w:hAnsi="Cambria Math"/>
                </w:rPr>
                <m:t>u</m:t>
              </w:ins>
            </m:r>
          </m:e>
          <m:sub>
            <m:r>
              <w:ins w:id="535" w:author="Draco Xu" w:date="2025-06-25T13:30:00Z" w16du:dateUtc="2025-06-25T04:30:00Z">
                <w:rPr>
                  <w:rFonts w:ascii="Cambria Math" w:hAnsi="Cambria Math"/>
                </w:rPr>
                <m:t>1</m:t>
              </w:ins>
            </m:r>
          </m:sub>
          <m:sup>
            <m:r>
              <w:ins w:id="536" w:author="Draco Xu" w:date="2025-06-25T13:30:00Z" w16du:dateUtc="2025-06-25T04:30:00Z">
                <m:rPr>
                  <m:sty m:val="p"/>
                </m:rPr>
                <w:rPr>
                  <w:rFonts w:ascii="Cambria Math" w:hAnsi="Cambria Math"/>
                </w:rPr>
                <m:t>⋆</m:t>
              </w:ins>
            </m:r>
          </m:sup>
        </m:sSubSup>
      </m:oMath>
      <w:ins w:id="537" w:author="Draco Xu" w:date="2025-06-25T13:30:00Z" w16du:dateUtc="2025-06-25T04:30:00Z">
        <w:r>
          <w:t xml:space="preserve"> changes only its eigen-vector, not the whole spectrum (classical rank-one perturbation theory).</w:t>
        </w:r>
        <w:r>
          <w:br/>
          <w:t>Condition 2 guarantees that after retuning</w:t>
        </w:r>
      </w:ins>
    </w:p>
    <w:p w14:paraId="446BFF45" w14:textId="77777777" w:rsidR="004128D1" w:rsidRDefault="004128D1" w:rsidP="004128D1">
      <w:pPr>
        <w:pStyle w:val="BodyText"/>
        <w:rPr>
          <w:ins w:id="538" w:author="Draco Xu" w:date="2025-06-25T13:30:00Z" w16du:dateUtc="2025-06-25T04:30:00Z"/>
        </w:rPr>
      </w:pPr>
      <m:oMathPara>
        <m:oMathParaPr>
          <m:jc m:val="center"/>
        </m:oMathParaPr>
        <m:oMath>
          <m:sSubSup>
            <m:sSubSupPr>
              <m:ctrlPr>
                <w:ins w:id="539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SupPr>
            <m:e>
              <m:r>
                <w:ins w:id="540" w:author="Draco Xu" w:date="2025-06-25T13:30:00Z" w16du:dateUtc="2025-06-25T04:30:00Z">
                  <w:rPr>
                    <w:rFonts w:ascii="Cambria Math" w:hAnsi="Cambria Math"/>
                  </w:rPr>
                  <m:t>γ</m:t>
                </w:ins>
              </m:r>
            </m:e>
            <m:sub>
              <m:r>
                <w:ins w:id="541" w:author="Draco Xu" w:date="2025-06-25T13:30:00Z" w16du:dateUtc="2025-06-25T04:30:00Z">
                  <w:rPr>
                    <w:rFonts w:ascii="Cambria Math" w:hAnsi="Cambria Math"/>
                  </w:rPr>
                  <m:t>1</m:t>
                </w:ins>
              </m:r>
            </m:sub>
            <m:sup>
              <m:r>
                <w:ins w:id="542" w:author="Draco Xu" w:date="2025-06-25T13:30:00Z" w16du:dateUtc="2025-06-25T04:30:00Z">
                  <m:rPr>
                    <m:nor/>
                  </m:rPr>
                  <m:t>new</m:t>
                </w:ins>
              </m:r>
            </m:sup>
          </m:sSubSup>
          <m:box>
            <m:boxPr>
              <m:opEmu m:val="1"/>
              <m:ctrlPr>
                <w:ins w:id="543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boxPr>
            <m:e>
              <m:r>
                <w:ins w:id="544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:=</m:t>
                </w:ins>
              </m:r>
            </m:e>
          </m:box>
          <m:r>
            <w:ins w:id="545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(</m:t>
            </w:ins>
          </m:r>
          <m:sSubSup>
            <m:sSubSupPr>
              <m:ctrlPr>
                <w:ins w:id="546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SupPr>
            <m:e>
              <m:r>
                <w:ins w:id="547" w:author="Draco Xu" w:date="2025-06-25T13:30:00Z" w16du:dateUtc="2025-06-25T04:30:00Z">
                  <w:rPr>
                    <w:rFonts w:ascii="Cambria Math" w:hAnsi="Cambria Math"/>
                  </w:rPr>
                  <m:t>u</m:t>
                </w:ins>
              </m:r>
            </m:e>
            <m:sub>
              <m:r>
                <w:ins w:id="548" w:author="Draco Xu" w:date="2025-06-25T13:30:00Z" w16du:dateUtc="2025-06-25T04:30:00Z">
                  <w:rPr>
                    <w:rFonts w:ascii="Cambria Math" w:hAnsi="Cambria Math"/>
                  </w:rPr>
                  <m:t>1</m:t>
                </w:ins>
              </m:r>
            </m:sub>
            <m:sup>
              <m:r>
                <w:ins w:id="549" w:author="Draco Xu" w:date="2025-06-25T13:30:00Z" w16du:dateUtc="2025-06-25T04:30:00Z">
                  <m:rPr>
                    <m:nor/>
                  </m:rPr>
                  <m:t>new</m:t>
                </w:ins>
              </m:r>
            </m:sup>
          </m:sSubSup>
          <m:sSup>
            <m:sSupPr>
              <m:ctrlPr>
                <w:ins w:id="550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pPr>
            <m:e>
              <m:r>
                <w:ins w:id="551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)</m:t>
                </w:ins>
              </m:r>
            </m:e>
            <m:sup>
              <m:r>
                <w:ins w:id="552" w:author="Draco Xu" w:date="2025-06-25T13:30:00Z" w16du:dateUtc="2025-06-25T04:30:00Z">
                  <w:rPr>
                    <w:rFonts w:ascii="Cambria Math" w:hAnsi="Cambria Math"/>
                  </w:rPr>
                  <m:t>​</m:t>
                </w:ins>
              </m:r>
              <m:r>
                <w:ins w:id="553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⊤</m:t>
                </w:ins>
              </m:r>
            </m:sup>
          </m:sSup>
          <m:r>
            <w:ins w:id="554" w:author="Draco Xu" w:date="2025-06-25T13:30:00Z" w16du:dateUtc="2025-06-25T04:30:00Z">
              <w:rPr>
                <w:rFonts w:ascii="Cambria Math" w:hAnsi="Cambria Math"/>
              </w:rPr>
              <m:t>G w</m:t>
            </w:ins>
          </m:r>
          <m:r>
            <w:ins w:id="555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d>
            <m:dPr>
              <m:begChr m:val="‖"/>
              <m:endChr m:val="‖"/>
              <m:ctrlPr>
                <w:ins w:id="556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dPr>
            <m:e>
              <m:r>
                <w:ins w:id="557" w:author="Draco Xu" w:date="2025-06-25T13:30:00Z" w16du:dateUtc="2025-06-25T04:30:00Z">
                  <w:rPr>
                    <w:rFonts w:ascii="Cambria Math" w:hAnsi="Cambria Math"/>
                  </w:rPr>
                  <m:t>G w</m:t>
                </w:ins>
              </m:r>
            </m:e>
          </m:d>
          <m:r>
            <w:ins w:id="558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≠</m:t>
            </w:ins>
          </m:r>
          <m:r>
            <w:ins w:id="559" w:author="Draco Xu" w:date="2025-06-25T13:30:00Z" w16du:dateUtc="2025-06-25T04:30:00Z">
              <w:rPr>
                <w:rFonts w:ascii="Cambria Math" w:hAnsi="Cambria Math"/>
              </w:rPr>
              <m:t>0</m:t>
            </w:ins>
          </m:r>
          <m:r>
            <w:ins w:id="560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,</m:t>
            </w:ins>
          </m:r>
          <m:r>
            <w:ins w:id="561" w:author="Draco Xu" w:date="2025-06-25T13:30:00Z" w16du:dateUtc="2025-06-25T04:30:00Z">
              <w:rPr>
                <w:rFonts w:ascii="Cambria Math" w:hAnsi="Cambria Math"/>
              </w:rPr>
              <m:t>  </m:t>
            </w:ins>
          </m:r>
          <m:sSubSup>
            <m:sSubSupPr>
              <m:ctrlPr>
                <w:ins w:id="562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SupPr>
            <m:e>
              <m:r>
                <w:ins w:id="563" w:author="Draco Xu" w:date="2025-06-25T13:30:00Z" w16du:dateUtc="2025-06-25T04:30:00Z">
                  <w:rPr>
                    <w:rFonts w:ascii="Cambria Math" w:hAnsi="Cambria Math"/>
                  </w:rPr>
                  <m:t>γ</m:t>
                </w:ins>
              </m:r>
            </m:e>
            <m:sub>
              <m:r>
                <w:ins w:id="564" w:author="Draco Xu" w:date="2025-06-25T13:30:00Z" w16du:dateUtc="2025-06-25T04:30:00Z">
                  <w:rPr>
                    <w:rFonts w:ascii="Cambria Math" w:hAnsi="Cambria Math"/>
                  </w:rPr>
                  <m:t>i</m:t>
                </w:ins>
              </m:r>
            </m:sub>
            <m:sup>
              <m:r>
                <w:ins w:id="565" w:author="Draco Xu" w:date="2025-06-25T13:30:00Z" w16du:dateUtc="2025-06-25T04:30:00Z">
                  <m:rPr>
                    <m:nor/>
                  </m:rPr>
                  <m:t>new</m:t>
                </w:ins>
              </m:r>
            </m:sup>
          </m:sSubSup>
          <m:r>
            <w:ins w:id="566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r>
            <w:ins w:id="567" w:author="Draco Xu" w:date="2025-06-25T13:30:00Z" w16du:dateUtc="2025-06-25T04:30:00Z">
              <w:rPr>
                <w:rFonts w:ascii="Cambria Math" w:hAnsi="Cambria Math"/>
              </w:rPr>
              <m:t>0 </m:t>
            </w:ins>
          </m:r>
          <m:r>
            <w:ins w:id="568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(</m:t>
            </w:ins>
          </m:r>
          <m:r>
            <w:ins w:id="569" w:author="Draco Xu" w:date="2025-06-25T13:30:00Z" w16du:dateUtc="2025-06-25T04:30:00Z">
              <w:rPr>
                <w:rFonts w:ascii="Cambria Math" w:hAnsi="Cambria Math"/>
              </w:rPr>
              <m:t>i</m:t>
            </w:ins>
          </m:r>
          <m:r>
            <w:ins w:id="570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≥</m:t>
            </w:ins>
          </m:r>
          <m:r>
            <w:ins w:id="571" w:author="Draco Xu" w:date="2025-06-25T13:30:00Z" w16du:dateUtc="2025-06-25T04:30:00Z">
              <w:rPr>
                <w:rFonts w:ascii="Cambria Math" w:hAnsi="Cambria Math"/>
              </w:rPr>
              <m:t>2</m:t>
            </w:ins>
          </m:r>
          <m:r>
            <w:ins w:id="572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).</m:t>
            </w:ins>
          </m:r>
        </m:oMath>
      </m:oMathPara>
    </w:p>
    <w:p w14:paraId="7E2CDE51" w14:textId="77777777" w:rsidR="004128D1" w:rsidRDefault="004128D1" w:rsidP="004128D1">
      <w:pPr>
        <w:pStyle w:val="FirstParagraph"/>
        <w:rPr>
          <w:ins w:id="573" w:author="Draco Xu" w:date="2025-06-25T13:30:00Z" w16du:dateUtc="2025-06-25T04:30:00Z"/>
        </w:rPr>
      </w:pPr>
      <w:ins w:id="574" w:author="Draco Xu" w:date="2025-06-25T13:30:00Z" w16du:dateUtc="2025-06-25T04:30:00Z">
        <w:r>
          <w:lastRenderedPageBreak/>
          <w:t>(C.9)</w:t>
        </w:r>
      </w:ins>
    </w:p>
    <w:p w14:paraId="1A59CAFB" w14:textId="77777777" w:rsidR="004128D1" w:rsidRDefault="004128D1" w:rsidP="004128D1">
      <w:pPr>
        <w:pStyle w:val="BodyText"/>
        <w:rPr>
          <w:ins w:id="575" w:author="Draco Xu" w:date="2025-06-25T13:30:00Z" w16du:dateUtc="2025-06-25T04:30:00Z"/>
        </w:rPr>
      </w:pPr>
      <w:ins w:id="576" w:author="Draco Xu" w:date="2025-06-25T13:30:00Z" w16du:dateUtc="2025-06-25T04:30:00Z">
        <w:r>
          <w:t xml:space="preserve">In words: </w:t>
        </w:r>
        <w:r>
          <w:rPr>
            <w:i/>
            <w:iCs/>
          </w:rPr>
          <w:t>the stimulus axis is now perfectly aligned with the noise (slow) axis.</w:t>
        </w:r>
      </w:ins>
    </w:p>
    <w:p w14:paraId="01CCB4E9" w14:textId="77777777" w:rsidR="004128D1" w:rsidRDefault="004128D1" w:rsidP="004128D1">
      <w:pPr>
        <w:pStyle w:val="Heading2"/>
        <w:rPr>
          <w:ins w:id="577" w:author="Draco Xu" w:date="2025-06-25T13:30:00Z" w16du:dateUtc="2025-06-25T04:30:00Z"/>
        </w:rPr>
      </w:pPr>
      <w:bookmarkStart w:id="578" w:name="c.4-information-gain-of-alignment"/>
      <w:bookmarkEnd w:id="442"/>
      <w:ins w:id="579" w:author="Draco Xu" w:date="2025-06-25T13:30:00Z" w16du:dateUtc="2025-06-25T04:30:00Z">
        <w:r>
          <w:t>4 Information gain of alignment</w:t>
        </w:r>
      </w:ins>
    </w:p>
    <w:p w14:paraId="25450B30" w14:textId="77777777" w:rsidR="004128D1" w:rsidRDefault="004128D1" w:rsidP="004128D1">
      <w:pPr>
        <w:pStyle w:val="Heading3"/>
        <w:rPr>
          <w:ins w:id="580" w:author="Draco Xu" w:date="2025-06-25T13:30:00Z" w16du:dateUtc="2025-06-25T04:30:00Z"/>
        </w:rPr>
      </w:pPr>
      <w:bookmarkStart w:id="581" w:name="proposition-c.1"/>
      <w:ins w:id="582" w:author="Draco Xu" w:date="2025-06-25T13:30:00Z" w16du:dateUtc="2025-06-25T04:30:00Z">
        <w:r>
          <w:t>Proposition C.1</w:t>
        </w:r>
      </w:ins>
    </w:p>
    <w:p w14:paraId="64CB0149" w14:textId="77777777" w:rsidR="004128D1" w:rsidRDefault="004128D1" w:rsidP="004128D1">
      <w:pPr>
        <w:pStyle w:val="FirstParagraph"/>
        <w:rPr>
          <w:ins w:id="583" w:author="Draco Xu" w:date="2025-06-25T13:30:00Z" w16du:dateUtc="2025-06-25T04:30:00Z"/>
        </w:rPr>
      </w:pPr>
      <w:ins w:id="584" w:author="Draco Xu" w:date="2025-06-25T13:30:00Z" w16du:dateUtc="2025-06-25T04:30:00Z">
        <w:r>
          <w:t xml:space="preserve">Let </w:t>
        </w:r>
      </w:ins>
      <m:oMath>
        <m:sSub>
          <m:sSubPr>
            <m:ctrlPr>
              <w:ins w:id="585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586" w:author="Draco Xu" w:date="2025-06-25T13:30:00Z" w16du:dateUtc="2025-06-25T04:30:00Z">
                <m:rPr>
                  <m:scr m:val="script"/>
                  <m:sty m:val="p"/>
                </m:rPr>
                <w:rPr>
                  <w:rFonts w:ascii="Cambria Math" w:hAnsi="Cambria Math"/>
                </w:rPr>
                <m:t>J</m:t>
              </w:ins>
            </m:r>
          </m:e>
          <m:sub>
            <m:r>
              <w:ins w:id="587" w:author="Draco Xu" w:date="2025-06-25T13:30:00Z" w16du:dateUtc="2025-06-25T04:30:00Z">
                <m:rPr>
                  <m:nor/>
                </m:rPr>
                <m:t>mis</m:t>
              </w:ins>
            </m:r>
          </m:sub>
        </m:sSub>
      </m:oMath>
      <w:ins w:id="588" w:author="Draco Xu" w:date="2025-06-25T13:30:00Z" w16du:dateUtc="2025-06-25T04:30:00Z">
        <w:r>
          <w:t xml:space="preserve"> be the Fisher information along the slow mode </w:t>
        </w:r>
        <w:r>
          <w:rPr>
            <w:b/>
            <w:bCs/>
          </w:rPr>
          <w:t>before</w:t>
        </w:r>
        <w:r>
          <w:t xml:space="preserve"> retuning and </w:t>
        </w:r>
      </w:ins>
      <m:oMath>
        <m:sSub>
          <m:sSubPr>
            <m:ctrlPr>
              <w:ins w:id="589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590" w:author="Draco Xu" w:date="2025-06-25T13:30:00Z" w16du:dateUtc="2025-06-25T04:30:00Z">
                <m:rPr>
                  <m:scr m:val="script"/>
                  <m:sty m:val="p"/>
                </m:rPr>
                <w:rPr>
                  <w:rFonts w:ascii="Cambria Math" w:hAnsi="Cambria Math"/>
                </w:rPr>
                <m:t>J</m:t>
              </w:ins>
            </m:r>
          </m:e>
          <m:sub>
            <m:r>
              <w:ins w:id="591" w:author="Draco Xu" w:date="2025-06-25T13:30:00Z" w16du:dateUtc="2025-06-25T04:30:00Z">
                <m:rPr>
                  <m:nor/>
                </m:rPr>
                <m:t>align</m:t>
              </w:ins>
            </m:r>
          </m:sub>
        </m:sSub>
      </m:oMath>
      <w:ins w:id="592" w:author="Draco Xu" w:date="2025-06-25T13:30:00Z" w16du:dateUtc="2025-06-25T04:30:00Z">
        <w:r>
          <w:t xml:space="preserve"> </w:t>
        </w:r>
        <w:r>
          <w:rPr>
            <w:b/>
            <w:bCs/>
          </w:rPr>
          <w:t>after</w:t>
        </w:r>
        <w:r>
          <w:t xml:space="preserve"> retuning as defined above. Then</w:t>
        </w:r>
      </w:ins>
    </w:p>
    <w:p w14:paraId="5AFD3DFC" w14:textId="77777777" w:rsidR="004128D1" w:rsidRDefault="004128D1" w:rsidP="004128D1">
      <w:pPr>
        <w:pStyle w:val="BodyText"/>
        <w:rPr>
          <w:ins w:id="593" w:author="Draco Xu" w:date="2025-06-25T13:30:00Z" w16du:dateUtc="2025-06-25T04:30:00Z"/>
        </w:rPr>
      </w:pPr>
      <m:oMathPara>
        <m:oMathParaPr>
          <m:jc m:val="center"/>
        </m:oMathParaPr>
        <m:oMath>
          <m:f>
            <m:fPr>
              <m:ctrlPr>
                <w:ins w:id="594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fPr>
            <m:num>
              <m:sSub>
                <m:sSubPr>
                  <m:ctrlPr>
                    <w:ins w:id="595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ins w:id="596" w:author="Draco Xu" w:date="2025-06-25T13:30:00Z" w16du:dateUtc="2025-06-25T04:30:00Z"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J</m:t>
                    </w:ins>
                  </m:r>
                </m:e>
                <m:sub>
                  <m:r>
                    <w:ins w:id="597" w:author="Draco Xu" w:date="2025-06-25T13:30:00Z" w16du:dateUtc="2025-06-25T04:30:00Z">
                      <m:rPr>
                        <m:nor/>
                      </m:rPr>
                      <m:t>align</m:t>
                    </w:ins>
                  </m:r>
                </m:sub>
              </m:sSub>
            </m:num>
            <m:den>
              <m:sSub>
                <m:sSubPr>
                  <m:ctrlPr>
                    <w:ins w:id="598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sSubPr>
                <m:e>
                  <m:r>
                    <w:ins w:id="599" w:author="Draco Xu" w:date="2025-06-25T13:30:00Z" w16du:dateUtc="2025-06-25T04:30:00Z"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J</m:t>
                    </w:ins>
                  </m:r>
                </m:e>
                <m:sub>
                  <m:r>
                    <w:ins w:id="600" w:author="Draco Xu" w:date="2025-06-25T13:30:00Z" w16du:dateUtc="2025-06-25T04:30:00Z">
                      <m:rPr>
                        <m:nor/>
                      </m:rPr>
                      <m:t>mis</m:t>
                    </w:ins>
                  </m:r>
                </m:sub>
              </m:sSub>
            </m:den>
          </m:f>
          <m:r>
            <w:ins w:id="601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r>
            <w:ins w:id="602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r>
            <w:ins w:id="603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f>
            <m:fPr>
              <m:ctrlPr>
                <w:ins w:id="604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fPr>
            <m:num>
              <m:d>
                <m:dPr>
                  <m:ctrlPr>
                    <w:ins w:id="605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dPr>
                <m:e>
                  <m:r>
                    <w:ins w:id="606" w:author="Draco Xu" w:date="2025-06-25T13:30:00Z" w16du:dateUtc="2025-06-25T04:30:00Z">
                      <w:rPr>
                        <w:rFonts w:ascii="Cambria Math" w:hAnsi="Cambria Math"/>
                      </w:rPr>
                      <m:t>1</m:t>
                    </w:ins>
                  </m:r>
                  <m:r>
                    <w:ins w:id="607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w:ins>
                  </m:r>
                  <m:sSubSup>
                    <m:sSubSupPr>
                      <m:ctrlPr>
                        <w:ins w:id="608" w:author="Draco Xu" w:date="2025-06-25T13:30:00Z" w16du:dateUtc="2025-06-25T04:30:00Z">
                          <w:rPr>
                            <w:rFonts w:ascii="Cambria Math" w:hAnsi="Cambria Math"/>
                          </w:rPr>
                        </w:ins>
                      </m:ctrlPr>
                    </m:sSubSupPr>
                    <m:e>
                      <m:r>
                        <w:ins w:id="609" w:author="Draco Xu" w:date="2025-06-25T13:30:00Z" w16du:dateUtc="2025-06-25T04:30:00Z">
                          <w:rPr>
                            <w:rFonts w:ascii="Cambria Math" w:hAnsi="Cambria Math"/>
                          </w:rPr>
                          <m:t>λ</m:t>
                        </w:ins>
                      </m:r>
                    </m:e>
                    <m:sub>
                      <m:r>
                        <w:ins w:id="610" w:author="Draco Xu" w:date="2025-06-25T13:30:00Z" w16du:dateUtc="2025-06-25T04:30:00Z">
                          <w:rPr>
                            <w:rFonts w:ascii="Cambria Math" w:hAnsi="Cambria Math"/>
                          </w:rPr>
                          <m:t>1</m:t>
                        </w:ins>
                      </m:r>
                    </m:sub>
                    <m:sup>
                      <m:r>
                        <w:ins w:id="611" w:author="Draco Xu" w:date="2025-06-25T13:30:00Z" w16du:dateUtc="2025-06-25T04:30:00Z"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⋆</m:t>
                        </w:ins>
                      </m:r>
                    </m:sup>
                  </m:sSubSup>
                </m:e>
              </m:d>
              <m:d>
                <m:dPr>
                  <m:ctrlPr>
                    <w:ins w:id="612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dPr>
                <m:e>
                  <m:r>
                    <w:ins w:id="613" w:author="Draco Xu" w:date="2025-06-25T13:30:00Z" w16du:dateUtc="2025-06-25T04:30:00Z">
                      <w:rPr>
                        <w:rFonts w:ascii="Cambria Math" w:hAnsi="Cambria Math"/>
                      </w:rPr>
                      <m:t>1</m:t>
                    </w:ins>
                  </m:r>
                  <m:r>
                    <w:ins w:id="614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w:ins>
                  </m:r>
                  <m:sSubSup>
                    <m:sSubSupPr>
                      <m:ctrlPr>
                        <w:ins w:id="615" w:author="Draco Xu" w:date="2025-06-25T13:30:00Z" w16du:dateUtc="2025-06-25T04:30:00Z">
                          <w:rPr>
                            <w:rFonts w:ascii="Cambria Math" w:hAnsi="Cambria Math"/>
                          </w:rPr>
                        </w:ins>
                      </m:ctrlPr>
                    </m:sSubSupPr>
                    <m:e>
                      <m:r>
                        <w:ins w:id="616" w:author="Draco Xu" w:date="2025-06-25T13:30:00Z" w16du:dateUtc="2025-06-25T04:30:00Z">
                          <w:rPr>
                            <w:rFonts w:ascii="Cambria Math" w:hAnsi="Cambria Math"/>
                          </w:rPr>
                          <m:t>λ</m:t>
                        </w:ins>
                      </m:r>
                    </m:e>
                    <m:sub>
                      <m:r>
                        <w:ins w:id="617" w:author="Draco Xu" w:date="2025-06-25T13:30:00Z" w16du:dateUtc="2025-06-25T04:30:00Z">
                          <w:rPr>
                            <w:rFonts w:ascii="Cambria Math" w:hAnsi="Cambria Math"/>
                          </w:rPr>
                          <m:t>k</m:t>
                        </w:ins>
                      </m:r>
                    </m:sub>
                    <m:sup>
                      <m:r>
                        <w:ins w:id="618" w:author="Draco Xu" w:date="2025-06-25T13:30:00Z" w16du:dateUtc="2025-06-25T04:30:00Z"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⋆</m:t>
                        </w:ins>
                      </m:r>
                    </m:sup>
                  </m:sSubSup>
                </m:e>
              </m:d>
            </m:num>
            <m:den>
              <m:d>
                <m:dPr>
                  <m:ctrlPr>
                    <w:ins w:id="619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dPr>
                <m:e>
                  <m:r>
                    <w:ins w:id="620" w:author="Draco Xu" w:date="2025-06-25T13:30:00Z" w16du:dateUtc="2025-06-25T04:30:00Z">
                      <w:rPr>
                        <w:rFonts w:ascii="Cambria Math" w:hAnsi="Cambria Math"/>
                      </w:rPr>
                      <m:t>1</m:t>
                    </w:ins>
                  </m:r>
                  <m:r>
                    <w:ins w:id="621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w:ins>
                  </m:r>
                  <m:sSubSup>
                    <m:sSubSupPr>
                      <m:ctrlPr>
                        <w:ins w:id="622" w:author="Draco Xu" w:date="2025-06-25T13:30:00Z" w16du:dateUtc="2025-06-25T04:30:00Z">
                          <w:rPr>
                            <w:rFonts w:ascii="Cambria Math" w:hAnsi="Cambria Math"/>
                          </w:rPr>
                        </w:ins>
                      </m:ctrlPr>
                    </m:sSubSupPr>
                    <m:e>
                      <m:r>
                        <w:ins w:id="623" w:author="Draco Xu" w:date="2025-06-25T13:30:00Z" w16du:dateUtc="2025-06-25T04:30:00Z">
                          <w:rPr>
                            <w:rFonts w:ascii="Cambria Math" w:hAnsi="Cambria Math"/>
                          </w:rPr>
                          <m:t>λ</m:t>
                        </w:ins>
                      </m:r>
                    </m:e>
                    <m:sub>
                      <m:r>
                        <w:ins w:id="624" w:author="Draco Xu" w:date="2025-06-25T13:30:00Z" w16du:dateUtc="2025-06-25T04:30:00Z">
                          <w:rPr>
                            <w:rFonts w:ascii="Cambria Math" w:hAnsi="Cambria Math"/>
                          </w:rPr>
                          <m:t>1</m:t>
                        </w:ins>
                      </m:r>
                    </m:sub>
                    <m:sup>
                      <m:r>
                        <w:ins w:id="625" w:author="Draco Xu" w:date="2025-06-25T13:30:00Z" w16du:dateUtc="2025-06-25T04:30:00Z"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⋆</m:t>
                        </w:ins>
                      </m:r>
                    </m:sup>
                  </m:sSubSup>
                </m:e>
              </m:d>
              <m:d>
                <m:dPr>
                  <m:ctrlPr>
                    <w:ins w:id="626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dPr>
                <m:e>
                  <m:r>
                    <w:ins w:id="627" w:author="Draco Xu" w:date="2025-06-25T13:30:00Z" w16du:dateUtc="2025-06-25T04:30:00Z">
                      <w:rPr>
                        <w:rFonts w:ascii="Cambria Math" w:hAnsi="Cambria Math"/>
                      </w:rPr>
                      <m:t>1</m:t>
                    </w:ins>
                  </m:r>
                  <m:r>
                    <w:ins w:id="628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w:ins>
                  </m:r>
                  <m:sSubSup>
                    <m:sSubSupPr>
                      <m:ctrlPr>
                        <w:ins w:id="629" w:author="Draco Xu" w:date="2025-06-25T13:30:00Z" w16du:dateUtc="2025-06-25T04:30:00Z">
                          <w:rPr>
                            <w:rFonts w:ascii="Cambria Math" w:hAnsi="Cambria Math"/>
                          </w:rPr>
                        </w:ins>
                      </m:ctrlPr>
                    </m:sSubSupPr>
                    <m:e>
                      <m:r>
                        <w:ins w:id="630" w:author="Draco Xu" w:date="2025-06-25T13:30:00Z" w16du:dateUtc="2025-06-25T04:30:00Z">
                          <w:rPr>
                            <w:rFonts w:ascii="Cambria Math" w:hAnsi="Cambria Math"/>
                          </w:rPr>
                          <m:t>λ</m:t>
                        </w:ins>
                      </m:r>
                    </m:e>
                    <m:sub>
                      <m:r>
                        <w:ins w:id="631" w:author="Draco Xu" w:date="2025-06-25T13:30:00Z" w16du:dateUtc="2025-06-25T04:30:00Z">
                          <w:rPr>
                            <w:rFonts w:ascii="Cambria Math" w:hAnsi="Cambria Math"/>
                          </w:rPr>
                          <m:t>k</m:t>
                        </w:ins>
                      </m:r>
                    </m:sub>
                    <m:sup>
                      <m:r>
                        <w:ins w:id="632" w:author="Draco Xu" w:date="2025-06-25T13:30:00Z" w16du:dateUtc="2025-06-25T04:30:00Z"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⋆</m:t>
                        </w:ins>
                      </m:r>
                    </m:sup>
                  </m:sSubSup>
                </m:e>
              </m:d>
            </m:den>
          </m:f>
          <m:r>
            <w:ins w:id="633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r>
            <w:ins w:id="634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&gt;</m:t>
            </w:ins>
          </m:r>
          <m:r>
            <w:ins w:id="635" w:author="Draco Xu" w:date="2025-06-25T13:30:00Z" w16du:dateUtc="2025-06-25T04:30:00Z">
              <w:rPr>
                <w:rFonts w:ascii="Cambria Math" w:hAnsi="Cambria Math"/>
              </w:rPr>
              <m:t> 1</m:t>
            </w:ins>
          </m:r>
          <m:r>
            <w:ins w:id="636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,</m:t>
            </w:ins>
          </m:r>
        </m:oMath>
      </m:oMathPara>
    </w:p>
    <w:p w14:paraId="403FDF0A" w14:textId="77777777" w:rsidR="004128D1" w:rsidRDefault="004128D1" w:rsidP="004128D1">
      <w:pPr>
        <w:pStyle w:val="FirstParagraph"/>
        <w:rPr>
          <w:ins w:id="637" w:author="Draco Xu" w:date="2025-06-25T13:30:00Z" w16du:dateUtc="2025-06-25T04:30:00Z"/>
        </w:rPr>
      </w:pPr>
      <w:ins w:id="638" w:author="Draco Xu" w:date="2025-06-25T13:30:00Z" w16du:dateUtc="2025-06-25T04:30:00Z">
        <w:r>
          <w:t>(C.10)</w:t>
        </w:r>
      </w:ins>
    </w:p>
    <w:p w14:paraId="6D5C4B16" w14:textId="77777777" w:rsidR="004128D1" w:rsidRDefault="004128D1" w:rsidP="004128D1">
      <w:pPr>
        <w:pStyle w:val="BodyText"/>
        <w:rPr>
          <w:ins w:id="639" w:author="Draco Xu" w:date="2025-06-25T13:30:00Z" w16du:dateUtc="2025-06-25T04:30:00Z"/>
        </w:rPr>
      </w:pPr>
      <w:ins w:id="640" w:author="Draco Xu" w:date="2025-06-25T13:30:00Z" w16du:dateUtc="2025-06-25T04:30:00Z">
        <w:r>
          <w:t xml:space="preserve">where </w:t>
        </w:r>
      </w:ins>
      <m:oMath>
        <m:r>
          <w:ins w:id="641" w:author="Draco Xu" w:date="2025-06-25T13:30:00Z" w16du:dateUtc="2025-06-25T04:30:00Z">
            <w:rPr>
              <w:rFonts w:ascii="Cambria Math" w:hAnsi="Cambria Math"/>
            </w:rPr>
            <m:t>k</m:t>
          </w:ins>
        </m:r>
      </m:oMath>
      <w:ins w:id="642" w:author="Draco Xu" w:date="2025-06-25T13:30:00Z" w16du:dateUtc="2025-06-25T04:30:00Z">
        <w:r>
          <w:t xml:space="preserve"> indexes the mode that carried the stimulus before alignment</w:t>
        </w:r>
        <w:r>
          <w:br/>
          <w:t>(i.e. </w:t>
        </w:r>
      </w:ins>
      <m:oMath>
        <m:sSubSup>
          <m:sSubSupPr>
            <m:ctrlPr>
              <w:ins w:id="643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SupPr>
          <m:e>
            <m:r>
              <w:ins w:id="644" w:author="Draco Xu" w:date="2025-06-25T13:30:00Z" w16du:dateUtc="2025-06-25T04:30:00Z">
                <w:rPr>
                  <w:rFonts w:ascii="Cambria Math" w:hAnsi="Cambria Math"/>
                </w:rPr>
                <m:t>γ</m:t>
              </w:ins>
            </m:r>
          </m:e>
          <m:sub>
            <m:r>
              <w:ins w:id="645" w:author="Draco Xu" w:date="2025-06-25T13:30:00Z" w16du:dateUtc="2025-06-25T04:30:00Z">
                <w:rPr>
                  <w:rFonts w:ascii="Cambria Math" w:hAnsi="Cambria Math"/>
                </w:rPr>
                <m:t>k</m:t>
              </w:ins>
            </m:r>
          </m:sub>
          <m:sup>
            <m:r>
              <w:ins w:id="646" w:author="Draco Xu" w:date="2025-06-25T13:30:00Z" w16du:dateUtc="2025-06-25T04:30:00Z">
                <m:rPr>
                  <m:sty m:val="p"/>
                </m:rPr>
                <w:rPr>
                  <w:rFonts w:ascii="Cambria Math" w:hAnsi="Cambria Math"/>
                </w:rPr>
                <m:t>⋆</m:t>
              </w:ins>
            </m:r>
          </m:sup>
        </m:sSubSup>
        <m:r>
          <w:ins w:id="647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≠</m:t>
          </w:ins>
        </m:r>
        <m:r>
          <w:ins w:id="648" w:author="Draco Xu" w:date="2025-06-25T13:30:00Z" w16du:dateUtc="2025-06-25T04:30:00Z">
            <w:rPr>
              <w:rFonts w:ascii="Cambria Math" w:hAnsi="Cambria Math"/>
            </w:rPr>
            <m:t>0</m:t>
          </w:ins>
        </m:r>
      </m:oMath>
      <w:ins w:id="649" w:author="Draco Xu" w:date="2025-06-25T13:30:00Z" w16du:dateUtc="2025-06-25T04:30:00Z">
        <w:r>
          <w:t>).</w:t>
        </w:r>
      </w:ins>
    </w:p>
    <w:p w14:paraId="08B97DA3" w14:textId="77777777" w:rsidR="004128D1" w:rsidRDefault="00FE7066" w:rsidP="004128D1">
      <w:pPr>
        <w:rPr>
          <w:ins w:id="650" w:author="Draco Xu" w:date="2025-06-25T13:30:00Z" w16du:dateUtc="2025-06-25T04:30:00Z"/>
        </w:rPr>
      </w:pPr>
      <w:ins w:id="651" w:author="Draco Xu" w:date="2025-06-25T13:30:00Z" w16du:dateUtc="2025-06-25T04:30:00Z">
        <w:r>
          <w:rPr>
            <w:noProof/>
          </w:rPr>
          <w:pict w14:anchorId="72D75C3D">
            <v:rect id="_x0000_i1028" alt="" style="width:468pt;height:.05pt;mso-width-percent:0;mso-height-percent:0;mso-width-percent:0;mso-height-percent:0" o:hralign="center" o:hrstd="t" o:hr="t"/>
          </w:pict>
        </w:r>
      </w:ins>
    </w:p>
    <w:p w14:paraId="4F15863E" w14:textId="77777777" w:rsidR="004128D1" w:rsidRDefault="004128D1" w:rsidP="004128D1">
      <w:pPr>
        <w:pStyle w:val="Heading4"/>
        <w:rPr>
          <w:ins w:id="652" w:author="Draco Xu" w:date="2025-06-25T13:30:00Z" w16du:dateUtc="2025-06-25T04:30:00Z"/>
        </w:rPr>
      </w:pPr>
      <w:ins w:id="653" w:author="Draco Xu" w:date="2025-06-25T13:30:00Z" w16du:dateUtc="2025-06-25T04:30:00Z">
        <w:r>
          <w:t>Proof</w:t>
        </w:r>
      </w:ins>
    </w:p>
    <w:p w14:paraId="07CBE2ED" w14:textId="77777777" w:rsidR="004128D1" w:rsidRDefault="004128D1" w:rsidP="004128D1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</w:tabs>
        <w:spacing w:after="200" w:line="240" w:lineRule="auto"/>
        <w:rPr>
          <w:ins w:id="654" w:author="Draco Xu" w:date="2025-06-25T13:30:00Z" w16du:dateUtc="2025-06-25T04:30:00Z"/>
        </w:rPr>
      </w:pPr>
      <w:ins w:id="655" w:author="Draco Xu" w:date="2025-06-25T13:30:00Z" w16du:dateUtc="2025-06-25T04:30:00Z">
        <w:r>
          <w:rPr>
            <w:i/>
            <w:iCs/>
          </w:rPr>
          <w:t>Baseline.</w:t>
        </w:r>
        <w:r>
          <w:t xml:space="preserve"> Equation (C.7) gives</w:t>
        </w:r>
      </w:ins>
    </w:p>
    <w:p w14:paraId="33CD4EE1" w14:textId="77777777" w:rsidR="004128D1" w:rsidRDefault="004128D1" w:rsidP="004128D1">
      <w:pPr>
        <w:pStyle w:val="BodyText"/>
        <w:rPr>
          <w:ins w:id="656" w:author="Draco Xu" w:date="2025-06-25T13:30:00Z" w16du:dateUtc="2025-06-25T04:30:00Z"/>
        </w:rPr>
      </w:pPr>
      <m:oMathPara>
        <m:oMathParaPr>
          <m:jc m:val="center"/>
        </m:oMathParaPr>
        <m:oMath>
          <m:sSub>
            <m:sSubPr>
              <m:ctrlPr>
                <w:ins w:id="657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658" w:author="Draco Xu" w:date="2025-06-25T13:30:00Z" w16du:dateUtc="2025-06-25T04:30:00Z"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J</m:t>
                </w:ins>
              </m:r>
            </m:e>
            <m:sub>
              <m:r>
                <w:ins w:id="659" w:author="Draco Xu" w:date="2025-06-25T13:30:00Z" w16du:dateUtc="2025-06-25T04:30:00Z">
                  <m:rPr>
                    <m:nor/>
                  </m:rPr>
                  <m:t>mis</m:t>
                </w:ins>
              </m:r>
            </m:sub>
          </m:sSub>
          <m:r>
            <w:ins w:id="660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=(</m:t>
            </w:ins>
          </m:r>
          <m:sSubSup>
            <m:sSubSupPr>
              <m:ctrlPr>
                <w:ins w:id="661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SupPr>
            <m:e>
              <m:r>
                <w:ins w:id="662" w:author="Draco Xu" w:date="2025-06-25T13:30:00Z" w16du:dateUtc="2025-06-25T04:30:00Z">
                  <w:rPr>
                    <w:rFonts w:ascii="Cambria Math" w:hAnsi="Cambria Math"/>
                  </w:rPr>
                  <m:t>γ</m:t>
                </w:ins>
              </m:r>
            </m:e>
            <m:sub>
              <m:r>
                <w:ins w:id="663" w:author="Draco Xu" w:date="2025-06-25T13:30:00Z" w16du:dateUtc="2025-06-25T04:30:00Z">
                  <w:rPr>
                    <w:rFonts w:ascii="Cambria Math" w:hAnsi="Cambria Math"/>
                  </w:rPr>
                  <m:t>k</m:t>
                </w:ins>
              </m:r>
            </m:sub>
            <m:sup>
              <m:r>
                <w:ins w:id="664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⋆</m:t>
                </w:ins>
              </m:r>
            </m:sup>
          </m:sSubSup>
          <m:sSup>
            <m:sSupPr>
              <m:ctrlPr>
                <w:ins w:id="665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pPr>
            <m:e>
              <m:r>
                <w:ins w:id="666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)</m:t>
                </w:ins>
              </m:r>
            </m:e>
            <m:sup>
              <m:r>
                <w:ins w:id="667" w:author="Draco Xu" w:date="2025-06-25T13:30:00Z" w16du:dateUtc="2025-06-25T04:30:00Z">
                  <w:rPr>
                    <w:rFonts w:ascii="Cambria Math" w:hAnsi="Cambria Math"/>
                  </w:rPr>
                  <m:t>2</m:t>
                </w:ins>
              </m:r>
            </m:sup>
          </m:sSup>
          <m:sSubSup>
            <m:sSubSupPr>
              <m:ctrlPr>
                <w:ins w:id="668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SupPr>
            <m:e>
              <m:r>
                <w:ins w:id="669" w:author="Draco Xu" w:date="2025-06-25T13:30:00Z" w16du:dateUtc="2025-06-25T04:30:00Z">
                  <w:rPr>
                    <w:rFonts w:ascii="Cambria Math" w:hAnsi="Cambria Math"/>
                  </w:rPr>
                  <m:t>σ</m:t>
                </w:ins>
              </m:r>
            </m:e>
            <m:sub>
              <m:r>
                <w:ins w:id="670" w:author="Draco Xu" w:date="2025-06-25T13:30:00Z" w16du:dateUtc="2025-06-25T04:30:00Z">
                  <w:rPr>
                    <w:rFonts w:ascii="Cambria Math" w:hAnsi="Cambria Math"/>
                  </w:rPr>
                  <m:t>0</m:t>
                </w:ins>
              </m:r>
            </m:sub>
            <m:sup>
              <m:r>
                <w:ins w:id="671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-</m:t>
                </w:ins>
              </m:r>
              <m:r>
                <w:ins w:id="672" w:author="Draco Xu" w:date="2025-06-25T13:30:00Z" w16du:dateUtc="2025-06-25T04:30:00Z">
                  <w:rPr>
                    <w:rFonts w:ascii="Cambria Math" w:hAnsi="Cambria Math"/>
                  </w:rPr>
                  <m:t>2</m:t>
                </w:ins>
              </m:r>
            </m:sup>
          </m:sSubSup>
          <m:f>
            <m:fPr>
              <m:ctrlPr>
                <w:ins w:id="673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fPr>
            <m:num>
              <m:r>
                <w:ins w:id="674" w:author="Draco Xu" w:date="2025-06-25T13:30:00Z" w16du:dateUtc="2025-06-25T04:30:00Z">
                  <w:rPr>
                    <w:rFonts w:ascii="Cambria Math" w:hAnsi="Cambria Math"/>
                  </w:rPr>
                  <m:t>1</m:t>
                </w:ins>
              </m:r>
              <m:r>
                <w:ins w:id="675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+</m:t>
                </w:ins>
              </m:r>
              <m:sSubSup>
                <m:sSubSupPr>
                  <m:ctrlPr>
                    <w:ins w:id="676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sSubSupPr>
                <m:e>
                  <m:r>
                    <w:ins w:id="677" w:author="Draco Xu" w:date="2025-06-25T13:30:00Z" w16du:dateUtc="2025-06-25T04:30:00Z">
                      <w:rPr>
                        <w:rFonts w:ascii="Cambria Math" w:hAnsi="Cambria Math"/>
                      </w:rPr>
                      <m:t>λ</m:t>
                    </w:ins>
                  </m:r>
                </m:e>
                <m:sub>
                  <m:r>
                    <w:ins w:id="678" w:author="Draco Xu" w:date="2025-06-25T13:30:00Z" w16du:dateUtc="2025-06-25T04:30:00Z">
                      <w:rPr>
                        <w:rFonts w:ascii="Cambria Math" w:hAnsi="Cambria Math"/>
                      </w:rPr>
                      <m:t>k</m:t>
                    </w:ins>
                  </m:r>
                </m:sub>
                <m:sup>
                  <m:r>
                    <w:ins w:id="679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⋆</m:t>
                    </w:ins>
                  </m:r>
                </m:sup>
              </m:sSubSup>
            </m:num>
            <m:den>
              <m:r>
                <w:ins w:id="680" w:author="Draco Xu" w:date="2025-06-25T13:30:00Z" w16du:dateUtc="2025-06-25T04:30:00Z">
                  <w:rPr>
                    <w:rFonts w:ascii="Cambria Math" w:hAnsi="Cambria Math"/>
                  </w:rPr>
                  <m:t>1</m:t>
                </w:ins>
              </m:r>
              <m:r>
                <w:ins w:id="681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-</m:t>
                </w:ins>
              </m:r>
              <m:sSubSup>
                <m:sSubSupPr>
                  <m:ctrlPr>
                    <w:ins w:id="682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sSubSupPr>
                <m:e>
                  <m:r>
                    <w:ins w:id="683" w:author="Draco Xu" w:date="2025-06-25T13:30:00Z" w16du:dateUtc="2025-06-25T04:30:00Z">
                      <w:rPr>
                        <w:rFonts w:ascii="Cambria Math" w:hAnsi="Cambria Math"/>
                      </w:rPr>
                      <m:t>λ</m:t>
                    </w:ins>
                  </m:r>
                </m:e>
                <m:sub>
                  <m:r>
                    <w:ins w:id="684" w:author="Draco Xu" w:date="2025-06-25T13:30:00Z" w16du:dateUtc="2025-06-25T04:30:00Z">
                      <w:rPr>
                        <w:rFonts w:ascii="Cambria Math" w:hAnsi="Cambria Math"/>
                      </w:rPr>
                      <m:t>k</m:t>
                    </w:ins>
                  </m:r>
                </m:sub>
                <m:sup>
                  <m:r>
                    <w:ins w:id="685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⋆</m:t>
                    </w:ins>
                  </m:r>
                </m:sup>
              </m:sSubSup>
            </m:den>
          </m:f>
          <m:r>
            <w:ins w:id="686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.</m:t>
            </w:ins>
          </m:r>
        </m:oMath>
      </m:oMathPara>
    </w:p>
    <w:p w14:paraId="6657CABA" w14:textId="77777777" w:rsidR="004128D1" w:rsidRDefault="004128D1" w:rsidP="004128D1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</w:tabs>
        <w:spacing w:after="200" w:line="240" w:lineRule="auto"/>
        <w:rPr>
          <w:ins w:id="687" w:author="Draco Xu" w:date="2025-06-25T13:30:00Z" w16du:dateUtc="2025-06-25T04:30:00Z"/>
        </w:rPr>
      </w:pPr>
      <w:ins w:id="688" w:author="Draco Xu" w:date="2025-06-25T13:30:00Z" w16du:dateUtc="2025-06-25T04:30:00Z">
        <w:r>
          <w:rPr>
            <w:i/>
            <w:iCs/>
          </w:rPr>
          <w:t>Aligned network.</w:t>
        </w:r>
        <w:r>
          <w:t xml:space="preserve"> After retuning, Eq. (C.7) with </w:t>
        </w:r>
      </w:ins>
      <m:oMath>
        <m:r>
          <w:ins w:id="689" w:author="Draco Xu" w:date="2025-06-25T13:30:00Z" w16du:dateUtc="2025-06-25T04:30:00Z">
            <w:rPr>
              <w:rFonts w:ascii="Cambria Math" w:hAnsi="Cambria Math"/>
            </w:rPr>
            <m:t>i</m:t>
          </w:ins>
        </m:r>
        <m:r>
          <w:ins w:id="690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=</m:t>
          </w:ins>
        </m:r>
        <m:r>
          <w:ins w:id="691" w:author="Draco Xu" w:date="2025-06-25T13:30:00Z" w16du:dateUtc="2025-06-25T04:30:00Z">
            <w:rPr>
              <w:rFonts w:ascii="Cambria Math" w:hAnsi="Cambria Math"/>
            </w:rPr>
            <m:t>1</m:t>
          </w:ins>
        </m:r>
      </m:oMath>
      <w:ins w:id="692" w:author="Draco Xu" w:date="2025-06-25T13:30:00Z" w16du:dateUtc="2025-06-25T04:30:00Z">
        <w:r>
          <w:t xml:space="preserve"> and Eq. (C.9) give</w:t>
        </w:r>
      </w:ins>
    </w:p>
    <w:p w14:paraId="51093C3A" w14:textId="77777777" w:rsidR="004128D1" w:rsidRDefault="004128D1" w:rsidP="004128D1">
      <w:pPr>
        <w:pStyle w:val="BodyText"/>
        <w:rPr>
          <w:ins w:id="693" w:author="Draco Xu" w:date="2025-06-25T13:30:00Z" w16du:dateUtc="2025-06-25T04:30:00Z"/>
        </w:rPr>
      </w:pPr>
      <m:oMathPara>
        <m:oMathParaPr>
          <m:jc m:val="center"/>
        </m:oMathParaPr>
        <m:oMath>
          <m:sSub>
            <m:sSubPr>
              <m:ctrlPr>
                <w:ins w:id="694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695" w:author="Draco Xu" w:date="2025-06-25T13:30:00Z" w16du:dateUtc="2025-06-25T04:30:00Z"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J</m:t>
                </w:ins>
              </m:r>
            </m:e>
            <m:sub>
              <m:r>
                <w:ins w:id="696" w:author="Draco Xu" w:date="2025-06-25T13:30:00Z" w16du:dateUtc="2025-06-25T04:30:00Z">
                  <m:rPr>
                    <m:nor/>
                  </m:rPr>
                  <m:t>align</m:t>
                </w:ins>
              </m:r>
            </m:sub>
          </m:sSub>
          <m:r>
            <w:ins w:id="697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sSup>
            <m:sSupPr>
              <m:ctrlPr>
                <w:ins w:id="698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pPr>
            <m:e>
              <m:d>
                <m:dPr>
                  <m:begChr m:val="‖"/>
                  <m:endChr m:val="‖"/>
                  <m:ctrlPr>
                    <w:ins w:id="699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dPr>
                <m:e>
                  <m:r>
                    <w:ins w:id="700" w:author="Draco Xu" w:date="2025-06-25T13:30:00Z" w16du:dateUtc="2025-06-25T04:30:00Z">
                      <w:rPr>
                        <w:rFonts w:ascii="Cambria Math" w:hAnsi="Cambria Math"/>
                      </w:rPr>
                      <m:t>G w</m:t>
                    </w:ins>
                  </m:r>
                </m:e>
              </m:d>
            </m:e>
            <m:sup>
              <m:r>
                <w:ins w:id="701" w:author="Draco Xu" w:date="2025-06-25T13:30:00Z" w16du:dateUtc="2025-06-25T04:30:00Z">
                  <w:rPr>
                    <w:rFonts w:ascii="Cambria Math" w:hAnsi="Cambria Math"/>
                  </w:rPr>
                  <m:t>2</m:t>
                </w:ins>
              </m:r>
            </m:sup>
          </m:sSup>
          <m:sSubSup>
            <m:sSubSupPr>
              <m:ctrlPr>
                <w:ins w:id="702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SupPr>
            <m:e>
              <m:r>
                <w:ins w:id="703" w:author="Draco Xu" w:date="2025-06-25T13:30:00Z" w16du:dateUtc="2025-06-25T04:30:00Z">
                  <w:rPr>
                    <w:rFonts w:ascii="Cambria Math" w:hAnsi="Cambria Math"/>
                  </w:rPr>
                  <m:t>σ</m:t>
                </w:ins>
              </m:r>
            </m:e>
            <m:sub>
              <m:r>
                <w:ins w:id="704" w:author="Draco Xu" w:date="2025-06-25T13:30:00Z" w16du:dateUtc="2025-06-25T04:30:00Z">
                  <w:rPr>
                    <w:rFonts w:ascii="Cambria Math" w:hAnsi="Cambria Math"/>
                  </w:rPr>
                  <m:t>0</m:t>
                </w:ins>
              </m:r>
            </m:sub>
            <m:sup>
              <m:r>
                <w:ins w:id="705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-</m:t>
                </w:ins>
              </m:r>
              <m:r>
                <w:ins w:id="706" w:author="Draco Xu" w:date="2025-06-25T13:30:00Z" w16du:dateUtc="2025-06-25T04:30:00Z">
                  <w:rPr>
                    <w:rFonts w:ascii="Cambria Math" w:hAnsi="Cambria Math"/>
                  </w:rPr>
                  <m:t>2</m:t>
                </w:ins>
              </m:r>
            </m:sup>
          </m:sSubSup>
          <m:f>
            <m:fPr>
              <m:ctrlPr>
                <w:ins w:id="707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fPr>
            <m:num>
              <m:r>
                <w:ins w:id="708" w:author="Draco Xu" w:date="2025-06-25T13:30:00Z" w16du:dateUtc="2025-06-25T04:30:00Z">
                  <w:rPr>
                    <w:rFonts w:ascii="Cambria Math" w:hAnsi="Cambria Math"/>
                  </w:rPr>
                  <m:t>1</m:t>
                </w:ins>
              </m:r>
              <m:r>
                <w:ins w:id="709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+</m:t>
                </w:ins>
              </m:r>
              <m:sSubSup>
                <m:sSubSupPr>
                  <m:ctrlPr>
                    <w:ins w:id="710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sSubSupPr>
                <m:e>
                  <m:r>
                    <w:ins w:id="711" w:author="Draco Xu" w:date="2025-06-25T13:30:00Z" w16du:dateUtc="2025-06-25T04:30:00Z">
                      <w:rPr>
                        <w:rFonts w:ascii="Cambria Math" w:hAnsi="Cambria Math"/>
                      </w:rPr>
                      <m:t>λ</m:t>
                    </w:ins>
                  </m:r>
                </m:e>
                <m:sub>
                  <m:r>
                    <w:ins w:id="712" w:author="Draco Xu" w:date="2025-06-25T13:30:00Z" w16du:dateUtc="2025-06-25T04:30:00Z">
                      <w:rPr>
                        <w:rFonts w:ascii="Cambria Math" w:hAnsi="Cambria Math"/>
                      </w:rPr>
                      <m:t>1</m:t>
                    </w:ins>
                  </m:r>
                </m:sub>
                <m:sup>
                  <m:r>
                    <w:ins w:id="713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⋆</m:t>
                    </w:ins>
                  </m:r>
                </m:sup>
              </m:sSubSup>
            </m:num>
            <m:den>
              <m:r>
                <w:ins w:id="714" w:author="Draco Xu" w:date="2025-06-25T13:30:00Z" w16du:dateUtc="2025-06-25T04:30:00Z">
                  <w:rPr>
                    <w:rFonts w:ascii="Cambria Math" w:hAnsi="Cambria Math"/>
                  </w:rPr>
                  <m:t>1</m:t>
                </w:ins>
              </m:r>
              <m:r>
                <w:ins w:id="715" w:author="Draco Xu" w:date="2025-06-25T13:30:00Z" w16du:dateUtc="2025-06-25T04:30:00Z">
                  <m:rPr>
                    <m:sty m:val="p"/>
                  </m:rPr>
                  <w:rPr>
                    <w:rFonts w:ascii="Cambria Math" w:hAnsi="Cambria Math"/>
                  </w:rPr>
                  <m:t>-</m:t>
                </w:ins>
              </m:r>
              <m:sSubSup>
                <m:sSubSupPr>
                  <m:ctrlPr>
                    <w:ins w:id="716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sSubSupPr>
                <m:e>
                  <m:r>
                    <w:ins w:id="717" w:author="Draco Xu" w:date="2025-06-25T13:30:00Z" w16du:dateUtc="2025-06-25T04:30:00Z">
                      <w:rPr>
                        <w:rFonts w:ascii="Cambria Math" w:hAnsi="Cambria Math"/>
                      </w:rPr>
                      <m:t>λ</m:t>
                    </w:ins>
                  </m:r>
                </m:e>
                <m:sub>
                  <m:r>
                    <w:ins w:id="718" w:author="Draco Xu" w:date="2025-06-25T13:30:00Z" w16du:dateUtc="2025-06-25T04:30:00Z">
                      <w:rPr>
                        <w:rFonts w:ascii="Cambria Math" w:hAnsi="Cambria Math"/>
                      </w:rPr>
                      <m:t>1</m:t>
                    </w:ins>
                  </m:r>
                </m:sub>
                <m:sup>
                  <m:r>
                    <w:ins w:id="719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⋆</m:t>
                    </w:ins>
                  </m:r>
                </m:sup>
              </m:sSubSup>
            </m:den>
          </m:f>
          <m:r>
            <w:ins w:id="720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.</m:t>
            </w:ins>
          </m:r>
        </m:oMath>
      </m:oMathPara>
    </w:p>
    <w:p w14:paraId="6A58642B" w14:textId="77777777" w:rsidR="004128D1" w:rsidRDefault="004128D1" w:rsidP="004128D1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900"/>
        </w:tabs>
        <w:spacing w:after="200" w:line="240" w:lineRule="auto"/>
        <w:rPr>
          <w:ins w:id="721" w:author="Draco Xu" w:date="2025-06-25T13:30:00Z" w16du:dateUtc="2025-06-25T04:30:00Z"/>
        </w:rPr>
      </w:pPr>
      <w:ins w:id="722" w:author="Draco Xu" w:date="2025-06-25T13:30:00Z" w16du:dateUtc="2025-06-25T04:30:00Z">
        <w:r>
          <w:rPr>
            <w:i/>
            <w:iCs/>
          </w:rPr>
          <w:t>Constant signal power.</w:t>
        </w:r>
        <w:r>
          <w:t xml:space="preserve"> Because retuning (C.8) does </w:t>
        </w:r>
        <w:r>
          <w:rPr>
            <w:b/>
            <w:bCs/>
          </w:rPr>
          <w:t>not</w:t>
        </w:r>
        <w:r>
          <w:t xml:space="preserve"> alter </w:t>
        </w:r>
      </w:ins>
      <m:oMath>
        <m:r>
          <w:ins w:id="723" w:author="Draco Xu" w:date="2025-06-25T13:30:00Z" w16du:dateUtc="2025-06-25T04:30:00Z">
            <w:rPr>
              <w:rFonts w:ascii="Cambria Math" w:hAnsi="Cambria Math"/>
            </w:rPr>
            <m:t>G w</m:t>
          </w:ins>
        </m:r>
      </m:oMath>
      <w:ins w:id="724" w:author="Draco Xu" w:date="2025-06-25T13:30:00Z" w16du:dateUtc="2025-06-25T04:30:00Z">
        <w:r>
          <w:t xml:space="preserve">, </w:t>
        </w:r>
      </w:ins>
      <m:oMath>
        <m:d>
          <m:dPr>
            <m:begChr m:val="‖"/>
            <m:endChr m:val="‖"/>
            <m:ctrlPr>
              <w:ins w:id="725" w:author="Draco Xu" w:date="2025-06-25T13:30:00Z" w16du:dateUtc="2025-06-25T04:30:00Z">
                <w:rPr>
                  <w:rFonts w:ascii="Cambria Math" w:hAnsi="Cambria Math"/>
                </w:rPr>
              </w:ins>
            </m:ctrlPr>
          </m:dPr>
          <m:e>
            <m:r>
              <w:ins w:id="726" w:author="Draco Xu" w:date="2025-06-25T13:30:00Z" w16du:dateUtc="2025-06-25T04:30:00Z">
                <w:rPr>
                  <w:rFonts w:ascii="Cambria Math" w:hAnsi="Cambria Math"/>
                </w:rPr>
                <m:t>G w</m:t>
              </w:ins>
            </m:r>
          </m:e>
        </m:d>
        <m:r>
          <w:ins w:id="727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=</m:t>
          </w:ins>
        </m:r>
        <m:sSubSup>
          <m:sSubSupPr>
            <m:ctrlPr>
              <w:ins w:id="728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SupPr>
          <m:e>
            <m:r>
              <w:ins w:id="729" w:author="Draco Xu" w:date="2025-06-25T13:30:00Z" w16du:dateUtc="2025-06-25T04:30:00Z">
                <w:rPr>
                  <w:rFonts w:ascii="Cambria Math" w:hAnsi="Cambria Math"/>
                </w:rPr>
                <m:t>γ</m:t>
              </w:ins>
            </m:r>
          </m:e>
          <m:sub>
            <m:r>
              <w:ins w:id="730" w:author="Draco Xu" w:date="2025-06-25T13:30:00Z" w16du:dateUtc="2025-06-25T04:30:00Z">
                <w:rPr>
                  <w:rFonts w:ascii="Cambria Math" w:hAnsi="Cambria Math"/>
                </w:rPr>
                <m:t>k</m:t>
              </w:ins>
            </m:r>
          </m:sub>
          <m:sup>
            <m:r>
              <w:ins w:id="731" w:author="Draco Xu" w:date="2025-06-25T13:30:00Z" w16du:dateUtc="2025-06-25T04:30:00Z">
                <m:rPr>
                  <m:sty m:val="p"/>
                </m:rPr>
                <w:rPr>
                  <w:rFonts w:ascii="Cambria Math" w:hAnsi="Cambria Math"/>
                </w:rPr>
                <m:t>⋆</m:t>
              </w:ins>
            </m:r>
          </m:sup>
        </m:sSubSup>
      </m:oMath>
      <w:ins w:id="732" w:author="Draco Xu" w:date="2025-06-25T13:30:00Z" w16du:dateUtc="2025-06-25T04:30:00Z">
        <w:r>
          <w:t>. Taking the ratio yields Eq. (C.10).</w:t>
        </w:r>
      </w:ins>
    </w:p>
    <w:p w14:paraId="5C07C36D" w14:textId="77777777" w:rsidR="004128D1" w:rsidRDefault="004128D1" w:rsidP="004128D1">
      <w:pPr>
        <w:pStyle w:val="FirstParagraph"/>
        <w:rPr>
          <w:ins w:id="733" w:author="Draco Xu" w:date="2025-06-25T13:30:00Z" w16du:dateUtc="2025-06-25T04:30:00Z"/>
        </w:rPr>
      </w:pPr>
      <w:ins w:id="734" w:author="Draco Xu" w:date="2025-06-25T13:30:00Z" w16du:dateUtc="2025-06-25T04:30:00Z">
        <w:r>
          <w:t xml:space="preserve">Finally, since </w:t>
        </w:r>
      </w:ins>
      <m:oMath>
        <m:r>
          <w:ins w:id="735" w:author="Draco Xu" w:date="2025-06-25T13:30:00Z" w16du:dateUtc="2025-06-25T04:30:00Z">
            <w:rPr>
              <w:rFonts w:ascii="Cambria Math" w:hAnsi="Cambria Math"/>
            </w:rPr>
            <m:t>0​</m:t>
          </w:ins>
        </m:r>
        <m:r>
          <w:ins w:id="736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≤</m:t>
          </w:ins>
        </m:r>
        <m:r>
          <w:ins w:id="737" w:author="Draco Xu" w:date="2025-06-25T13:30:00Z" w16du:dateUtc="2025-06-25T04:30:00Z">
            <w:rPr>
              <w:rFonts w:ascii="Cambria Math" w:hAnsi="Cambria Math"/>
            </w:rPr>
            <m:t>​</m:t>
          </w:ins>
        </m:r>
        <m:sSubSup>
          <m:sSubSupPr>
            <m:ctrlPr>
              <w:ins w:id="738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SupPr>
          <m:e>
            <m:r>
              <w:ins w:id="739" w:author="Draco Xu" w:date="2025-06-25T13:30:00Z" w16du:dateUtc="2025-06-25T04:30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740" w:author="Draco Xu" w:date="2025-06-25T13:30:00Z" w16du:dateUtc="2025-06-25T04:30:00Z">
                <w:rPr>
                  <w:rFonts w:ascii="Cambria Math" w:hAnsi="Cambria Math"/>
                </w:rPr>
                <m:t>k</m:t>
              </w:ins>
            </m:r>
          </m:sub>
          <m:sup>
            <m:r>
              <w:ins w:id="741" w:author="Draco Xu" w:date="2025-06-25T13:30:00Z" w16du:dateUtc="2025-06-25T04:30:00Z">
                <m:rPr>
                  <m:sty m:val="p"/>
                </m:rPr>
                <w:rPr>
                  <w:rFonts w:ascii="Cambria Math" w:hAnsi="Cambria Math"/>
                </w:rPr>
                <m:t>⋆</m:t>
              </w:ins>
            </m:r>
          </m:sup>
        </m:sSubSup>
        <m:r>
          <w:ins w:id="742" w:author="Draco Xu" w:date="2025-06-25T13:30:00Z" w16du:dateUtc="2025-06-25T04:30:00Z">
            <w:rPr>
              <w:rFonts w:ascii="Cambria Math" w:hAnsi="Cambria Math"/>
            </w:rPr>
            <m:t>​</m:t>
          </w:ins>
        </m:r>
        <m:r>
          <w:ins w:id="743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&lt;</m:t>
          </w:ins>
        </m:r>
        <m:r>
          <w:ins w:id="744" w:author="Draco Xu" w:date="2025-06-25T13:30:00Z" w16du:dateUtc="2025-06-25T04:30:00Z">
            <w:rPr>
              <w:rFonts w:ascii="Cambria Math" w:hAnsi="Cambria Math"/>
            </w:rPr>
            <m:t>​</m:t>
          </w:ins>
        </m:r>
        <m:sSubSup>
          <m:sSubSupPr>
            <m:ctrlPr>
              <w:ins w:id="745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SupPr>
          <m:e>
            <m:r>
              <w:ins w:id="746" w:author="Draco Xu" w:date="2025-06-25T13:30:00Z" w16du:dateUtc="2025-06-25T04:30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747" w:author="Draco Xu" w:date="2025-06-25T13:30:00Z" w16du:dateUtc="2025-06-25T04:30:00Z">
                <w:rPr>
                  <w:rFonts w:ascii="Cambria Math" w:hAnsi="Cambria Math"/>
                </w:rPr>
                <m:t>1</m:t>
              </w:ins>
            </m:r>
          </m:sub>
          <m:sup>
            <m:r>
              <w:ins w:id="748" w:author="Draco Xu" w:date="2025-06-25T13:30:00Z" w16du:dateUtc="2025-06-25T04:30:00Z">
                <m:rPr>
                  <m:sty m:val="p"/>
                </m:rPr>
                <w:rPr>
                  <w:rFonts w:ascii="Cambria Math" w:hAnsi="Cambria Math"/>
                </w:rPr>
                <m:t>⋆</m:t>
              </w:ins>
            </m:r>
          </m:sup>
        </m:sSubSup>
        <m:r>
          <w:ins w:id="749" w:author="Draco Xu" w:date="2025-06-25T13:30:00Z" w16du:dateUtc="2025-06-25T04:30:00Z">
            <w:rPr>
              <w:rFonts w:ascii="Cambria Math" w:hAnsi="Cambria Math"/>
            </w:rPr>
            <m:t>​</m:t>
          </w:ins>
        </m:r>
        <m:r>
          <w:ins w:id="750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&lt;</m:t>
          </w:ins>
        </m:r>
        <m:r>
          <w:ins w:id="751" w:author="Draco Xu" w:date="2025-06-25T13:30:00Z" w16du:dateUtc="2025-06-25T04:30:00Z">
            <w:rPr>
              <w:rFonts w:ascii="Cambria Math" w:hAnsi="Cambria Math"/>
            </w:rPr>
            <m:t>​1</m:t>
          </w:ins>
        </m:r>
      </m:oMath>
      <w:ins w:id="752" w:author="Draco Xu" w:date="2025-06-25T13:30:00Z" w16du:dateUtc="2025-06-25T04:30:00Z">
        <w:r>
          <w:t xml:space="preserve">, both factors in the numerator exceed the corresponding factors in the denominator, proving the inequality. </w:t>
        </w:r>
        <w:r>
          <w:rPr>
            <w:rFonts w:ascii="Cambria Math" w:hAnsi="Cambria Math" w:cs="Cambria Math"/>
          </w:rPr>
          <w:t>∎</w:t>
        </w:r>
      </w:ins>
    </w:p>
    <w:p w14:paraId="30E10577" w14:textId="77777777" w:rsidR="004128D1" w:rsidRDefault="00FE7066" w:rsidP="004128D1">
      <w:pPr>
        <w:rPr>
          <w:ins w:id="753" w:author="Draco Xu" w:date="2025-06-25T13:30:00Z" w16du:dateUtc="2025-06-25T04:30:00Z"/>
        </w:rPr>
      </w:pPr>
      <w:ins w:id="754" w:author="Draco Xu" w:date="2025-06-25T13:30:00Z" w16du:dateUtc="2025-06-25T04:30:00Z">
        <w:r>
          <w:rPr>
            <w:noProof/>
          </w:rPr>
          <w:pict w14:anchorId="72E89F5E">
            <v:rect id="_x0000_i1027" alt="" style="width:468pt;height:.05pt;mso-width-percent:0;mso-height-percent:0;mso-width-percent:0;mso-height-percent:0" o:hralign="center" o:hrstd="t" o:hr="t"/>
          </w:pict>
        </w:r>
      </w:ins>
    </w:p>
    <w:p w14:paraId="439B6A0A" w14:textId="77777777" w:rsidR="004128D1" w:rsidRDefault="004128D1" w:rsidP="004128D1">
      <w:pPr>
        <w:pStyle w:val="Heading3"/>
        <w:rPr>
          <w:ins w:id="755" w:author="Draco Xu" w:date="2025-06-25T13:30:00Z" w16du:dateUtc="2025-06-25T04:30:00Z"/>
        </w:rPr>
      </w:pPr>
      <w:bookmarkStart w:id="756" w:name="corollary-c.2"/>
      <w:bookmarkEnd w:id="581"/>
      <w:ins w:id="757" w:author="Draco Xu" w:date="2025-06-25T13:30:00Z" w16du:dateUtc="2025-06-25T04:30:00Z">
        <w:r>
          <w:t>Corollary C.2</w:t>
        </w:r>
      </w:ins>
    </w:p>
    <w:p w14:paraId="3C3FEA3C" w14:textId="77777777" w:rsidR="004128D1" w:rsidRDefault="004128D1" w:rsidP="004128D1">
      <w:pPr>
        <w:pStyle w:val="FirstParagraph"/>
        <w:rPr>
          <w:ins w:id="758" w:author="Draco Xu" w:date="2025-06-25T13:30:00Z" w16du:dateUtc="2025-06-25T04:30:00Z"/>
        </w:rPr>
      </w:pPr>
      <w:ins w:id="759" w:author="Draco Xu" w:date="2025-06-25T13:30:00Z" w16du:dateUtc="2025-06-25T04:30:00Z">
        <w:r>
          <w:t xml:space="preserve">The gain factor (C.10) is monotone in both eigenvalues; maximal gain is achieved when the stimulus is retuned from the </w:t>
        </w:r>
        <w:r>
          <w:rPr>
            <w:i/>
            <w:iCs/>
          </w:rPr>
          <w:t>fastest</w:t>
        </w:r>
        <w:r>
          <w:t xml:space="preserve"> mode (</w:t>
        </w:r>
      </w:ins>
      <m:oMath>
        <m:sSub>
          <m:sSubPr>
            <m:ctrlPr>
              <w:ins w:id="760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761" w:author="Draco Xu" w:date="2025-06-25T13:30:00Z" w16du:dateUtc="2025-06-25T04:30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762" w:author="Draco Xu" w:date="2025-06-25T13:30:00Z" w16du:dateUtc="2025-06-25T04:30:00Z">
                <w:rPr>
                  <w:rFonts w:ascii="Cambria Math" w:hAnsi="Cambria Math"/>
                </w:rPr>
                <m:t>k</m:t>
              </w:ins>
            </m:r>
          </m:sub>
        </m:sSub>
        <m:r>
          <w:ins w:id="763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→-</m:t>
          </w:ins>
        </m:r>
        <m:r>
          <w:ins w:id="764" w:author="Draco Xu" w:date="2025-06-25T13:30:00Z" w16du:dateUtc="2025-06-25T04:30:00Z">
            <w:rPr>
              <w:rFonts w:ascii="Cambria Math" w:hAnsi="Cambria Math"/>
            </w:rPr>
            <m:t>1</m:t>
          </w:ins>
        </m:r>
      </m:oMath>
      <w:ins w:id="765" w:author="Draco Xu" w:date="2025-06-25T13:30:00Z" w16du:dateUtc="2025-06-25T04:30:00Z">
        <w:r>
          <w:t xml:space="preserve">) to the </w:t>
        </w:r>
        <w:r>
          <w:rPr>
            <w:i/>
            <w:iCs/>
          </w:rPr>
          <w:t>slowest</w:t>
        </w:r>
        <w:r>
          <w:t xml:space="preserve"> mode (</w:t>
        </w:r>
      </w:ins>
      <m:oMath>
        <m:sSub>
          <m:sSubPr>
            <m:ctrlPr>
              <w:ins w:id="766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767" w:author="Draco Xu" w:date="2025-06-25T13:30:00Z" w16du:dateUtc="2025-06-25T04:30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768" w:author="Draco Xu" w:date="2025-06-25T13:30:00Z" w16du:dateUtc="2025-06-25T04:30:00Z">
                <w:rPr>
                  <w:rFonts w:ascii="Cambria Math" w:hAnsi="Cambria Math"/>
                </w:rPr>
                <m:t>1</m:t>
              </w:ins>
            </m:r>
          </m:sub>
        </m:sSub>
        <m:r>
          <w:ins w:id="769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→</m:t>
          </w:ins>
        </m:r>
        <m:r>
          <w:ins w:id="770" w:author="Draco Xu" w:date="2025-06-25T13:30:00Z" w16du:dateUtc="2025-06-25T04:30:00Z">
            <w:rPr>
              <w:rFonts w:ascii="Cambria Math" w:hAnsi="Cambria Math"/>
            </w:rPr>
            <m:t>1</m:t>
          </w:ins>
        </m:r>
      </m:oMath>
      <w:ins w:id="771" w:author="Draco Xu" w:date="2025-06-25T13:30:00Z" w16du:dateUtc="2025-06-25T04:30:00Z">
        <w:r>
          <w:t>).</w:t>
        </w:r>
      </w:ins>
    </w:p>
    <w:p w14:paraId="7B09C926" w14:textId="77777777" w:rsidR="004128D1" w:rsidRDefault="00FE7066" w:rsidP="004128D1">
      <w:pPr>
        <w:rPr>
          <w:ins w:id="772" w:author="Draco Xu" w:date="2025-06-25T13:30:00Z" w16du:dateUtc="2025-06-25T04:30:00Z"/>
        </w:rPr>
      </w:pPr>
      <w:ins w:id="773" w:author="Draco Xu" w:date="2025-06-25T13:30:00Z" w16du:dateUtc="2025-06-25T04:30:00Z">
        <w:r>
          <w:rPr>
            <w:noProof/>
          </w:rPr>
          <w:pict w14:anchorId="7123969E">
            <v:rect id="_x0000_i1026" alt="" style="width:468pt;height:.05pt;mso-width-percent:0;mso-height-percent:0;mso-width-percent:0;mso-height-percent:0" o:hralign="center" o:hrstd="t" o:hr="t"/>
          </w:pict>
        </w:r>
      </w:ins>
    </w:p>
    <w:p w14:paraId="4176B057" w14:textId="77777777" w:rsidR="004128D1" w:rsidRDefault="004128D1" w:rsidP="004128D1">
      <w:pPr>
        <w:pStyle w:val="Heading2"/>
        <w:rPr>
          <w:ins w:id="774" w:author="Draco Xu" w:date="2025-06-25T13:30:00Z" w16du:dateUtc="2025-06-25T04:30:00Z"/>
        </w:rPr>
      </w:pPr>
      <w:bookmarkStart w:id="775" w:name="c.5-intuition"/>
      <w:bookmarkEnd w:id="578"/>
      <w:bookmarkEnd w:id="756"/>
      <w:ins w:id="776" w:author="Draco Xu" w:date="2025-06-25T13:30:00Z" w16du:dateUtc="2025-06-25T04:30:00Z">
        <w:r>
          <w:t>5 Intuition</w:t>
        </w:r>
      </w:ins>
    </w:p>
    <w:p w14:paraId="0157C4EA" w14:textId="77777777" w:rsidR="004128D1" w:rsidRDefault="004128D1" w:rsidP="004128D1">
      <w:pPr>
        <w:pStyle w:val="FirstParagraph"/>
        <w:rPr>
          <w:ins w:id="777" w:author="Draco Xu" w:date="2025-06-25T13:30:00Z" w16du:dateUtc="2025-06-25T04:30:00Z"/>
        </w:rPr>
      </w:pPr>
      <w:ins w:id="778" w:author="Draco Xu" w:date="2025-06-25T13:30:00Z" w16du:dateUtc="2025-06-25T04:30:00Z">
        <w:r>
          <w:t>Equation (C.7) can be rewritten as</w:t>
        </w:r>
      </w:ins>
    </w:p>
    <w:p w14:paraId="1F29E72D" w14:textId="77777777" w:rsidR="004128D1" w:rsidRDefault="004128D1" w:rsidP="004128D1">
      <w:pPr>
        <w:pStyle w:val="BodyText"/>
        <w:rPr>
          <w:ins w:id="779" w:author="Draco Xu" w:date="2025-06-25T13:30:00Z" w16du:dateUtc="2025-06-25T04:30:00Z"/>
        </w:rPr>
      </w:pPr>
      <m:oMathPara>
        <m:oMathParaPr>
          <m:jc m:val="center"/>
        </m:oMathParaPr>
        <m:oMath>
          <m:r>
            <w:ins w:id="780" w:author="Draco Xu" w:date="2025-06-25T13:30:00Z" w16du:dateUtc="2025-06-25T04:30:00Z">
              <m:rPr>
                <m:scr m:val="script"/>
                <m:sty m:val="p"/>
              </m:rPr>
              <w:rPr>
                <w:rFonts w:ascii="Cambria Math" w:hAnsi="Cambria Math"/>
              </w:rPr>
              <m:t>J(</m:t>
            </w:ins>
          </m:r>
          <m:sSub>
            <m:sSubPr>
              <m:ctrlPr>
                <w:ins w:id="781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sSubPr>
            <m:e>
              <m:r>
                <w:ins w:id="782" w:author="Draco Xu" w:date="2025-06-25T13:30:00Z" w16du:dateUtc="2025-06-25T04:30:00Z">
                  <w:rPr>
                    <w:rFonts w:ascii="Cambria Math" w:hAnsi="Cambria Math"/>
                  </w:rPr>
                  <m:t>u</m:t>
                </w:ins>
              </m:r>
            </m:e>
            <m:sub>
              <m:r>
                <w:ins w:id="783" w:author="Draco Xu" w:date="2025-06-25T13:30:00Z" w16du:dateUtc="2025-06-25T04:30:00Z">
                  <w:rPr>
                    <w:rFonts w:ascii="Cambria Math" w:hAnsi="Cambria Math"/>
                  </w:rPr>
                  <m:t>i</m:t>
                </w:ins>
              </m:r>
            </m:sub>
          </m:sSub>
          <m:r>
            <w:ins w:id="784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)</m:t>
            </w:ins>
          </m:r>
          <m:r>
            <w:ins w:id="785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r>
            <w:ins w:id="786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r>
            <w:ins w:id="787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f>
            <m:fPr>
              <m:ctrlPr>
                <w:ins w:id="788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fPr>
            <m:num>
              <m:sSubSup>
                <m:sSubSupPr>
                  <m:ctrlPr>
                    <w:ins w:id="789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sSubSupPr>
                <m:e>
                  <m:r>
                    <w:ins w:id="790" w:author="Draco Xu" w:date="2025-06-25T13:30:00Z" w16du:dateUtc="2025-06-25T04:30:00Z">
                      <w:rPr>
                        <w:rFonts w:ascii="Cambria Math" w:hAnsi="Cambria Math"/>
                      </w:rPr>
                      <m:t>γ</m:t>
                    </w:ins>
                  </m:r>
                </m:e>
                <m:sub>
                  <m:r>
                    <w:ins w:id="791" w:author="Draco Xu" w:date="2025-06-25T13:30:00Z" w16du:dateUtc="2025-06-25T04:30:00Z">
                      <w:rPr>
                        <w:rFonts w:ascii="Cambria Math" w:hAnsi="Cambria Math"/>
                      </w:rPr>
                      <m:t>i</m:t>
                    </w:ins>
                  </m:r>
                </m:sub>
                <m:sup>
                  <m:r>
                    <w:ins w:id="792" w:author="Draco Xu" w:date="2025-06-25T13:30:00Z" w16du:dateUtc="2025-06-25T04:30:00Z">
                      <w:rPr>
                        <w:rFonts w:ascii="Cambria Math" w:hAnsi="Cambria Math"/>
                      </w:rPr>
                      <m:t>2</m:t>
                    </w:ins>
                  </m:r>
                </m:sup>
              </m:sSubSup>
            </m:num>
            <m:den>
              <m:sSubSup>
                <m:sSubSupPr>
                  <m:ctrlPr>
                    <w:ins w:id="793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sSubSupPr>
                <m:e>
                  <m:r>
                    <w:ins w:id="794" w:author="Draco Xu" w:date="2025-06-25T13:30:00Z" w16du:dateUtc="2025-06-25T04:30:00Z">
                      <w:rPr>
                        <w:rFonts w:ascii="Cambria Math" w:hAnsi="Cambria Math"/>
                      </w:rPr>
                      <m:t>σ</m:t>
                    </w:ins>
                  </m:r>
                </m:e>
                <m:sub>
                  <m:r>
                    <w:ins w:id="795" w:author="Draco Xu" w:date="2025-06-25T13:30:00Z" w16du:dateUtc="2025-06-25T04:30:00Z">
                      <w:rPr>
                        <w:rFonts w:ascii="Cambria Math" w:hAnsi="Cambria Math"/>
                      </w:rPr>
                      <m:t>0</m:t>
                    </w:ins>
                  </m:r>
                </m:sub>
                <m:sup>
                  <m:r>
                    <w:ins w:id="796" w:author="Draco Xu" w:date="2025-06-25T13:30:00Z" w16du:dateUtc="2025-06-25T04:30:00Z">
                      <w:rPr>
                        <w:rFonts w:ascii="Cambria Math" w:hAnsi="Cambria Math"/>
                      </w:rPr>
                      <m:t>2</m:t>
                    </w:ins>
                  </m:r>
                </m:sup>
              </m:sSubSup>
            </m:den>
          </m:f>
          <m:r>
            <w:ins w:id="797" w:author="Draco Xu" w:date="2025-06-25T13:30:00Z" w16du:dateUtc="2025-06-25T04:30:00Z">
              <w:rPr>
                <w:rFonts w:ascii="Cambria Math" w:hAnsi="Cambria Math"/>
              </w:rPr>
              <m:t> </m:t>
            </w:ins>
          </m:r>
          <m:limLow>
            <m:limLowPr>
              <m:ctrlPr>
                <w:ins w:id="798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limLowPr>
            <m:e>
              <m:limLow>
                <m:limLowPr>
                  <m:ctrlPr>
                    <w:ins w:id="799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limLowPr>
                <m:e>
                  <m:f>
                    <m:fPr>
                      <m:ctrlPr>
                        <w:ins w:id="800" w:author="Draco Xu" w:date="2025-06-25T13:30:00Z" w16du:dateUtc="2025-06-25T04:30:00Z">
                          <w:rPr>
                            <w:rFonts w:ascii="Cambria Math" w:hAnsi="Cambria Math"/>
                          </w:rPr>
                        </w:ins>
                      </m:ctrlPr>
                    </m:fPr>
                    <m:num>
                      <m:r>
                        <w:ins w:id="801" w:author="Draco Xu" w:date="2025-06-25T13:30:00Z" w16du:dateUtc="2025-06-25T04:30:00Z">
                          <w:rPr>
                            <w:rFonts w:ascii="Cambria Math" w:hAnsi="Cambria Math"/>
                          </w:rPr>
                          <m:t>1</m:t>
                        </w:ins>
                      </m:r>
                    </m:num>
                    <m:den>
                      <m:r>
                        <w:ins w:id="802" w:author="Draco Xu" w:date="2025-06-25T13:30:00Z" w16du:dateUtc="2025-06-25T04:30:00Z">
                          <w:rPr>
                            <w:rFonts w:ascii="Cambria Math" w:hAnsi="Cambria Math"/>
                          </w:rPr>
                          <m:t>1</m:t>
                        </w:ins>
                      </m:r>
                      <m:r>
                        <w:ins w:id="803" w:author="Draco Xu" w:date="2025-06-25T13:30:00Z" w16du:dateUtc="2025-06-25T04:30:00Z"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w:ins>
                      </m:r>
                      <m:sSub>
                        <m:sSubPr>
                          <m:ctrlPr>
                            <w:ins w:id="804" w:author="Draco Xu" w:date="2025-06-25T13:30:00Z" w16du:dateUtc="2025-06-25T04:30:00Z">
                              <w:rPr>
                                <w:rFonts w:ascii="Cambria Math" w:hAnsi="Cambria Math"/>
                              </w:rPr>
                            </w:ins>
                          </m:ctrlPr>
                        </m:sSubPr>
                        <m:e>
                          <m:r>
                            <w:ins w:id="805" w:author="Draco Xu" w:date="2025-06-25T13:30:00Z" w16du:dateUtc="2025-06-25T04:30:00Z">
                              <w:rPr>
                                <w:rFonts w:ascii="Cambria Math" w:hAnsi="Cambria Math"/>
                              </w:rPr>
                              <m:t>λ</m:t>
                            </w:ins>
                          </m:r>
                        </m:e>
                        <m:sub>
                          <m:r>
                            <w:ins w:id="806" w:author="Draco Xu" w:date="2025-06-25T13:30:00Z" w16du:dateUtc="2025-06-25T04:30:00Z">
                              <w:rPr>
                                <w:rFonts w:ascii="Cambria Math" w:hAnsi="Cambria Math"/>
                              </w:rPr>
                              <m:t>i</m:t>
                            </w:ins>
                          </m:r>
                        </m:sub>
                      </m:sSub>
                    </m:den>
                  </m:f>
                </m:e>
                <m:lim>
                  <m:r>
                    <w:ins w:id="807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⏟</m:t>
                    </w:ins>
                  </m:r>
                </m:lim>
              </m:limLow>
            </m:e>
            <m:lim>
              <m:r>
                <w:ins w:id="808" w:author="Draco Xu" w:date="2025-06-25T13:30:00Z" w16du:dateUtc="2025-06-25T04:30:00Z">
                  <m:rPr>
                    <m:nor/>
                  </m:rPr>
                  <m:t>signal amplification</m:t>
                </w:ins>
              </m:r>
            </m:lim>
          </m:limLow>
          <m:limLow>
            <m:limLowPr>
              <m:ctrlPr>
                <w:ins w:id="809" w:author="Draco Xu" w:date="2025-06-25T13:30:00Z" w16du:dateUtc="2025-06-25T04:30:00Z">
                  <w:rPr>
                    <w:rFonts w:ascii="Cambria Math" w:hAnsi="Cambria Math"/>
                  </w:rPr>
                </w:ins>
              </m:ctrlPr>
            </m:limLowPr>
            <m:e>
              <m:limLow>
                <m:limLowPr>
                  <m:ctrlPr>
                    <w:ins w:id="810" w:author="Draco Xu" w:date="2025-06-25T13:30:00Z" w16du:dateUtc="2025-06-25T04:30:00Z">
                      <w:rPr>
                        <w:rFonts w:ascii="Cambria Math" w:hAnsi="Cambria Math"/>
                      </w:rPr>
                    </w:ins>
                  </m:ctrlPr>
                </m:limLowPr>
                <m:e>
                  <m:f>
                    <m:fPr>
                      <m:ctrlPr>
                        <w:ins w:id="811" w:author="Draco Xu" w:date="2025-06-25T13:30:00Z" w16du:dateUtc="2025-06-25T04:30:00Z">
                          <w:rPr>
                            <w:rFonts w:ascii="Cambria Math" w:hAnsi="Cambria Math"/>
                          </w:rPr>
                        </w:ins>
                      </m:ctrlPr>
                    </m:fPr>
                    <m:num>
                      <m:r>
                        <w:ins w:id="812" w:author="Draco Xu" w:date="2025-06-25T13:30:00Z" w16du:dateUtc="2025-06-25T04:30:00Z">
                          <w:rPr>
                            <w:rFonts w:ascii="Cambria Math" w:hAnsi="Cambria Math"/>
                          </w:rPr>
                          <m:t>1</m:t>
                        </w:ins>
                      </m:r>
                    </m:num>
                    <m:den>
                      <m:r>
                        <w:ins w:id="813" w:author="Draco Xu" w:date="2025-06-25T13:30:00Z" w16du:dateUtc="2025-06-25T04:30:00Z">
                          <w:rPr>
                            <w:rFonts w:ascii="Cambria Math" w:hAnsi="Cambria Math"/>
                          </w:rPr>
                          <m:t>1</m:t>
                        </w:ins>
                      </m:r>
                      <m:r>
                        <w:ins w:id="814" w:author="Draco Xu" w:date="2025-06-25T13:30:00Z" w16du:dateUtc="2025-06-25T04:30:00Z"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w:ins>
                      </m:r>
                      <m:sSub>
                        <m:sSubPr>
                          <m:ctrlPr>
                            <w:ins w:id="815" w:author="Draco Xu" w:date="2025-06-25T13:30:00Z" w16du:dateUtc="2025-06-25T04:30:00Z">
                              <w:rPr>
                                <w:rFonts w:ascii="Cambria Math" w:hAnsi="Cambria Math"/>
                              </w:rPr>
                            </w:ins>
                          </m:ctrlPr>
                        </m:sSubPr>
                        <m:e>
                          <m:r>
                            <w:ins w:id="816" w:author="Draco Xu" w:date="2025-06-25T13:30:00Z" w16du:dateUtc="2025-06-25T04:30:00Z">
                              <w:rPr>
                                <w:rFonts w:ascii="Cambria Math" w:hAnsi="Cambria Math"/>
                              </w:rPr>
                              <m:t>λ</m:t>
                            </w:ins>
                          </m:r>
                        </m:e>
                        <m:sub>
                          <m:r>
                            <w:ins w:id="817" w:author="Draco Xu" w:date="2025-06-25T13:30:00Z" w16du:dateUtc="2025-06-25T04:30:00Z">
                              <w:rPr>
                                <w:rFonts w:ascii="Cambria Math" w:hAnsi="Cambria Math"/>
                              </w:rPr>
                              <m:t>i</m:t>
                            </w:ins>
                          </m:r>
                        </m:sub>
                      </m:sSub>
                    </m:den>
                  </m:f>
                </m:e>
                <m:lim>
                  <m:r>
                    <w:ins w:id="818" w:author="Draco Xu" w:date="2025-06-25T13:30:00Z" w16du:dateUtc="2025-06-25T04:30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⏟</m:t>
                    </w:ins>
                  </m:r>
                </m:lim>
              </m:limLow>
            </m:e>
            <m:lim>
              <m:r>
                <w:ins w:id="819" w:author="Draco Xu" w:date="2025-06-25T13:30:00Z" w16du:dateUtc="2025-06-25T04:30:00Z">
                  <m:rPr>
                    <m:nor/>
                  </m:rPr>
                  <m:t>noise attenuation</m:t>
                </w:ins>
              </m:r>
            </m:lim>
          </m:limLow>
          <m:r>
            <w:ins w:id="820" w:author="Draco Xu" w:date="2025-06-25T13:30:00Z" w16du:dateUtc="2025-06-25T04:30:00Z">
              <m:rPr>
                <m:sty m:val="p"/>
              </m:rPr>
              <w:rPr>
                <w:rFonts w:ascii="Cambria Math" w:hAnsi="Cambria Math"/>
              </w:rPr>
              <m:t>.</m:t>
            </w:ins>
          </m:r>
        </m:oMath>
      </m:oMathPara>
    </w:p>
    <w:p w14:paraId="25967C99" w14:textId="77777777" w:rsidR="004128D1" w:rsidRDefault="004128D1" w:rsidP="004128D1">
      <w:pPr>
        <w:pStyle w:val="FirstParagraph"/>
        <w:rPr>
          <w:ins w:id="821" w:author="Draco Xu" w:date="2025-06-25T13:30:00Z" w16du:dateUtc="2025-06-25T04:30:00Z"/>
        </w:rPr>
      </w:pPr>
      <w:ins w:id="822" w:author="Draco Xu" w:date="2025-06-25T13:30:00Z" w16du:dateUtc="2025-06-25T04:30:00Z">
        <w:r>
          <w:t>(C.11)</w:t>
        </w:r>
      </w:ins>
    </w:p>
    <w:p w14:paraId="1936B0FF" w14:textId="77777777" w:rsidR="004128D1" w:rsidRDefault="004128D1" w:rsidP="004128D1">
      <w:pPr>
        <w:pStyle w:val="BodyText"/>
        <w:rPr>
          <w:ins w:id="823" w:author="Draco Xu" w:date="2025-06-25T13:32:00Z" w16du:dateUtc="2025-06-25T04:32:00Z"/>
          <w:lang w:eastAsia="zh-CN"/>
        </w:rPr>
      </w:pPr>
      <w:ins w:id="824" w:author="Draco Xu" w:date="2025-06-25T13:30:00Z" w16du:dateUtc="2025-06-25T04:30:00Z">
        <w:r>
          <w:t xml:space="preserve">Increasing </w:t>
        </w:r>
      </w:ins>
      <m:oMath>
        <m:sSub>
          <m:sSubPr>
            <m:ctrlPr>
              <w:ins w:id="825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826" w:author="Draco Xu" w:date="2025-06-25T13:30:00Z" w16du:dateUtc="2025-06-25T04:30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827" w:author="Draco Xu" w:date="2025-06-25T13:30:00Z" w16du:dateUtc="2025-06-25T04:30:00Z">
                <w:rPr>
                  <w:rFonts w:ascii="Cambria Math" w:hAnsi="Cambria Math"/>
                </w:rPr>
                <m:t>i</m:t>
              </w:ins>
            </m:r>
          </m:sub>
        </m:sSub>
      </m:oMath>
      <w:ins w:id="828" w:author="Draco Xu" w:date="2025-06-25T13:30:00Z" w16du:dateUtc="2025-06-25T04:30:00Z">
        <w:r>
          <w:t xml:space="preserve"> amplifies the </w:t>
        </w:r>
        <w:r>
          <w:rPr>
            <w:i/>
            <w:iCs/>
          </w:rPr>
          <w:t>mean</w:t>
        </w:r>
        <w:r>
          <w:t xml:space="preserve"> as </w:t>
        </w:r>
      </w:ins>
      <m:oMath>
        <m:r>
          <w:ins w:id="829" w:author="Draco Xu" w:date="2025-06-25T13:30:00Z" w16du:dateUtc="2025-06-25T04:30:00Z">
            <w:rPr>
              <w:rFonts w:ascii="Cambria Math" w:hAnsi="Cambria Math"/>
            </w:rPr>
            <m:t>1</m:t>
          </w:ins>
        </m:r>
        <m:r>
          <w:ins w:id="830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/(</m:t>
          </w:ins>
        </m:r>
        <m:r>
          <w:ins w:id="831" w:author="Draco Xu" w:date="2025-06-25T13:30:00Z" w16du:dateUtc="2025-06-25T04:30:00Z">
            <w:rPr>
              <w:rFonts w:ascii="Cambria Math" w:hAnsi="Cambria Math"/>
            </w:rPr>
            <m:t>1</m:t>
          </w:ins>
        </m:r>
        <m:r>
          <w:ins w:id="832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-</m:t>
          </w:ins>
        </m:r>
        <m:sSub>
          <m:sSubPr>
            <m:ctrlPr>
              <w:ins w:id="833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834" w:author="Draco Xu" w:date="2025-06-25T13:30:00Z" w16du:dateUtc="2025-06-25T04:30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835" w:author="Draco Xu" w:date="2025-06-25T13:30:00Z" w16du:dateUtc="2025-06-25T04:30:00Z">
                <w:rPr>
                  <w:rFonts w:ascii="Cambria Math" w:hAnsi="Cambria Math"/>
                </w:rPr>
                <m:t>i</m:t>
              </w:ins>
            </m:r>
          </m:sub>
        </m:sSub>
        <m:r>
          <w:ins w:id="836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)</m:t>
          </w:ins>
        </m:r>
      </m:oMath>
      <w:ins w:id="837" w:author="Draco Xu" w:date="2025-06-25T13:30:00Z" w16du:dateUtc="2025-06-25T04:30:00Z">
        <w:r>
          <w:t xml:space="preserve"> </w:t>
        </w:r>
        <w:r>
          <w:rPr>
            <w:b/>
            <w:bCs/>
          </w:rPr>
          <w:t>faster</w:t>
        </w:r>
        <w:r>
          <w:t xml:space="preserve"> than it amplifies the </w:t>
        </w:r>
        <w:r>
          <w:rPr>
            <w:i/>
            <w:iCs/>
          </w:rPr>
          <w:t>variance</w:t>
        </w:r>
        <w:r>
          <w:t xml:space="preserve"> (only </w:t>
        </w:r>
      </w:ins>
      <m:oMath>
        <m:r>
          <w:ins w:id="838" w:author="Draco Xu" w:date="2025-06-25T13:30:00Z" w16du:dateUtc="2025-06-25T04:30:00Z">
            <w:rPr>
              <w:rFonts w:ascii="Cambria Math" w:hAnsi="Cambria Math"/>
            </w:rPr>
            <m:t>1</m:t>
          </w:ins>
        </m:r>
        <m:r>
          <w:ins w:id="839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/(</m:t>
          </w:ins>
        </m:r>
        <m:r>
          <w:ins w:id="840" w:author="Draco Xu" w:date="2025-06-25T13:30:00Z" w16du:dateUtc="2025-06-25T04:30:00Z">
            <w:rPr>
              <w:rFonts w:ascii="Cambria Math" w:hAnsi="Cambria Math"/>
            </w:rPr>
            <m:t>1</m:t>
          </w:ins>
        </m:r>
        <m:r>
          <w:ins w:id="841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-</m:t>
          </w:ins>
        </m:r>
        <m:sSubSup>
          <m:sSubSupPr>
            <m:ctrlPr>
              <w:ins w:id="842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SupPr>
          <m:e>
            <m:r>
              <w:ins w:id="843" w:author="Draco Xu" w:date="2025-06-25T13:30:00Z" w16du:dateUtc="2025-06-25T04:30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844" w:author="Draco Xu" w:date="2025-06-25T13:30:00Z" w16du:dateUtc="2025-06-25T04:30:00Z">
                <w:rPr>
                  <w:rFonts w:ascii="Cambria Math" w:hAnsi="Cambria Math"/>
                </w:rPr>
                <m:t>i</m:t>
              </w:ins>
            </m:r>
          </m:sub>
          <m:sup>
            <m:r>
              <w:ins w:id="845" w:author="Draco Xu" w:date="2025-06-25T13:30:00Z" w16du:dateUtc="2025-06-25T04:30:00Z">
                <w:rPr>
                  <w:rFonts w:ascii="Cambria Math" w:hAnsi="Cambria Math"/>
                </w:rPr>
                <m:t>2</m:t>
              </w:ins>
            </m:r>
          </m:sup>
        </m:sSubSup>
        <m:r>
          <w:ins w:id="846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)</m:t>
          </w:ins>
        </m:r>
      </m:oMath>
      <w:ins w:id="847" w:author="Draco Xu" w:date="2025-06-25T13:30:00Z" w16du:dateUtc="2025-06-25T04:30:00Z">
        <w:r>
          <w:t>).</w:t>
        </w:r>
        <w:r>
          <w:br/>
          <w:t xml:space="preserve">Aligning the stimulus with the slowest mode therefore yields a net benefit proportional to </w:t>
        </w:r>
      </w:ins>
      <m:oMath>
        <m:r>
          <w:ins w:id="848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(</m:t>
          </w:ins>
        </m:r>
        <m:r>
          <w:ins w:id="849" w:author="Draco Xu" w:date="2025-06-25T13:30:00Z" w16du:dateUtc="2025-06-25T04:30:00Z">
            <w:rPr>
              <w:rFonts w:ascii="Cambria Math" w:hAnsi="Cambria Math"/>
            </w:rPr>
            <m:t>1</m:t>
          </w:ins>
        </m:r>
        <m:r>
          <w:ins w:id="850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+</m:t>
          </w:ins>
        </m:r>
        <m:sSub>
          <m:sSubPr>
            <m:ctrlPr>
              <w:ins w:id="851" w:author="Draco Xu" w:date="2025-06-25T13:30:00Z" w16du:dateUtc="2025-06-25T04:30:00Z">
                <w:rPr>
                  <w:rFonts w:ascii="Cambria Math" w:hAnsi="Cambria Math"/>
                </w:rPr>
              </w:ins>
            </m:ctrlPr>
          </m:sSubPr>
          <m:e>
            <m:r>
              <w:ins w:id="852" w:author="Draco Xu" w:date="2025-06-25T13:30:00Z" w16du:dateUtc="2025-06-25T04:30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853" w:author="Draco Xu" w:date="2025-06-25T13:30:00Z" w16du:dateUtc="2025-06-25T04:30:00Z">
                <w:rPr>
                  <w:rFonts w:ascii="Cambria Math" w:hAnsi="Cambria Math"/>
                </w:rPr>
                <m:t>i</m:t>
              </w:ins>
            </m:r>
          </m:sub>
        </m:sSub>
        <m:r>
          <w:ins w:id="854" w:author="Draco Xu" w:date="2025-06-25T13:30:00Z" w16du:dateUtc="2025-06-25T04:30:00Z">
            <m:rPr>
              <m:sty m:val="p"/>
            </m:rPr>
            <w:rPr>
              <w:rFonts w:ascii="Cambria Math" w:hAnsi="Cambria Math"/>
            </w:rPr>
            <m:t>)</m:t>
          </w:ins>
        </m:r>
      </m:oMath>
      <w:ins w:id="855" w:author="Draco Xu" w:date="2025-06-25T13:30:00Z" w16du:dateUtc="2025-06-25T04:30:00Z">
        <w:r>
          <w:t>.</w:t>
        </w:r>
      </w:ins>
    </w:p>
    <w:p w14:paraId="3E4A83A5" w14:textId="77777777" w:rsidR="004128D1" w:rsidRDefault="004128D1" w:rsidP="004128D1">
      <w:pPr>
        <w:pStyle w:val="Heading2"/>
        <w:rPr>
          <w:ins w:id="856" w:author="Draco Xu" w:date="2025-06-25T13:32:00Z" w16du:dateUtc="2025-06-25T04:32:00Z"/>
        </w:rPr>
      </w:pPr>
      <w:ins w:id="857" w:author="Draco Xu" w:date="2025-06-25T13:32:00Z" w16du:dateUtc="2025-06-25T04:32:00Z">
        <w:r>
          <w:lastRenderedPageBreak/>
          <w:t xml:space="preserve">Where the extra </w:t>
        </w:r>
      </w:ins>
      <m:oMath>
        <m:r>
          <w:ins w:id="858" w:author="Draco Xu" w:date="2025-06-25T13:32:00Z" w16du:dateUtc="2025-06-25T04:32:00Z">
            <m:rPr>
              <m:sty m:val="b"/>
            </m:rPr>
            <w:rPr>
              <w:rFonts w:ascii="Cambria Math" w:hAnsi="Cambria Math"/>
            </w:rPr>
            <m:t>(</m:t>
          </w:ins>
        </m:r>
        <m:r>
          <w:ins w:id="859" w:author="Draco Xu" w:date="2025-06-25T13:32:00Z" w16du:dateUtc="2025-06-25T04:32:00Z">
            <m:rPr>
              <m:sty m:val="bi"/>
            </m:rPr>
            <w:rPr>
              <w:rFonts w:ascii="Cambria Math" w:hAnsi="Cambria Math"/>
            </w:rPr>
            <m:t>1</m:t>
          </w:ins>
        </m:r>
        <m:r>
          <w:ins w:id="860" w:author="Draco Xu" w:date="2025-06-25T13:32:00Z" w16du:dateUtc="2025-06-25T04:32:00Z">
            <m:rPr>
              <m:sty m:val="b"/>
            </m:rPr>
            <w:rPr>
              <w:rFonts w:ascii="Cambria Math" w:hAnsi="Cambria Math"/>
            </w:rPr>
            <m:t>+</m:t>
          </w:ins>
        </m:r>
        <m:sSub>
          <m:sSubPr>
            <m:ctrlPr>
              <w:ins w:id="861" w:author="Draco Xu" w:date="2025-06-25T13:32:00Z" w16du:dateUtc="2025-06-25T04:32:00Z">
                <w:rPr>
                  <w:rFonts w:ascii="Cambria Math" w:hAnsi="Cambria Math"/>
                </w:rPr>
              </w:ins>
            </m:ctrlPr>
          </m:sSubPr>
          <m:e>
            <m:r>
              <w:ins w:id="862" w:author="Draco Xu" w:date="2025-06-25T13:32:00Z" w16du:dateUtc="2025-06-25T04:32:00Z">
                <m:rPr>
                  <m:sty m:val="bi"/>
                </m:rPr>
                <w:rPr>
                  <w:rFonts w:ascii="Cambria Math" w:hAnsi="Cambria Math"/>
                </w:rPr>
                <m:t>λ</m:t>
              </w:ins>
            </m:r>
          </m:e>
          <m:sub>
            <m:r>
              <w:ins w:id="863" w:author="Draco Xu" w:date="2025-06-25T13:32:00Z" w16du:dateUtc="2025-06-25T04:32:00Z">
                <m:rPr>
                  <m:sty m:val="bi"/>
                </m:rPr>
                <w:rPr>
                  <w:rFonts w:ascii="Cambria Math" w:hAnsi="Cambria Math"/>
                </w:rPr>
                <m:t>i</m:t>
              </w:ins>
            </m:r>
          </m:sub>
        </m:sSub>
        <m:r>
          <w:ins w:id="864" w:author="Draco Xu" w:date="2025-06-25T13:32:00Z" w16du:dateUtc="2025-06-25T04:32:00Z">
            <m:rPr>
              <m:sty m:val="b"/>
            </m:rPr>
            <w:rPr>
              <w:rFonts w:ascii="Cambria Math" w:hAnsi="Cambria Math"/>
            </w:rPr>
            <m:t>)</m:t>
          </w:ins>
        </m:r>
      </m:oMath>
      <w:ins w:id="865" w:author="Draco Xu" w:date="2025-06-25T13:32:00Z" w16du:dateUtc="2025-06-25T04:32:00Z">
        <w:r>
          <w:t xml:space="preserve"> comes from</w:t>
        </w:r>
      </w:ins>
    </w:p>
    <w:p w14:paraId="4BA930A0" w14:textId="77777777" w:rsidR="004128D1" w:rsidRDefault="004128D1" w:rsidP="004128D1">
      <w:pPr>
        <w:pStyle w:val="FirstParagraph"/>
        <w:rPr>
          <w:ins w:id="866" w:author="Draco Xu" w:date="2025-06-25T13:32:00Z" w16du:dateUtc="2025-06-25T04:32:00Z"/>
        </w:rPr>
      </w:pPr>
      <w:ins w:id="867" w:author="Draco Xu" w:date="2025-06-25T13:32:00Z" w16du:dateUtc="2025-06-25T04:32:00Z">
        <w:r>
          <w:t>For each mode:</w:t>
        </w:r>
      </w:ins>
    </w:p>
    <w:p w14:paraId="34BB423E" w14:textId="77777777" w:rsidR="004128D1" w:rsidRDefault="004128D1" w:rsidP="004128D1">
      <w:pPr>
        <w:pStyle w:val="Compact"/>
        <w:numPr>
          <w:ilvl w:val="0"/>
          <w:numId w:val="13"/>
        </w:numPr>
        <w:rPr>
          <w:ins w:id="868" w:author="Draco Xu" w:date="2025-06-25T13:32:00Z" w16du:dateUtc="2025-06-25T04:32:00Z"/>
        </w:rPr>
      </w:pPr>
      <w:ins w:id="869" w:author="Draco Xu" w:date="2025-06-25T13:32:00Z" w16du:dateUtc="2025-06-25T04:32:00Z">
        <w:r>
          <w:t xml:space="preserve">Mean amplification: </w:t>
        </w:r>
      </w:ins>
      <m:oMath>
        <m:r>
          <w:ins w:id="870" w:author="Draco Xu" w:date="2025-06-25T13:32:00Z" w16du:dateUtc="2025-06-25T04:32:00Z">
            <w:rPr>
              <w:rFonts w:ascii="Cambria Math" w:hAnsi="Cambria Math"/>
            </w:rPr>
            <m:t>1</m:t>
          </w:ins>
        </m:r>
        <m:r>
          <w:ins w:id="871" w:author="Draco Xu" w:date="2025-06-25T13:32:00Z" w16du:dateUtc="2025-06-25T04:32:00Z">
            <m:rPr>
              <m:sty m:val="p"/>
            </m:rPr>
            <w:rPr>
              <w:rFonts w:ascii="Cambria Math" w:hAnsi="Cambria Math"/>
            </w:rPr>
            <m:t>/(</m:t>
          </w:ins>
        </m:r>
        <m:r>
          <w:ins w:id="872" w:author="Draco Xu" w:date="2025-06-25T13:32:00Z" w16du:dateUtc="2025-06-25T04:32:00Z">
            <w:rPr>
              <w:rFonts w:ascii="Cambria Math" w:hAnsi="Cambria Math"/>
            </w:rPr>
            <m:t>1</m:t>
          </w:ins>
        </m:r>
        <m:r>
          <w:ins w:id="873" w:author="Draco Xu" w:date="2025-06-25T13:32:00Z" w16du:dateUtc="2025-06-25T04:32:00Z">
            <m:rPr>
              <m:sty m:val="p"/>
            </m:rPr>
            <w:rPr>
              <w:rFonts w:ascii="Cambria Math" w:hAnsi="Cambria Math"/>
            </w:rPr>
            <m:t>-</m:t>
          </w:ins>
        </m:r>
        <m:sSub>
          <m:sSubPr>
            <m:ctrlPr>
              <w:ins w:id="874" w:author="Draco Xu" w:date="2025-06-25T13:32:00Z" w16du:dateUtc="2025-06-25T04:32:00Z">
                <w:rPr>
                  <w:rFonts w:ascii="Cambria Math" w:hAnsi="Cambria Math"/>
                </w:rPr>
              </w:ins>
            </m:ctrlPr>
          </m:sSubPr>
          <m:e>
            <m:r>
              <w:ins w:id="875" w:author="Draco Xu" w:date="2025-06-25T13:32:00Z" w16du:dateUtc="2025-06-25T04:32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876" w:author="Draco Xu" w:date="2025-06-25T13:32:00Z" w16du:dateUtc="2025-06-25T04:32:00Z">
                <w:rPr>
                  <w:rFonts w:ascii="Cambria Math" w:hAnsi="Cambria Math"/>
                </w:rPr>
                <m:t>i</m:t>
              </w:ins>
            </m:r>
          </m:sub>
        </m:sSub>
        <m:r>
          <w:ins w:id="877" w:author="Draco Xu" w:date="2025-06-25T13:32:00Z" w16du:dateUtc="2025-06-25T04:32:00Z">
            <m:rPr>
              <m:sty m:val="p"/>
            </m:rPr>
            <w:rPr>
              <w:rFonts w:ascii="Cambria Math" w:hAnsi="Cambria Math"/>
            </w:rPr>
            <m:t>)=</m:t>
          </w:ins>
        </m:r>
        <m:r>
          <w:ins w:id="878" w:author="Draco Xu" w:date="2025-06-25T13:32:00Z" w16du:dateUtc="2025-06-25T04:32:00Z">
            <w:rPr>
              <w:rFonts w:ascii="Cambria Math" w:hAnsi="Cambria Math"/>
            </w:rPr>
            <m:t>1</m:t>
          </w:ins>
        </m:r>
        <m:r>
          <w:ins w:id="879" w:author="Draco Xu" w:date="2025-06-25T13:32:00Z" w16du:dateUtc="2025-06-25T04:32:00Z">
            <m:rPr>
              <m:sty m:val="p"/>
            </m:rPr>
            <w:rPr>
              <w:rFonts w:ascii="Cambria Math" w:hAnsi="Cambria Math"/>
            </w:rPr>
            <m:t>+</m:t>
          </w:ins>
        </m:r>
        <m:sSub>
          <m:sSubPr>
            <m:ctrlPr>
              <w:ins w:id="880" w:author="Draco Xu" w:date="2025-06-25T13:32:00Z" w16du:dateUtc="2025-06-25T04:32:00Z">
                <w:rPr>
                  <w:rFonts w:ascii="Cambria Math" w:hAnsi="Cambria Math"/>
                </w:rPr>
              </w:ins>
            </m:ctrlPr>
          </m:sSubPr>
          <m:e>
            <m:r>
              <w:ins w:id="881" w:author="Draco Xu" w:date="2025-06-25T13:32:00Z" w16du:dateUtc="2025-06-25T04:32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882" w:author="Draco Xu" w:date="2025-06-25T13:32:00Z" w16du:dateUtc="2025-06-25T04:32:00Z">
                <w:rPr>
                  <w:rFonts w:ascii="Cambria Math" w:hAnsi="Cambria Math"/>
                </w:rPr>
                <m:t>i</m:t>
              </w:ins>
            </m:r>
          </m:sub>
        </m:sSub>
        <m:r>
          <w:ins w:id="883" w:author="Draco Xu" w:date="2025-06-25T13:32:00Z" w16du:dateUtc="2025-06-25T04:32:00Z">
            <m:rPr>
              <m:sty m:val="p"/>
            </m:rPr>
            <w:rPr>
              <w:rFonts w:ascii="Cambria Math" w:hAnsi="Cambria Math"/>
            </w:rPr>
            <m:t>+</m:t>
          </w:ins>
        </m:r>
        <m:sSubSup>
          <m:sSubSupPr>
            <m:ctrlPr>
              <w:ins w:id="884" w:author="Draco Xu" w:date="2025-06-25T13:32:00Z" w16du:dateUtc="2025-06-25T04:32:00Z">
                <w:rPr>
                  <w:rFonts w:ascii="Cambria Math" w:hAnsi="Cambria Math"/>
                </w:rPr>
              </w:ins>
            </m:ctrlPr>
          </m:sSubSupPr>
          <m:e>
            <m:r>
              <w:ins w:id="885" w:author="Draco Xu" w:date="2025-06-25T13:32:00Z" w16du:dateUtc="2025-06-25T04:32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886" w:author="Draco Xu" w:date="2025-06-25T13:32:00Z" w16du:dateUtc="2025-06-25T04:32:00Z">
                <w:rPr>
                  <w:rFonts w:ascii="Cambria Math" w:hAnsi="Cambria Math"/>
                </w:rPr>
                <m:t>i</m:t>
              </w:ins>
            </m:r>
          </m:sub>
          <m:sup>
            <m:r>
              <w:ins w:id="887" w:author="Draco Xu" w:date="2025-06-25T13:32:00Z" w16du:dateUtc="2025-06-25T04:32:00Z">
                <w:rPr>
                  <w:rFonts w:ascii="Cambria Math" w:hAnsi="Cambria Math"/>
                </w:rPr>
                <m:t>2</m:t>
              </w:ins>
            </m:r>
          </m:sup>
        </m:sSubSup>
        <m:r>
          <w:ins w:id="888" w:author="Draco Xu" w:date="2025-06-25T13:32:00Z" w16du:dateUtc="2025-06-25T04:32:00Z">
            <m:rPr>
              <m:sty m:val="p"/>
            </m:rPr>
            <w:rPr>
              <w:rFonts w:ascii="Cambria Math" w:hAnsi="Cambria Math"/>
            </w:rPr>
            <m:t>+…</m:t>
          </w:ins>
        </m:r>
      </m:oMath>
    </w:p>
    <w:p w14:paraId="0EE90F61" w14:textId="77777777" w:rsidR="004128D1" w:rsidRDefault="004128D1" w:rsidP="004128D1">
      <w:pPr>
        <w:pStyle w:val="Compact"/>
        <w:numPr>
          <w:ilvl w:val="0"/>
          <w:numId w:val="13"/>
        </w:numPr>
        <w:rPr>
          <w:ins w:id="889" w:author="Draco Xu" w:date="2025-06-25T13:32:00Z" w16du:dateUtc="2025-06-25T04:32:00Z"/>
        </w:rPr>
      </w:pPr>
      <w:ins w:id="890" w:author="Draco Xu" w:date="2025-06-25T13:32:00Z" w16du:dateUtc="2025-06-25T04:32:00Z">
        <w:r>
          <w:t xml:space="preserve">Variance amplification: </w:t>
        </w:r>
      </w:ins>
      <m:oMath>
        <m:r>
          <w:ins w:id="891" w:author="Draco Xu" w:date="2025-06-25T13:32:00Z" w16du:dateUtc="2025-06-25T04:32:00Z">
            <w:rPr>
              <w:rFonts w:ascii="Cambria Math" w:hAnsi="Cambria Math"/>
            </w:rPr>
            <m:t>1</m:t>
          </w:ins>
        </m:r>
        <m:r>
          <w:ins w:id="892" w:author="Draco Xu" w:date="2025-06-25T13:32:00Z" w16du:dateUtc="2025-06-25T04:32:00Z">
            <m:rPr>
              <m:sty m:val="p"/>
            </m:rPr>
            <w:rPr>
              <w:rFonts w:ascii="Cambria Math" w:hAnsi="Cambria Math"/>
            </w:rPr>
            <m:t>/(</m:t>
          </w:ins>
        </m:r>
        <m:r>
          <w:ins w:id="893" w:author="Draco Xu" w:date="2025-06-25T13:32:00Z" w16du:dateUtc="2025-06-25T04:32:00Z">
            <w:rPr>
              <w:rFonts w:ascii="Cambria Math" w:hAnsi="Cambria Math"/>
            </w:rPr>
            <m:t>1</m:t>
          </w:ins>
        </m:r>
        <m:r>
          <w:ins w:id="894" w:author="Draco Xu" w:date="2025-06-25T13:32:00Z" w16du:dateUtc="2025-06-25T04:32:00Z">
            <m:rPr>
              <m:sty m:val="p"/>
            </m:rPr>
            <w:rPr>
              <w:rFonts w:ascii="Cambria Math" w:hAnsi="Cambria Math"/>
            </w:rPr>
            <m:t>-</m:t>
          </w:ins>
        </m:r>
        <m:sSubSup>
          <m:sSubSupPr>
            <m:ctrlPr>
              <w:ins w:id="895" w:author="Draco Xu" w:date="2025-06-25T13:32:00Z" w16du:dateUtc="2025-06-25T04:32:00Z">
                <w:rPr>
                  <w:rFonts w:ascii="Cambria Math" w:hAnsi="Cambria Math"/>
                </w:rPr>
              </w:ins>
            </m:ctrlPr>
          </m:sSubSupPr>
          <m:e>
            <m:r>
              <w:ins w:id="896" w:author="Draco Xu" w:date="2025-06-25T13:32:00Z" w16du:dateUtc="2025-06-25T04:32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897" w:author="Draco Xu" w:date="2025-06-25T13:32:00Z" w16du:dateUtc="2025-06-25T04:32:00Z">
                <w:rPr>
                  <w:rFonts w:ascii="Cambria Math" w:hAnsi="Cambria Math"/>
                </w:rPr>
                <m:t>i</m:t>
              </w:ins>
            </m:r>
          </m:sub>
          <m:sup>
            <m:r>
              <w:ins w:id="898" w:author="Draco Xu" w:date="2025-06-25T13:32:00Z" w16du:dateUtc="2025-06-25T04:32:00Z">
                <w:rPr>
                  <w:rFonts w:ascii="Cambria Math" w:hAnsi="Cambria Math"/>
                </w:rPr>
                <m:t>2</m:t>
              </w:ins>
            </m:r>
          </m:sup>
        </m:sSubSup>
        <m:r>
          <w:ins w:id="899" w:author="Draco Xu" w:date="2025-06-25T13:32:00Z" w16du:dateUtc="2025-06-25T04:32:00Z">
            <m:rPr>
              <m:sty m:val="p"/>
            </m:rPr>
            <w:rPr>
              <w:rFonts w:ascii="Cambria Math" w:hAnsi="Cambria Math"/>
            </w:rPr>
            <m:t>)=</m:t>
          </w:ins>
        </m:r>
        <m:r>
          <w:ins w:id="900" w:author="Draco Xu" w:date="2025-06-25T13:32:00Z" w16du:dateUtc="2025-06-25T04:32:00Z">
            <w:rPr>
              <w:rFonts w:ascii="Cambria Math" w:hAnsi="Cambria Math"/>
            </w:rPr>
            <m:t>1</m:t>
          </w:ins>
        </m:r>
        <m:r>
          <w:ins w:id="901" w:author="Draco Xu" w:date="2025-06-25T13:32:00Z" w16du:dateUtc="2025-06-25T04:32:00Z">
            <m:rPr>
              <m:sty m:val="p"/>
            </m:rPr>
            <w:rPr>
              <w:rFonts w:ascii="Cambria Math" w:hAnsi="Cambria Math"/>
            </w:rPr>
            <m:t>+</m:t>
          </w:ins>
        </m:r>
        <m:sSubSup>
          <m:sSubSupPr>
            <m:ctrlPr>
              <w:ins w:id="902" w:author="Draco Xu" w:date="2025-06-25T13:32:00Z" w16du:dateUtc="2025-06-25T04:32:00Z">
                <w:rPr>
                  <w:rFonts w:ascii="Cambria Math" w:hAnsi="Cambria Math"/>
                </w:rPr>
              </w:ins>
            </m:ctrlPr>
          </m:sSubSupPr>
          <m:e>
            <m:r>
              <w:ins w:id="903" w:author="Draco Xu" w:date="2025-06-25T13:32:00Z" w16du:dateUtc="2025-06-25T04:32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904" w:author="Draco Xu" w:date="2025-06-25T13:32:00Z" w16du:dateUtc="2025-06-25T04:32:00Z">
                <w:rPr>
                  <w:rFonts w:ascii="Cambria Math" w:hAnsi="Cambria Math"/>
                </w:rPr>
                <m:t>i</m:t>
              </w:ins>
            </m:r>
          </m:sub>
          <m:sup>
            <m:r>
              <w:ins w:id="905" w:author="Draco Xu" w:date="2025-06-25T13:32:00Z" w16du:dateUtc="2025-06-25T04:32:00Z">
                <w:rPr>
                  <w:rFonts w:ascii="Cambria Math" w:hAnsi="Cambria Math"/>
                </w:rPr>
                <m:t>2</m:t>
              </w:ins>
            </m:r>
          </m:sup>
        </m:sSubSup>
        <m:r>
          <w:ins w:id="906" w:author="Draco Xu" w:date="2025-06-25T13:32:00Z" w16du:dateUtc="2025-06-25T04:32:00Z">
            <m:rPr>
              <m:sty m:val="p"/>
            </m:rPr>
            <w:rPr>
              <w:rFonts w:ascii="Cambria Math" w:hAnsi="Cambria Math"/>
            </w:rPr>
            <m:t>+</m:t>
          </w:ins>
        </m:r>
        <m:sSubSup>
          <m:sSubSupPr>
            <m:ctrlPr>
              <w:ins w:id="907" w:author="Draco Xu" w:date="2025-06-25T13:32:00Z" w16du:dateUtc="2025-06-25T04:32:00Z">
                <w:rPr>
                  <w:rFonts w:ascii="Cambria Math" w:hAnsi="Cambria Math"/>
                </w:rPr>
              </w:ins>
            </m:ctrlPr>
          </m:sSubSupPr>
          <m:e>
            <m:r>
              <w:ins w:id="908" w:author="Draco Xu" w:date="2025-06-25T13:32:00Z" w16du:dateUtc="2025-06-25T04:32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909" w:author="Draco Xu" w:date="2025-06-25T13:32:00Z" w16du:dateUtc="2025-06-25T04:32:00Z">
                <w:rPr>
                  <w:rFonts w:ascii="Cambria Math" w:hAnsi="Cambria Math"/>
                </w:rPr>
                <m:t>i</m:t>
              </w:ins>
            </m:r>
          </m:sub>
          <m:sup>
            <m:r>
              <w:ins w:id="910" w:author="Draco Xu" w:date="2025-06-25T13:32:00Z" w16du:dateUtc="2025-06-25T04:32:00Z">
                <w:rPr>
                  <w:rFonts w:ascii="Cambria Math" w:hAnsi="Cambria Math"/>
                </w:rPr>
                <m:t>4</m:t>
              </w:ins>
            </m:r>
          </m:sup>
        </m:sSubSup>
        <m:r>
          <w:ins w:id="911" w:author="Draco Xu" w:date="2025-06-25T13:32:00Z" w16du:dateUtc="2025-06-25T04:32:00Z">
            <m:rPr>
              <m:sty m:val="p"/>
            </m:rPr>
            <w:rPr>
              <w:rFonts w:ascii="Cambria Math" w:hAnsi="Cambria Math"/>
            </w:rPr>
            <m:t>+…</m:t>
          </w:ins>
        </m:r>
      </m:oMath>
    </w:p>
    <w:p w14:paraId="1DFFC153" w14:textId="77777777" w:rsidR="004128D1" w:rsidRDefault="004128D1" w:rsidP="004128D1">
      <w:pPr>
        <w:pStyle w:val="FirstParagraph"/>
        <w:rPr>
          <w:ins w:id="912" w:author="Draco Xu" w:date="2025-06-25T13:32:00Z" w16du:dateUtc="2025-06-25T04:32:00Z"/>
          <w:lang w:eastAsia="zh-CN"/>
        </w:rPr>
      </w:pPr>
      <w:ins w:id="913" w:author="Draco Xu" w:date="2025-06-25T13:32:00Z" w16du:dateUtc="2025-06-25T04:32:00Z">
        <w:r>
          <w:t xml:space="preserve">Because </w:t>
        </w:r>
      </w:ins>
      <m:oMath>
        <m:sSubSup>
          <m:sSubSupPr>
            <m:ctrlPr>
              <w:ins w:id="914" w:author="Draco Xu" w:date="2025-06-25T13:32:00Z" w16du:dateUtc="2025-06-25T04:32:00Z">
                <w:rPr>
                  <w:rFonts w:ascii="Cambria Math" w:hAnsi="Cambria Math"/>
                </w:rPr>
              </w:ins>
            </m:ctrlPr>
          </m:sSubSupPr>
          <m:e>
            <m:r>
              <w:ins w:id="915" w:author="Draco Xu" w:date="2025-06-25T13:32:00Z" w16du:dateUtc="2025-06-25T04:32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916" w:author="Draco Xu" w:date="2025-06-25T13:32:00Z" w16du:dateUtc="2025-06-25T04:32:00Z">
                <w:rPr>
                  <w:rFonts w:ascii="Cambria Math" w:hAnsi="Cambria Math"/>
                </w:rPr>
                <m:t>i</m:t>
              </w:ins>
            </m:r>
          </m:sub>
          <m:sup>
            <m:r>
              <w:ins w:id="917" w:author="Draco Xu" w:date="2025-06-25T13:32:00Z" w16du:dateUtc="2025-06-25T04:32:00Z">
                <w:rPr>
                  <w:rFonts w:ascii="Cambria Math" w:hAnsi="Cambria Math"/>
                </w:rPr>
                <m:t>k</m:t>
              </w:ins>
            </m:r>
          </m:sup>
        </m:sSubSup>
      </m:oMath>
      <w:ins w:id="918" w:author="Draco Xu" w:date="2025-06-25T13:32:00Z" w16du:dateUtc="2025-06-25T04:32:00Z">
        <w:r>
          <w:t xml:space="preserve"> decays </w:t>
        </w:r>
        <w:r>
          <w:rPr>
            <w:b/>
            <w:bCs/>
          </w:rPr>
          <w:t>slower</w:t>
        </w:r>
        <w:r>
          <w:t xml:space="preserve"> than </w:t>
        </w:r>
      </w:ins>
      <m:oMath>
        <m:sSubSup>
          <m:sSubSupPr>
            <m:ctrlPr>
              <w:ins w:id="919" w:author="Draco Xu" w:date="2025-06-25T13:32:00Z" w16du:dateUtc="2025-06-25T04:32:00Z">
                <w:rPr>
                  <w:rFonts w:ascii="Cambria Math" w:hAnsi="Cambria Math"/>
                </w:rPr>
              </w:ins>
            </m:ctrlPr>
          </m:sSubSupPr>
          <m:e>
            <m:r>
              <w:ins w:id="920" w:author="Draco Xu" w:date="2025-06-25T13:32:00Z" w16du:dateUtc="2025-06-25T04:32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921" w:author="Draco Xu" w:date="2025-06-25T13:32:00Z" w16du:dateUtc="2025-06-25T04:32:00Z">
                <w:rPr>
                  <w:rFonts w:ascii="Cambria Math" w:hAnsi="Cambria Math"/>
                </w:rPr>
                <m:t>i</m:t>
              </w:ins>
            </m:r>
          </m:sub>
          <m:sup>
            <m:r>
              <w:ins w:id="922" w:author="Draco Xu" w:date="2025-06-25T13:32:00Z" w16du:dateUtc="2025-06-25T04:32:00Z">
                <w:rPr>
                  <w:rFonts w:ascii="Cambria Math" w:hAnsi="Cambria Math"/>
                </w:rPr>
                <m:t>2k</m:t>
              </w:ins>
            </m:r>
          </m:sup>
        </m:sSubSup>
      </m:oMath>
      <w:ins w:id="923" w:author="Draco Xu" w:date="2025-06-25T13:32:00Z" w16du:dateUtc="2025-06-25T04:32:00Z">
        <w:r>
          <w:t xml:space="preserve">, the coherent mean gains an </w:t>
        </w:r>
        <w:r>
          <w:rPr>
            <w:b/>
            <w:bCs/>
          </w:rPr>
          <w:t xml:space="preserve">extra factor </w:t>
        </w:r>
      </w:ins>
      <m:oMath>
        <m:r>
          <w:ins w:id="924" w:author="Draco Xu" w:date="2025-06-25T13:32:00Z" w16du:dateUtc="2025-06-25T04:32:00Z">
            <w:rPr>
              <w:rFonts w:ascii="Cambria Math" w:hAnsi="Cambria Math"/>
            </w:rPr>
            <m:t>1</m:t>
          </w:ins>
        </m:r>
        <m:r>
          <w:ins w:id="925" w:author="Draco Xu" w:date="2025-06-25T13:32:00Z" w16du:dateUtc="2025-06-25T04:32:00Z">
            <m:rPr>
              <m:sty m:val="p"/>
            </m:rPr>
            <w:rPr>
              <w:rFonts w:ascii="Cambria Math" w:hAnsi="Cambria Math"/>
            </w:rPr>
            <m:t>+</m:t>
          </w:ins>
        </m:r>
        <m:sSub>
          <m:sSubPr>
            <m:ctrlPr>
              <w:ins w:id="926" w:author="Draco Xu" w:date="2025-06-25T13:32:00Z" w16du:dateUtc="2025-06-25T04:32:00Z">
                <w:rPr>
                  <w:rFonts w:ascii="Cambria Math" w:hAnsi="Cambria Math"/>
                </w:rPr>
              </w:ins>
            </m:ctrlPr>
          </m:sSubPr>
          <m:e>
            <m:r>
              <w:ins w:id="927" w:author="Draco Xu" w:date="2025-06-25T13:32:00Z" w16du:dateUtc="2025-06-25T04:32:00Z">
                <w:rPr>
                  <w:rFonts w:ascii="Cambria Math" w:hAnsi="Cambria Math"/>
                </w:rPr>
                <m:t>λ</m:t>
              </w:ins>
            </m:r>
          </m:e>
          <m:sub>
            <m:r>
              <w:ins w:id="928" w:author="Draco Xu" w:date="2025-06-25T13:32:00Z" w16du:dateUtc="2025-06-25T04:32:00Z">
                <w:rPr>
                  <w:rFonts w:ascii="Cambria Math" w:hAnsi="Cambria Math"/>
                </w:rPr>
                <m:t>i</m:t>
              </w:ins>
            </m:r>
          </m:sub>
        </m:sSub>
      </m:oMath>
      <w:ins w:id="929" w:author="Draco Xu" w:date="2025-06-25T13:32:00Z" w16du:dateUtc="2025-06-25T04:32:00Z">
        <w:r>
          <w:t xml:space="preserve"> relative to the noise power</w:t>
        </w:r>
        <w:r>
          <w:rPr>
            <w:lang w:eastAsia="zh-CN"/>
          </w:rPr>
          <w:t>.</w:t>
        </w:r>
      </w:ins>
    </w:p>
    <w:p w14:paraId="0FE1C0F9" w14:textId="77777777" w:rsidR="004128D1" w:rsidRDefault="004128D1" w:rsidP="004128D1">
      <w:pPr>
        <w:pStyle w:val="BodyText"/>
        <w:rPr>
          <w:ins w:id="930" w:author="Draco Xu" w:date="2025-06-25T13:30:00Z" w16du:dateUtc="2025-06-25T04:30:00Z"/>
          <w:rFonts w:hint="eastAsia"/>
          <w:lang w:eastAsia="zh-CN"/>
        </w:rPr>
      </w:pPr>
    </w:p>
    <w:p w14:paraId="6230D354" w14:textId="77777777" w:rsidR="004128D1" w:rsidRDefault="00FE7066" w:rsidP="004128D1">
      <w:pPr>
        <w:rPr>
          <w:ins w:id="931" w:author="Draco Xu" w:date="2025-06-25T13:30:00Z" w16du:dateUtc="2025-06-25T04:30:00Z"/>
        </w:rPr>
      </w:pPr>
      <w:ins w:id="932" w:author="Draco Xu" w:date="2025-06-25T13:30:00Z" w16du:dateUtc="2025-06-25T04:30:00Z">
        <w:r>
          <w:rPr>
            <w:noProof/>
          </w:rPr>
          <w:pict w14:anchorId="48F86CF3">
            <v:rect id="_x0000_i1025" alt="" style="width:468pt;height:.05pt;mso-width-percent:0;mso-height-percent:0;mso-width-percent:0;mso-height-percent:0" o:hralign="center" o:hrstd="t" o:hr="t"/>
          </w:pict>
        </w:r>
      </w:ins>
    </w:p>
    <w:p w14:paraId="062837EA" w14:textId="77777777" w:rsidR="004128D1" w:rsidRDefault="004128D1" w:rsidP="004128D1">
      <w:pPr>
        <w:pStyle w:val="Heading2"/>
        <w:rPr>
          <w:ins w:id="933" w:author="Draco Xu" w:date="2025-06-25T13:30:00Z" w16du:dateUtc="2025-06-25T04:30:00Z"/>
        </w:rPr>
      </w:pPr>
      <w:bookmarkStart w:id="934" w:name="c.6-summary"/>
      <w:bookmarkEnd w:id="775"/>
      <w:ins w:id="935" w:author="Draco Xu" w:date="2025-06-25T13:30:00Z" w16du:dateUtc="2025-06-25T04:30:00Z">
        <w:r>
          <w:t>6 Summary</w:t>
        </w:r>
      </w:ins>
    </w:p>
    <w:p w14:paraId="4FF5C793" w14:textId="35E179F9" w:rsidR="004128D1" w:rsidRDefault="004128D1" w:rsidP="004128D1">
      <w:pPr>
        <w:pStyle w:val="FirstParagraph"/>
        <w:rPr>
          <w:ins w:id="936" w:author="Draco Xu" w:date="2025-06-25T13:30:00Z" w16du:dateUtc="2025-06-25T04:30:00Z"/>
        </w:rPr>
      </w:pPr>
      <w:ins w:id="937" w:author="Draco Xu" w:date="2025-06-25T13:30:00Z" w16du:dateUtc="2025-06-25T04:30:00Z">
        <w:r>
          <w:t xml:space="preserve">A purely </w:t>
        </w:r>
        <w:r>
          <w:rPr>
            <w:i/>
            <w:iCs/>
          </w:rPr>
          <w:t>rank-one</w:t>
        </w:r>
        <w:r>
          <w:t xml:space="preserve"> adjustment of the recurrent matrix that </w:t>
        </w:r>
        <w:r>
          <w:rPr>
            <w:b/>
            <w:bCs/>
          </w:rPr>
          <w:t xml:space="preserve">rotates (but does not rescale) the </w:t>
        </w:r>
      </w:ins>
      <w:ins w:id="938" w:author="Draco Xu" w:date="2025-06-25T13:49:00Z" w16du:dateUtc="2025-06-25T04:49:00Z">
        <w:r w:rsidR="00C52385">
          <w:rPr>
            <w:b/>
            <w:bCs/>
          </w:rPr>
          <w:t xml:space="preserve">noise </w:t>
        </w:r>
      </w:ins>
      <w:ins w:id="939" w:author="Draco Xu" w:date="2025-06-25T13:30:00Z" w16du:dateUtc="2025-06-25T04:30:00Z">
        <w:r>
          <w:rPr>
            <w:b/>
            <w:bCs/>
          </w:rPr>
          <w:t>mode</w:t>
        </w:r>
        <w:r>
          <w:t xml:space="preserve"> can always bring the stimulus axis onto that mode.</w:t>
        </w:r>
      </w:ins>
      <w:ins w:id="940" w:author="Draco Xu" w:date="2025-06-25T13:33:00Z" w16du:dateUtc="2025-06-25T04:33:00Z">
        <w:r>
          <w:rPr>
            <w:rFonts w:hint="eastAsia"/>
            <w:lang w:eastAsia="zh-CN"/>
          </w:rPr>
          <w:t xml:space="preserve"> </w:t>
        </w:r>
      </w:ins>
      <w:ins w:id="941" w:author="Draco Xu" w:date="2025-06-25T13:30:00Z" w16du:dateUtc="2025-06-25T04:30:00Z">
        <w:r>
          <w:t xml:space="preserve">Because mean amplification outpaces variance amplification, this maneuver </w:t>
        </w:r>
        <w:r>
          <w:rPr>
            <w:b/>
            <w:bCs/>
          </w:rPr>
          <w:t>strictly increases</w:t>
        </w:r>
        <w:r>
          <w:t xml:space="preserve"> single-axis Fisher information. The result holds for arbitrary feed-forward weights.</w:t>
        </w:r>
      </w:ins>
    </w:p>
    <w:bookmarkEnd w:id="39"/>
    <w:bookmarkEnd w:id="934"/>
    <w:p w14:paraId="11D60B31" w14:textId="77777777" w:rsidR="004128D1" w:rsidRPr="006B148C" w:rsidRDefault="004128D1" w:rsidP="006B148C">
      <w:pPr>
        <w:tabs>
          <w:tab w:val="clear" w:pos="900"/>
          <w:tab w:val="left" w:pos="360"/>
          <w:tab w:val="left" w:pos="450"/>
        </w:tabs>
        <w:rPr>
          <w:rFonts w:hint="eastAsia"/>
          <w:color w:val="auto"/>
          <w:lang w:eastAsia="zh-CN"/>
        </w:rPr>
      </w:pPr>
    </w:p>
    <w:sectPr w:rsidR="004128D1" w:rsidRPr="006B148C" w:rsidSect="00CA63AA">
      <w:footerReference w:type="even" r:id="rId8"/>
      <w:pgSz w:w="12240" w:h="15840"/>
      <w:pgMar w:top="720" w:right="720" w:bottom="720" w:left="720" w:header="720" w:footer="720" w:gutter="0"/>
      <w:lnNumType w:countBy="1" w:restart="continuous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10889" w14:textId="77777777" w:rsidR="00FE7066" w:rsidRDefault="00FE7066" w:rsidP="00B546D8">
      <w:r>
        <w:separator/>
      </w:r>
    </w:p>
    <w:p w14:paraId="04F1383B" w14:textId="77777777" w:rsidR="00FE7066" w:rsidRDefault="00FE7066" w:rsidP="00B546D8"/>
  </w:endnote>
  <w:endnote w:type="continuationSeparator" w:id="0">
    <w:p w14:paraId="62338DB9" w14:textId="77777777" w:rsidR="00FE7066" w:rsidRDefault="00FE7066" w:rsidP="00B546D8">
      <w:r>
        <w:continuationSeparator/>
      </w:r>
    </w:p>
    <w:p w14:paraId="6ED0DC9A" w14:textId="77777777" w:rsidR="00FE7066" w:rsidRDefault="00FE7066" w:rsidP="00B546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98982675"/>
      <w:docPartObj>
        <w:docPartGallery w:val="Page Numbers (Bottom of Page)"/>
        <w:docPartUnique/>
      </w:docPartObj>
    </w:sdtPr>
    <w:sdtContent>
      <w:p w14:paraId="6EA816E6" w14:textId="66DFB81F" w:rsidR="00F211CB" w:rsidRDefault="00F211CB" w:rsidP="00B546D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D0F732" w14:textId="77777777" w:rsidR="00F211CB" w:rsidRDefault="00F211CB" w:rsidP="00B546D8">
    <w:pPr>
      <w:pStyle w:val="Footer"/>
    </w:pPr>
  </w:p>
  <w:p w14:paraId="04F87F32" w14:textId="77777777" w:rsidR="005675DA" w:rsidRDefault="005675DA" w:rsidP="00B546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F65C7" w14:textId="77777777" w:rsidR="00FE7066" w:rsidRDefault="00FE7066" w:rsidP="00B546D8">
      <w:r>
        <w:separator/>
      </w:r>
    </w:p>
    <w:p w14:paraId="76205915" w14:textId="77777777" w:rsidR="00FE7066" w:rsidRDefault="00FE7066" w:rsidP="00B546D8"/>
  </w:footnote>
  <w:footnote w:type="continuationSeparator" w:id="0">
    <w:p w14:paraId="5D837079" w14:textId="77777777" w:rsidR="00FE7066" w:rsidRDefault="00FE7066" w:rsidP="00B546D8">
      <w:r>
        <w:continuationSeparator/>
      </w:r>
    </w:p>
    <w:p w14:paraId="167EB251" w14:textId="77777777" w:rsidR="00FE7066" w:rsidRDefault="00FE7066" w:rsidP="00B546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5A477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2B64BF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6EA77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7C10CA1"/>
    <w:multiLevelType w:val="hybridMultilevel"/>
    <w:tmpl w:val="45E24F7E"/>
    <w:lvl w:ilvl="0" w:tplc="6C6E40D2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5C44"/>
    <w:multiLevelType w:val="hybridMultilevel"/>
    <w:tmpl w:val="81E0EF44"/>
    <w:lvl w:ilvl="0" w:tplc="3BBE69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05243"/>
    <w:multiLevelType w:val="hybridMultilevel"/>
    <w:tmpl w:val="2772BD32"/>
    <w:lvl w:ilvl="0" w:tplc="4D5C1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A26F5C"/>
    <w:multiLevelType w:val="multilevel"/>
    <w:tmpl w:val="B46A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A7870"/>
    <w:multiLevelType w:val="multilevel"/>
    <w:tmpl w:val="674EA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47804"/>
    <w:multiLevelType w:val="hybridMultilevel"/>
    <w:tmpl w:val="D410E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470A"/>
    <w:multiLevelType w:val="multilevel"/>
    <w:tmpl w:val="3E9C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B7441"/>
    <w:multiLevelType w:val="hybridMultilevel"/>
    <w:tmpl w:val="FD181D7C"/>
    <w:lvl w:ilvl="0" w:tplc="370067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36785"/>
    <w:multiLevelType w:val="hybridMultilevel"/>
    <w:tmpl w:val="0ED0B0EC"/>
    <w:lvl w:ilvl="0" w:tplc="9634CFA8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34683"/>
    <w:multiLevelType w:val="hybridMultilevel"/>
    <w:tmpl w:val="2BD4C938"/>
    <w:lvl w:ilvl="0" w:tplc="23C0F734">
      <w:numFmt w:val="bullet"/>
      <w:lvlText w:val="-"/>
      <w:lvlJc w:val="left"/>
      <w:pPr>
        <w:ind w:left="720" w:hanging="360"/>
      </w:pPr>
      <w:rPr>
        <w:rFonts w:ascii="Helvetica" w:eastAsia="Times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739D3"/>
    <w:multiLevelType w:val="hybridMultilevel"/>
    <w:tmpl w:val="4D3AFEF0"/>
    <w:lvl w:ilvl="0" w:tplc="17E281A0">
      <w:numFmt w:val="bullet"/>
      <w:lvlText w:val="-"/>
      <w:lvlJc w:val="left"/>
      <w:pPr>
        <w:ind w:left="720" w:hanging="360"/>
      </w:pPr>
      <w:rPr>
        <w:rFonts w:ascii="Helvetica" w:eastAsia="Times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5679">
    <w:abstractNumId w:val="10"/>
  </w:num>
  <w:num w:numId="2" w16cid:durableId="1360085236">
    <w:abstractNumId w:val="4"/>
  </w:num>
  <w:num w:numId="3" w16cid:durableId="1755131471">
    <w:abstractNumId w:val="3"/>
  </w:num>
  <w:num w:numId="4" w16cid:durableId="1469204105">
    <w:abstractNumId w:val="11"/>
  </w:num>
  <w:num w:numId="5" w16cid:durableId="1003893947">
    <w:abstractNumId w:val="5"/>
  </w:num>
  <w:num w:numId="6" w16cid:durableId="55667191">
    <w:abstractNumId w:val="8"/>
  </w:num>
  <w:num w:numId="7" w16cid:durableId="990521674">
    <w:abstractNumId w:val="9"/>
  </w:num>
  <w:num w:numId="8" w16cid:durableId="739525803">
    <w:abstractNumId w:val="12"/>
  </w:num>
  <w:num w:numId="9" w16cid:durableId="1692489770">
    <w:abstractNumId w:val="7"/>
  </w:num>
  <w:num w:numId="10" w16cid:durableId="174659844">
    <w:abstractNumId w:val="6"/>
  </w:num>
  <w:num w:numId="11" w16cid:durableId="1720208462">
    <w:abstractNumId w:val="13"/>
  </w:num>
  <w:num w:numId="12" w16cid:durableId="240993826">
    <w:abstractNumId w:val="0"/>
  </w:num>
  <w:num w:numId="13" w16cid:durableId="1086151757">
    <w:abstractNumId w:val="1"/>
  </w:num>
  <w:num w:numId="14" w16cid:durableId="1970238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46143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aco Xu">
    <w15:presenceInfo w15:providerId="AD" w15:userId="S::dracoxu@UCHICAGO.EDU::12867ab5-8ede-4b88-9f27-c9140e6dd6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9FA"/>
    <w:rsid w:val="0000186B"/>
    <w:rsid w:val="00003B92"/>
    <w:rsid w:val="00004491"/>
    <w:rsid w:val="0000497B"/>
    <w:rsid w:val="000049DC"/>
    <w:rsid w:val="0000688C"/>
    <w:rsid w:val="0000741C"/>
    <w:rsid w:val="00010FDC"/>
    <w:rsid w:val="0001322B"/>
    <w:rsid w:val="00013A93"/>
    <w:rsid w:val="00013F09"/>
    <w:rsid w:val="00014E9A"/>
    <w:rsid w:val="00014F36"/>
    <w:rsid w:val="00016636"/>
    <w:rsid w:val="00022302"/>
    <w:rsid w:val="00022886"/>
    <w:rsid w:val="00023838"/>
    <w:rsid w:val="0002412F"/>
    <w:rsid w:val="000258BB"/>
    <w:rsid w:val="000261EA"/>
    <w:rsid w:val="00027024"/>
    <w:rsid w:val="00030B31"/>
    <w:rsid w:val="000310AA"/>
    <w:rsid w:val="00033C8D"/>
    <w:rsid w:val="00034560"/>
    <w:rsid w:val="00035420"/>
    <w:rsid w:val="00036540"/>
    <w:rsid w:val="000369FC"/>
    <w:rsid w:val="00036C1D"/>
    <w:rsid w:val="000371F6"/>
    <w:rsid w:val="000400A2"/>
    <w:rsid w:val="00042396"/>
    <w:rsid w:val="000430A4"/>
    <w:rsid w:val="00044A37"/>
    <w:rsid w:val="00044F54"/>
    <w:rsid w:val="0004582E"/>
    <w:rsid w:val="000459E1"/>
    <w:rsid w:val="00045EB6"/>
    <w:rsid w:val="000464E7"/>
    <w:rsid w:val="00047D6A"/>
    <w:rsid w:val="000507A4"/>
    <w:rsid w:val="000510C0"/>
    <w:rsid w:val="00051B95"/>
    <w:rsid w:val="0005402D"/>
    <w:rsid w:val="00054AEB"/>
    <w:rsid w:val="00054E25"/>
    <w:rsid w:val="00055C79"/>
    <w:rsid w:val="00060178"/>
    <w:rsid w:val="00060CD7"/>
    <w:rsid w:val="000610F1"/>
    <w:rsid w:val="000614FA"/>
    <w:rsid w:val="00061938"/>
    <w:rsid w:val="00062D76"/>
    <w:rsid w:val="000636C7"/>
    <w:rsid w:val="000639A7"/>
    <w:rsid w:val="00065581"/>
    <w:rsid w:val="000657F0"/>
    <w:rsid w:val="00065A28"/>
    <w:rsid w:val="00067088"/>
    <w:rsid w:val="00067A29"/>
    <w:rsid w:val="00070C6D"/>
    <w:rsid w:val="00072137"/>
    <w:rsid w:val="000735FE"/>
    <w:rsid w:val="000746B9"/>
    <w:rsid w:val="00076060"/>
    <w:rsid w:val="000762D2"/>
    <w:rsid w:val="00076CD5"/>
    <w:rsid w:val="000804C2"/>
    <w:rsid w:val="00081CEE"/>
    <w:rsid w:val="00082B74"/>
    <w:rsid w:val="000846B5"/>
    <w:rsid w:val="00085EF2"/>
    <w:rsid w:val="00087C29"/>
    <w:rsid w:val="000919C2"/>
    <w:rsid w:val="000931D2"/>
    <w:rsid w:val="000934F2"/>
    <w:rsid w:val="000948D4"/>
    <w:rsid w:val="00095FD4"/>
    <w:rsid w:val="000A03CE"/>
    <w:rsid w:val="000A042B"/>
    <w:rsid w:val="000A1408"/>
    <w:rsid w:val="000A1E52"/>
    <w:rsid w:val="000A551A"/>
    <w:rsid w:val="000A59BB"/>
    <w:rsid w:val="000A59F9"/>
    <w:rsid w:val="000A6D92"/>
    <w:rsid w:val="000B0A26"/>
    <w:rsid w:val="000B0C00"/>
    <w:rsid w:val="000B10EE"/>
    <w:rsid w:val="000B1B3E"/>
    <w:rsid w:val="000B379F"/>
    <w:rsid w:val="000B3DC7"/>
    <w:rsid w:val="000B4553"/>
    <w:rsid w:val="000B490C"/>
    <w:rsid w:val="000B4CDB"/>
    <w:rsid w:val="000B4DCD"/>
    <w:rsid w:val="000B51A2"/>
    <w:rsid w:val="000B52C7"/>
    <w:rsid w:val="000B54B4"/>
    <w:rsid w:val="000B6898"/>
    <w:rsid w:val="000B6DBE"/>
    <w:rsid w:val="000B70A5"/>
    <w:rsid w:val="000C04AE"/>
    <w:rsid w:val="000C2494"/>
    <w:rsid w:val="000C3516"/>
    <w:rsid w:val="000C369A"/>
    <w:rsid w:val="000C4B28"/>
    <w:rsid w:val="000C56EB"/>
    <w:rsid w:val="000C5A73"/>
    <w:rsid w:val="000C69CA"/>
    <w:rsid w:val="000D06AF"/>
    <w:rsid w:val="000D0822"/>
    <w:rsid w:val="000D0AAE"/>
    <w:rsid w:val="000D11E4"/>
    <w:rsid w:val="000D13A2"/>
    <w:rsid w:val="000D16D0"/>
    <w:rsid w:val="000D178B"/>
    <w:rsid w:val="000D1AA9"/>
    <w:rsid w:val="000D2022"/>
    <w:rsid w:val="000D32A9"/>
    <w:rsid w:val="000D3419"/>
    <w:rsid w:val="000D76D6"/>
    <w:rsid w:val="000E0ABD"/>
    <w:rsid w:val="000E0C44"/>
    <w:rsid w:val="000E1043"/>
    <w:rsid w:val="000E1D8A"/>
    <w:rsid w:val="000E2E49"/>
    <w:rsid w:val="000E34B6"/>
    <w:rsid w:val="000E3ECD"/>
    <w:rsid w:val="000E4488"/>
    <w:rsid w:val="000E4AD5"/>
    <w:rsid w:val="000E5954"/>
    <w:rsid w:val="000E747A"/>
    <w:rsid w:val="000F1549"/>
    <w:rsid w:val="000F1E95"/>
    <w:rsid w:val="000F1EF7"/>
    <w:rsid w:val="000F2A36"/>
    <w:rsid w:val="000F3865"/>
    <w:rsid w:val="000F446F"/>
    <w:rsid w:val="000F4525"/>
    <w:rsid w:val="000F46E7"/>
    <w:rsid w:val="000F49CC"/>
    <w:rsid w:val="000F4C30"/>
    <w:rsid w:val="000F544E"/>
    <w:rsid w:val="000F55F1"/>
    <w:rsid w:val="000F561C"/>
    <w:rsid w:val="000F613E"/>
    <w:rsid w:val="000F712F"/>
    <w:rsid w:val="000F79A6"/>
    <w:rsid w:val="00100559"/>
    <w:rsid w:val="00102C20"/>
    <w:rsid w:val="0010353A"/>
    <w:rsid w:val="00106468"/>
    <w:rsid w:val="001071D7"/>
    <w:rsid w:val="00107994"/>
    <w:rsid w:val="00107C21"/>
    <w:rsid w:val="00110940"/>
    <w:rsid w:val="00111760"/>
    <w:rsid w:val="00111EC8"/>
    <w:rsid w:val="0011366C"/>
    <w:rsid w:val="00113720"/>
    <w:rsid w:val="00113805"/>
    <w:rsid w:val="00114558"/>
    <w:rsid w:val="00115442"/>
    <w:rsid w:val="001158CB"/>
    <w:rsid w:val="001162C4"/>
    <w:rsid w:val="001162D4"/>
    <w:rsid w:val="00116852"/>
    <w:rsid w:val="00117AAC"/>
    <w:rsid w:val="00117C30"/>
    <w:rsid w:val="001204DD"/>
    <w:rsid w:val="0012065A"/>
    <w:rsid w:val="00121AE6"/>
    <w:rsid w:val="00123DEA"/>
    <w:rsid w:val="00124892"/>
    <w:rsid w:val="0012605D"/>
    <w:rsid w:val="001267AB"/>
    <w:rsid w:val="00127112"/>
    <w:rsid w:val="00127D76"/>
    <w:rsid w:val="00134602"/>
    <w:rsid w:val="001356B1"/>
    <w:rsid w:val="00136273"/>
    <w:rsid w:val="001363C3"/>
    <w:rsid w:val="001372B4"/>
    <w:rsid w:val="001378B2"/>
    <w:rsid w:val="001400EF"/>
    <w:rsid w:val="00140C72"/>
    <w:rsid w:val="00141AC9"/>
    <w:rsid w:val="00143D9E"/>
    <w:rsid w:val="00143F0C"/>
    <w:rsid w:val="00145720"/>
    <w:rsid w:val="00145978"/>
    <w:rsid w:val="001463FF"/>
    <w:rsid w:val="001526CF"/>
    <w:rsid w:val="001529F5"/>
    <w:rsid w:val="00152A83"/>
    <w:rsid w:val="00154A64"/>
    <w:rsid w:val="001551B9"/>
    <w:rsid w:val="001562B4"/>
    <w:rsid w:val="0016005D"/>
    <w:rsid w:val="00160E36"/>
    <w:rsid w:val="00162B5B"/>
    <w:rsid w:val="00163A23"/>
    <w:rsid w:val="00166E5B"/>
    <w:rsid w:val="0016703A"/>
    <w:rsid w:val="00167071"/>
    <w:rsid w:val="00167764"/>
    <w:rsid w:val="00170728"/>
    <w:rsid w:val="00171D4B"/>
    <w:rsid w:val="001726F9"/>
    <w:rsid w:val="00172E56"/>
    <w:rsid w:val="00173727"/>
    <w:rsid w:val="00173FC8"/>
    <w:rsid w:val="0017403F"/>
    <w:rsid w:val="0017427E"/>
    <w:rsid w:val="001746F8"/>
    <w:rsid w:val="001749D5"/>
    <w:rsid w:val="00175425"/>
    <w:rsid w:val="001759D9"/>
    <w:rsid w:val="00176181"/>
    <w:rsid w:val="00180770"/>
    <w:rsid w:val="001814B4"/>
    <w:rsid w:val="00182A99"/>
    <w:rsid w:val="001830D2"/>
    <w:rsid w:val="0018450B"/>
    <w:rsid w:val="0018522A"/>
    <w:rsid w:val="00187078"/>
    <w:rsid w:val="00190C0F"/>
    <w:rsid w:val="00190FFA"/>
    <w:rsid w:val="001912DE"/>
    <w:rsid w:val="00191D53"/>
    <w:rsid w:val="001926C5"/>
    <w:rsid w:val="00193CC3"/>
    <w:rsid w:val="00195CE2"/>
    <w:rsid w:val="00195FBE"/>
    <w:rsid w:val="00196AC1"/>
    <w:rsid w:val="00197D5F"/>
    <w:rsid w:val="001A144D"/>
    <w:rsid w:val="001A16A9"/>
    <w:rsid w:val="001A22A0"/>
    <w:rsid w:val="001A2819"/>
    <w:rsid w:val="001A2AA2"/>
    <w:rsid w:val="001A3993"/>
    <w:rsid w:val="001A4802"/>
    <w:rsid w:val="001A5058"/>
    <w:rsid w:val="001A567A"/>
    <w:rsid w:val="001A5E07"/>
    <w:rsid w:val="001A71D1"/>
    <w:rsid w:val="001A7401"/>
    <w:rsid w:val="001B1853"/>
    <w:rsid w:val="001B1B8E"/>
    <w:rsid w:val="001B1D40"/>
    <w:rsid w:val="001B22F6"/>
    <w:rsid w:val="001B232B"/>
    <w:rsid w:val="001B3547"/>
    <w:rsid w:val="001B381D"/>
    <w:rsid w:val="001B3E8A"/>
    <w:rsid w:val="001B623D"/>
    <w:rsid w:val="001B70D9"/>
    <w:rsid w:val="001B7150"/>
    <w:rsid w:val="001C0347"/>
    <w:rsid w:val="001C19A5"/>
    <w:rsid w:val="001C1C96"/>
    <w:rsid w:val="001C288C"/>
    <w:rsid w:val="001C2EBD"/>
    <w:rsid w:val="001C4496"/>
    <w:rsid w:val="001C5096"/>
    <w:rsid w:val="001C598A"/>
    <w:rsid w:val="001C64C2"/>
    <w:rsid w:val="001C68AB"/>
    <w:rsid w:val="001C6ED6"/>
    <w:rsid w:val="001C7548"/>
    <w:rsid w:val="001C7E52"/>
    <w:rsid w:val="001D0C67"/>
    <w:rsid w:val="001D11A5"/>
    <w:rsid w:val="001D178B"/>
    <w:rsid w:val="001D20F1"/>
    <w:rsid w:val="001D3F24"/>
    <w:rsid w:val="001D453B"/>
    <w:rsid w:val="001D54E3"/>
    <w:rsid w:val="001D7041"/>
    <w:rsid w:val="001D7475"/>
    <w:rsid w:val="001D7C36"/>
    <w:rsid w:val="001D7E04"/>
    <w:rsid w:val="001E0635"/>
    <w:rsid w:val="001E06A1"/>
    <w:rsid w:val="001E35B8"/>
    <w:rsid w:val="001E36ED"/>
    <w:rsid w:val="001E48FC"/>
    <w:rsid w:val="001E5616"/>
    <w:rsid w:val="001E568F"/>
    <w:rsid w:val="001E580E"/>
    <w:rsid w:val="001E7148"/>
    <w:rsid w:val="001E77A0"/>
    <w:rsid w:val="001E78A6"/>
    <w:rsid w:val="001E7B73"/>
    <w:rsid w:val="001F0202"/>
    <w:rsid w:val="001F03AF"/>
    <w:rsid w:val="001F07DE"/>
    <w:rsid w:val="001F197E"/>
    <w:rsid w:val="001F1BA9"/>
    <w:rsid w:val="001F29BC"/>
    <w:rsid w:val="001F379D"/>
    <w:rsid w:val="001F3D48"/>
    <w:rsid w:val="001F438F"/>
    <w:rsid w:val="001F46ED"/>
    <w:rsid w:val="001F5426"/>
    <w:rsid w:val="001F6B27"/>
    <w:rsid w:val="001F6FED"/>
    <w:rsid w:val="001F7841"/>
    <w:rsid w:val="001F7B99"/>
    <w:rsid w:val="001F7EAB"/>
    <w:rsid w:val="001F7EE8"/>
    <w:rsid w:val="00200F68"/>
    <w:rsid w:val="0020121C"/>
    <w:rsid w:val="00201D45"/>
    <w:rsid w:val="00202B5B"/>
    <w:rsid w:val="002040EE"/>
    <w:rsid w:val="002071B2"/>
    <w:rsid w:val="002076EF"/>
    <w:rsid w:val="0020789B"/>
    <w:rsid w:val="0021022E"/>
    <w:rsid w:val="002109CC"/>
    <w:rsid w:val="00210AF0"/>
    <w:rsid w:val="00212052"/>
    <w:rsid w:val="00213AFC"/>
    <w:rsid w:val="00217995"/>
    <w:rsid w:val="00222267"/>
    <w:rsid w:val="002223E5"/>
    <w:rsid w:val="00222D42"/>
    <w:rsid w:val="00222D98"/>
    <w:rsid w:val="002231BB"/>
    <w:rsid w:val="00223C20"/>
    <w:rsid w:val="00224707"/>
    <w:rsid w:val="00224EB1"/>
    <w:rsid w:val="0022535A"/>
    <w:rsid w:val="002258D6"/>
    <w:rsid w:val="00226BD1"/>
    <w:rsid w:val="002301FE"/>
    <w:rsid w:val="00230AE4"/>
    <w:rsid w:val="0023136A"/>
    <w:rsid w:val="002323B5"/>
    <w:rsid w:val="00234B7B"/>
    <w:rsid w:val="00235A34"/>
    <w:rsid w:val="00236163"/>
    <w:rsid w:val="00236773"/>
    <w:rsid w:val="00237DE5"/>
    <w:rsid w:val="00240FCF"/>
    <w:rsid w:val="00241685"/>
    <w:rsid w:val="00242955"/>
    <w:rsid w:val="00242F50"/>
    <w:rsid w:val="0024475C"/>
    <w:rsid w:val="00244CDC"/>
    <w:rsid w:val="00245649"/>
    <w:rsid w:val="002458D8"/>
    <w:rsid w:val="00246B01"/>
    <w:rsid w:val="00246EC2"/>
    <w:rsid w:val="00251E86"/>
    <w:rsid w:val="00252C72"/>
    <w:rsid w:val="00253D76"/>
    <w:rsid w:val="0025482C"/>
    <w:rsid w:val="002555D6"/>
    <w:rsid w:val="002558C2"/>
    <w:rsid w:val="0025632A"/>
    <w:rsid w:val="00257E14"/>
    <w:rsid w:val="00260715"/>
    <w:rsid w:val="0026221D"/>
    <w:rsid w:val="002644F1"/>
    <w:rsid w:val="0026529E"/>
    <w:rsid w:val="00265846"/>
    <w:rsid w:val="00266A9F"/>
    <w:rsid w:val="00266E17"/>
    <w:rsid w:val="00266F90"/>
    <w:rsid w:val="002676CF"/>
    <w:rsid w:val="0026781D"/>
    <w:rsid w:val="00267917"/>
    <w:rsid w:val="00273BDC"/>
    <w:rsid w:val="00273F5B"/>
    <w:rsid w:val="002748D2"/>
    <w:rsid w:val="002754F1"/>
    <w:rsid w:val="00275B23"/>
    <w:rsid w:val="002762D8"/>
    <w:rsid w:val="00276838"/>
    <w:rsid w:val="002815C2"/>
    <w:rsid w:val="00282DBD"/>
    <w:rsid w:val="00285C8E"/>
    <w:rsid w:val="00286717"/>
    <w:rsid w:val="00286BE8"/>
    <w:rsid w:val="0028788A"/>
    <w:rsid w:val="00291996"/>
    <w:rsid w:val="002926E9"/>
    <w:rsid w:val="002927EC"/>
    <w:rsid w:val="00293FB9"/>
    <w:rsid w:val="00294787"/>
    <w:rsid w:val="00294F6B"/>
    <w:rsid w:val="0029545E"/>
    <w:rsid w:val="00295ACE"/>
    <w:rsid w:val="00295F4F"/>
    <w:rsid w:val="00296AAE"/>
    <w:rsid w:val="002975D1"/>
    <w:rsid w:val="002A14EA"/>
    <w:rsid w:val="002A39AD"/>
    <w:rsid w:val="002A3E8C"/>
    <w:rsid w:val="002A42C3"/>
    <w:rsid w:val="002A4373"/>
    <w:rsid w:val="002A46BF"/>
    <w:rsid w:val="002A4DB5"/>
    <w:rsid w:val="002A55D6"/>
    <w:rsid w:val="002A60EC"/>
    <w:rsid w:val="002A77D5"/>
    <w:rsid w:val="002B10ED"/>
    <w:rsid w:val="002B143A"/>
    <w:rsid w:val="002B33F3"/>
    <w:rsid w:val="002B489F"/>
    <w:rsid w:val="002B4F6B"/>
    <w:rsid w:val="002B52B9"/>
    <w:rsid w:val="002B53B3"/>
    <w:rsid w:val="002B7156"/>
    <w:rsid w:val="002C0408"/>
    <w:rsid w:val="002C0A67"/>
    <w:rsid w:val="002C1670"/>
    <w:rsid w:val="002C1DA5"/>
    <w:rsid w:val="002C1F9A"/>
    <w:rsid w:val="002C298B"/>
    <w:rsid w:val="002C331D"/>
    <w:rsid w:val="002C3C6D"/>
    <w:rsid w:val="002C3CED"/>
    <w:rsid w:val="002C3F8A"/>
    <w:rsid w:val="002C3FC0"/>
    <w:rsid w:val="002C43D4"/>
    <w:rsid w:val="002C45CA"/>
    <w:rsid w:val="002C4DA0"/>
    <w:rsid w:val="002C4F11"/>
    <w:rsid w:val="002C5139"/>
    <w:rsid w:val="002C57DE"/>
    <w:rsid w:val="002C5A4B"/>
    <w:rsid w:val="002D12AB"/>
    <w:rsid w:val="002D1331"/>
    <w:rsid w:val="002D13F7"/>
    <w:rsid w:val="002D25D8"/>
    <w:rsid w:val="002D2622"/>
    <w:rsid w:val="002D4326"/>
    <w:rsid w:val="002D44FB"/>
    <w:rsid w:val="002D4829"/>
    <w:rsid w:val="002D5A15"/>
    <w:rsid w:val="002D64ED"/>
    <w:rsid w:val="002D69EE"/>
    <w:rsid w:val="002D7217"/>
    <w:rsid w:val="002D7602"/>
    <w:rsid w:val="002E1631"/>
    <w:rsid w:val="002E196D"/>
    <w:rsid w:val="002E2F0F"/>
    <w:rsid w:val="002E313E"/>
    <w:rsid w:val="002E353E"/>
    <w:rsid w:val="002E4026"/>
    <w:rsid w:val="002E44B7"/>
    <w:rsid w:val="002E463A"/>
    <w:rsid w:val="002E4ECD"/>
    <w:rsid w:val="002E59B4"/>
    <w:rsid w:val="002E68F2"/>
    <w:rsid w:val="002E731E"/>
    <w:rsid w:val="002E7851"/>
    <w:rsid w:val="002F00EA"/>
    <w:rsid w:val="002F028D"/>
    <w:rsid w:val="002F03A7"/>
    <w:rsid w:val="002F10CE"/>
    <w:rsid w:val="002F278D"/>
    <w:rsid w:val="002F2793"/>
    <w:rsid w:val="002F2FC6"/>
    <w:rsid w:val="002F3C75"/>
    <w:rsid w:val="002F45DC"/>
    <w:rsid w:val="002F5F45"/>
    <w:rsid w:val="002F69E1"/>
    <w:rsid w:val="002F7A5B"/>
    <w:rsid w:val="00300056"/>
    <w:rsid w:val="0030077B"/>
    <w:rsid w:val="003025F8"/>
    <w:rsid w:val="00302791"/>
    <w:rsid w:val="003036B8"/>
    <w:rsid w:val="003038B0"/>
    <w:rsid w:val="00304F77"/>
    <w:rsid w:val="00305B89"/>
    <w:rsid w:val="00306D28"/>
    <w:rsid w:val="00306D5C"/>
    <w:rsid w:val="0031011C"/>
    <w:rsid w:val="003104D0"/>
    <w:rsid w:val="00311168"/>
    <w:rsid w:val="00312CB4"/>
    <w:rsid w:val="00313663"/>
    <w:rsid w:val="00314020"/>
    <w:rsid w:val="00314B27"/>
    <w:rsid w:val="00315B96"/>
    <w:rsid w:val="00315DD7"/>
    <w:rsid w:val="003167AA"/>
    <w:rsid w:val="00316B80"/>
    <w:rsid w:val="00316F43"/>
    <w:rsid w:val="00320471"/>
    <w:rsid w:val="00320732"/>
    <w:rsid w:val="00321A5B"/>
    <w:rsid w:val="003226D4"/>
    <w:rsid w:val="0032292B"/>
    <w:rsid w:val="00322EA8"/>
    <w:rsid w:val="0032347E"/>
    <w:rsid w:val="00323632"/>
    <w:rsid w:val="00325C68"/>
    <w:rsid w:val="00330373"/>
    <w:rsid w:val="00330813"/>
    <w:rsid w:val="003316DE"/>
    <w:rsid w:val="003317D4"/>
    <w:rsid w:val="00331F94"/>
    <w:rsid w:val="00334396"/>
    <w:rsid w:val="00336C43"/>
    <w:rsid w:val="00336EE2"/>
    <w:rsid w:val="00337AD8"/>
    <w:rsid w:val="00340995"/>
    <w:rsid w:val="00340C07"/>
    <w:rsid w:val="00340DA1"/>
    <w:rsid w:val="0034322B"/>
    <w:rsid w:val="00345225"/>
    <w:rsid w:val="00345489"/>
    <w:rsid w:val="00345659"/>
    <w:rsid w:val="00345DED"/>
    <w:rsid w:val="003461B6"/>
    <w:rsid w:val="0034661A"/>
    <w:rsid w:val="003468F5"/>
    <w:rsid w:val="003502D9"/>
    <w:rsid w:val="00350F8B"/>
    <w:rsid w:val="00350FA4"/>
    <w:rsid w:val="00351803"/>
    <w:rsid w:val="00351A69"/>
    <w:rsid w:val="0035350B"/>
    <w:rsid w:val="00355B64"/>
    <w:rsid w:val="00360070"/>
    <w:rsid w:val="00360C10"/>
    <w:rsid w:val="00365C90"/>
    <w:rsid w:val="00367D06"/>
    <w:rsid w:val="00371404"/>
    <w:rsid w:val="00372161"/>
    <w:rsid w:val="00373378"/>
    <w:rsid w:val="00374171"/>
    <w:rsid w:val="00377674"/>
    <w:rsid w:val="00380260"/>
    <w:rsid w:val="00381138"/>
    <w:rsid w:val="003820F9"/>
    <w:rsid w:val="0038299A"/>
    <w:rsid w:val="0038301E"/>
    <w:rsid w:val="00383DA1"/>
    <w:rsid w:val="003849E4"/>
    <w:rsid w:val="00387598"/>
    <w:rsid w:val="00387CAF"/>
    <w:rsid w:val="00391B96"/>
    <w:rsid w:val="00391BDB"/>
    <w:rsid w:val="00391BF3"/>
    <w:rsid w:val="00391F0A"/>
    <w:rsid w:val="00392A24"/>
    <w:rsid w:val="00393339"/>
    <w:rsid w:val="00396B6A"/>
    <w:rsid w:val="00396EEE"/>
    <w:rsid w:val="00396FBD"/>
    <w:rsid w:val="003A03DF"/>
    <w:rsid w:val="003A1AF6"/>
    <w:rsid w:val="003A283E"/>
    <w:rsid w:val="003A34D8"/>
    <w:rsid w:val="003A4640"/>
    <w:rsid w:val="003A4888"/>
    <w:rsid w:val="003A58A0"/>
    <w:rsid w:val="003A5A67"/>
    <w:rsid w:val="003A5E4B"/>
    <w:rsid w:val="003A71E4"/>
    <w:rsid w:val="003B0369"/>
    <w:rsid w:val="003B18AB"/>
    <w:rsid w:val="003B1A28"/>
    <w:rsid w:val="003B1AAA"/>
    <w:rsid w:val="003B1C70"/>
    <w:rsid w:val="003B23B8"/>
    <w:rsid w:val="003B3E02"/>
    <w:rsid w:val="003B4DE1"/>
    <w:rsid w:val="003B6335"/>
    <w:rsid w:val="003B6D0E"/>
    <w:rsid w:val="003B76C0"/>
    <w:rsid w:val="003B7933"/>
    <w:rsid w:val="003C1043"/>
    <w:rsid w:val="003C1735"/>
    <w:rsid w:val="003C24A3"/>
    <w:rsid w:val="003C3BD8"/>
    <w:rsid w:val="003C4FCB"/>
    <w:rsid w:val="003C6619"/>
    <w:rsid w:val="003C74D4"/>
    <w:rsid w:val="003C7858"/>
    <w:rsid w:val="003D1D79"/>
    <w:rsid w:val="003D21D9"/>
    <w:rsid w:val="003D2C31"/>
    <w:rsid w:val="003D36E7"/>
    <w:rsid w:val="003D401E"/>
    <w:rsid w:val="003D54A5"/>
    <w:rsid w:val="003D5B10"/>
    <w:rsid w:val="003D6C47"/>
    <w:rsid w:val="003D754E"/>
    <w:rsid w:val="003E15A2"/>
    <w:rsid w:val="003E2D30"/>
    <w:rsid w:val="003E5A9E"/>
    <w:rsid w:val="003E63A0"/>
    <w:rsid w:val="003F28CB"/>
    <w:rsid w:val="003F2BCD"/>
    <w:rsid w:val="003F37EB"/>
    <w:rsid w:val="003F3E34"/>
    <w:rsid w:val="003F7C1C"/>
    <w:rsid w:val="0040192A"/>
    <w:rsid w:val="00401C5E"/>
    <w:rsid w:val="004026B1"/>
    <w:rsid w:val="0040394F"/>
    <w:rsid w:val="004061CA"/>
    <w:rsid w:val="00406602"/>
    <w:rsid w:val="00407891"/>
    <w:rsid w:val="00407C0E"/>
    <w:rsid w:val="00411499"/>
    <w:rsid w:val="00411A0A"/>
    <w:rsid w:val="004128D1"/>
    <w:rsid w:val="0041360F"/>
    <w:rsid w:val="00414083"/>
    <w:rsid w:val="004140F5"/>
    <w:rsid w:val="00417C21"/>
    <w:rsid w:val="004205B4"/>
    <w:rsid w:val="00420AC6"/>
    <w:rsid w:val="00421007"/>
    <w:rsid w:val="00421996"/>
    <w:rsid w:val="00422338"/>
    <w:rsid w:val="0042250D"/>
    <w:rsid w:val="00423811"/>
    <w:rsid w:val="0042505E"/>
    <w:rsid w:val="004251FC"/>
    <w:rsid w:val="00426596"/>
    <w:rsid w:val="00426CC3"/>
    <w:rsid w:val="00427498"/>
    <w:rsid w:val="00432263"/>
    <w:rsid w:val="00433B34"/>
    <w:rsid w:val="004343C9"/>
    <w:rsid w:val="00434B6E"/>
    <w:rsid w:val="00435299"/>
    <w:rsid w:val="00436335"/>
    <w:rsid w:val="00436A26"/>
    <w:rsid w:val="0043796D"/>
    <w:rsid w:val="00440FA6"/>
    <w:rsid w:val="00442928"/>
    <w:rsid w:val="00442DE3"/>
    <w:rsid w:val="00443BF9"/>
    <w:rsid w:val="0044419F"/>
    <w:rsid w:val="00446EDB"/>
    <w:rsid w:val="00447A81"/>
    <w:rsid w:val="004507D3"/>
    <w:rsid w:val="00451834"/>
    <w:rsid w:val="00453BA7"/>
    <w:rsid w:val="0046087B"/>
    <w:rsid w:val="00460D8B"/>
    <w:rsid w:val="00462ED1"/>
    <w:rsid w:val="00463AEB"/>
    <w:rsid w:val="00464325"/>
    <w:rsid w:val="00466D4C"/>
    <w:rsid w:val="00472717"/>
    <w:rsid w:val="00473858"/>
    <w:rsid w:val="00474802"/>
    <w:rsid w:val="00474B2C"/>
    <w:rsid w:val="004753A0"/>
    <w:rsid w:val="004757CE"/>
    <w:rsid w:val="00480018"/>
    <w:rsid w:val="0048112D"/>
    <w:rsid w:val="00481401"/>
    <w:rsid w:val="004815B7"/>
    <w:rsid w:val="0048307E"/>
    <w:rsid w:val="004846A5"/>
    <w:rsid w:val="0048576F"/>
    <w:rsid w:val="00485FF4"/>
    <w:rsid w:val="00486331"/>
    <w:rsid w:val="00487BB2"/>
    <w:rsid w:val="00490210"/>
    <w:rsid w:val="004909DA"/>
    <w:rsid w:val="00490D03"/>
    <w:rsid w:val="00490F64"/>
    <w:rsid w:val="004910F2"/>
    <w:rsid w:val="00492AD5"/>
    <w:rsid w:val="00496812"/>
    <w:rsid w:val="004975AE"/>
    <w:rsid w:val="004977BC"/>
    <w:rsid w:val="00497F3F"/>
    <w:rsid w:val="004A0160"/>
    <w:rsid w:val="004A0BB1"/>
    <w:rsid w:val="004A1948"/>
    <w:rsid w:val="004A1FC8"/>
    <w:rsid w:val="004A2F36"/>
    <w:rsid w:val="004A33F8"/>
    <w:rsid w:val="004A3771"/>
    <w:rsid w:val="004A3C25"/>
    <w:rsid w:val="004A49C3"/>
    <w:rsid w:val="004A6667"/>
    <w:rsid w:val="004A7795"/>
    <w:rsid w:val="004A77A2"/>
    <w:rsid w:val="004B04A9"/>
    <w:rsid w:val="004B17D8"/>
    <w:rsid w:val="004B1897"/>
    <w:rsid w:val="004B26E3"/>
    <w:rsid w:val="004B3D34"/>
    <w:rsid w:val="004B44EC"/>
    <w:rsid w:val="004B54E5"/>
    <w:rsid w:val="004B5A9F"/>
    <w:rsid w:val="004B6FFA"/>
    <w:rsid w:val="004B76ED"/>
    <w:rsid w:val="004C0353"/>
    <w:rsid w:val="004C3036"/>
    <w:rsid w:val="004C3104"/>
    <w:rsid w:val="004C3A0E"/>
    <w:rsid w:val="004C3D40"/>
    <w:rsid w:val="004C6848"/>
    <w:rsid w:val="004D124B"/>
    <w:rsid w:val="004D1336"/>
    <w:rsid w:val="004D4F17"/>
    <w:rsid w:val="004D5440"/>
    <w:rsid w:val="004D60B6"/>
    <w:rsid w:val="004D62A3"/>
    <w:rsid w:val="004D66D5"/>
    <w:rsid w:val="004D710B"/>
    <w:rsid w:val="004D713F"/>
    <w:rsid w:val="004E2869"/>
    <w:rsid w:val="004E28F3"/>
    <w:rsid w:val="004E29D5"/>
    <w:rsid w:val="004E2AE8"/>
    <w:rsid w:val="004E41DE"/>
    <w:rsid w:val="004E599A"/>
    <w:rsid w:val="004E59F9"/>
    <w:rsid w:val="004E7FD6"/>
    <w:rsid w:val="004F098F"/>
    <w:rsid w:val="004F0DBE"/>
    <w:rsid w:val="004F1081"/>
    <w:rsid w:val="004F2810"/>
    <w:rsid w:val="004F2F47"/>
    <w:rsid w:val="004F3284"/>
    <w:rsid w:val="004F3BDF"/>
    <w:rsid w:val="004F4422"/>
    <w:rsid w:val="004F6938"/>
    <w:rsid w:val="004F7528"/>
    <w:rsid w:val="005023B3"/>
    <w:rsid w:val="005029D2"/>
    <w:rsid w:val="00503DEF"/>
    <w:rsid w:val="00503DF7"/>
    <w:rsid w:val="00504341"/>
    <w:rsid w:val="00505A75"/>
    <w:rsid w:val="00506102"/>
    <w:rsid w:val="0050741D"/>
    <w:rsid w:val="005075A0"/>
    <w:rsid w:val="00507E29"/>
    <w:rsid w:val="0051124E"/>
    <w:rsid w:val="0051135E"/>
    <w:rsid w:val="00512B03"/>
    <w:rsid w:val="005134A0"/>
    <w:rsid w:val="005135B4"/>
    <w:rsid w:val="0051373F"/>
    <w:rsid w:val="0051392C"/>
    <w:rsid w:val="00514661"/>
    <w:rsid w:val="00517E57"/>
    <w:rsid w:val="0052332E"/>
    <w:rsid w:val="0052362D"/>
    <w:rsid w:val="005270F5"/>
    <w:rsid w:val="005329BB"/>
    <w:rsid w:val="00534B44"/>
    <w:rsid w:val="00534FDD"/>
    <w:rsid w:val="0053507C"/>
    <w:rsid w:val="005365B7"/>
    <w:rsid w:val="005366A1"/>
    <w:rsid w:val="005375EB"/>
    <w:rsid w:val="005379D0"/>
    <w:rsid w:val="00537D4A"/>
    <w:rsid w:val="00540841"/>
    <w:rsid w:val="00540985"/>
    <w:rsid w:val="00541AF2"/>
    <w:rsid w:val="005426EA"/>
    <w:rsid w:val="00542968"/>
    <w:rsid w:val="00543253"/>
    <w:rsid w:val="0054348A"/>
    <w:rsid w:val="00543AA9"/>
    <w:rsid w:val="00544CD1"/>
    <w:rsid w:val="00547B9E"/>
    <w:rsid w:val="00547C39"/>
    <w:rsid w:val="005531C9"/>
    <w:rsid w:val="005545BA"/>
    <w:rsid w:val="00554ED5"/>
    <w:rsid w:val="005560AE"/>
    <w:rsid w:val="005560DC"/>
    <w:rsid w:val="00556B6B"/>
    <w:rsid w:val="0056019F"/>
    <w:rsid w:val="00560999"/>
    <w:rsid w:val="00560ED9"/>
    <w:rsid w:val="00561050"/>
    <w:rsid w:val="0056269A"/>
    <w:rsid w:val="0056327D"/>
    <w:rsid w:val="00563A7B"/>
    <w:rsid w:val="00563EDE"/>
    <w:rsid w:val="0056536E"/>
    <w:rsid w:val="0056742D"/>
    <w:rsid w:val="005674B2"/>
    <w:rsid w:val="005675DA"/>
    <w:rsid w:val="00567739"/>
    <w:rsid w:val="005715B9"/>
    <w:rsid w:val="00571EB6"/>
    <w:rsid w:val="005751CE"/>
    <w:rsid w:val="00575962"/>
    <w:rsid w:val="005761BD"/>
    <w:rsid w:val="0057761E"/>
    <w:rsid w:val="00577654"/>
    <w:rsid w:val="00580556"/>
    <w:rsid w:val="005810DE"/>
    <w:rsid w:val="00581C8F"/>
    <w:rsid w:val="00581E7A"/>
    <w:rsid w:val="00581F3A"/>
    <w:rsid w:val="00582BBA"/>
    <w:rsid w:val="00582E24"/>
    <w:rsid w:val="00585D5B"/>
    <w:rsid w:val="005877B5"/>
    <w:rsid w:val="00590F21"/>
    <w:rsid w:val="005911E8"/>
    <w:rsid w:val="00591466"/>
    <w:rsid w:val="005934BA"/>
    <w:rsid w:val="00595C13"/>
    <w:rsid w:val="005963F3"/>
    <w:rsid w:val="005A0114"/>
    <w:rsid w:val="005A210E"/>
    <w:rsid w:val="005A2A4D"/>
    <w:rsid w:val="005A3986"/>
    <w:rsid w:val="005A3BA7"/>
    <w:rsid w:val="005A3C3C"/>
    <w:rsid w:val="005A53E4"/>
    <w:rsid w:val="005A711E"/>
    <w:rsid w:val="005A7BAE"/>
    <w:rsid w:val="005A7F0A"/>
    <w:rsid w:val="005B0AE4"/>
    <w:rsid w:val="005B0E00"/>
    <w:rsid w:val="005B11C1"/>
    <w:rsid w:val="005B19CA"/>
    <w:rsid w:val="005B2C82"/>
    <w:rsid w:val="005B411B"/>
    <w:rsid w:val="005B4E08"/>
    <w:rsid w:val="005C08BE"/>
    <w:rsid w:val="005C2468"/>
    <w:rsid w:val="005C3074"/>
    <w:rsid w:val="005C4D52"/>
    <w:rsid w:val="005C6E03"/>
    <w:rsid w:val="005C74AE"/>
    <w:rsid w:val="005D0944"/>
    <w:rsid w:val="005D2FA7"/>
    <w:rsid w:val="005D35C3"/>
    <w:rsid w:val="005D3987"/>
    <w:rsid w:val="005D3FF7"/>
    <w:rsid w:val="005D5641"/>
    <w:rsid w:val="005D69C8"/>
    <w:rsid w:val="005E1297"/>
    <w:rsid w:val="005E18DD"/>
    <w:rsid w:val="005E1B9A"/>
    <w:rsid w:val="005E215D"/>
    <w:rsid w:val="005E32F5"/>
    <w:rsid w:val="005E5D6D"/>
    <w:rsid w:val="005E650B"/>
    <w:rsid w:val="005E7523"/>
    <w:rsid w:val="005E798D"/>
    <w:rsid w:val="005F0038"/>
    <w:rsid w:val="005F07CF"/>
    <w:rsid w:val="005F087B"/>
    <w:rsid w:val="005F13A6"/>
    <w:rsid w:val="005F29AE"/>
    <w:rsid w:val="005F29FA"/>
    <w:rsid w:val="005F46E1"/>
    <w:rsid w:val="005F56B3"/>
    <w:rsid w:val="00601175"/>
    <w:rsid w:val="006017FA"/>
    <w:rsid w:val="00601FC1"/>
    <w:rsid w:val="00602334"/>
    <w:rsid w:val="00603170"/>
    <w:rsid w:val="006034D1"/>
    <w:rsid w:val="006038B5"/>
    <w:rsid w:val="006054A5"/>
    <w:rsid w:val="00605838"/>
    <w:rsid w:val="00605A16"/>
    <w:rsid w:val="00611774"/>
    <w:rsid w:val="00615041"/>
    <w:rsid w:val="0061516E"/>
    <w:rsid w:val="00615643"/>
    <w:rsid w:val="00615C3E"/>
    <w:rsid w:val="00616175"/>
    <w:rsid w:val="00617957"/>
    <w:rsid w:val="00617A56"/>
    <w:rsid w:val="006205A3"/>
    <w:rsid w:val="00623B88"/>
    <w:rsid w:val="006241A9"/>
    <w:rsid w:val="00625171"/>
    <w:rsid w:val="006260B5"/>
    <w:rsid w:val="006272D6"/>
    <w:rsid w:val="00631583"/>
    <w:rsid w:val="00632A18"/>
    <w:rsid w:val="00632ABD"/>
    <w:rsid w:val="00635002"/>
    <w:rsid w:val="00635104"/>
    <w:rsid w:val="006356BE"/>
    <w:rsid w:val="00635F2A"/>
    <w:rsid w:val="00636975"/>
    <w:rsid w:val="00637114"/>
    <w:rsid w:val="00637270"/>
    <w:rsid w:val="006402D5"/>
    <w:rsid w:val="006409B8"/>
    <w:rsid w:val="00642A2C"/>
    <w:rsid w:val="00643044"/>
    <w:rsid w:val="00643D47"/>
    <w:rsid w:val="0064448F"/>
    <w:rsid w:val="00644F6E"/>
    <w:rsid w:val="0064547C"/>
    <w:rsid w:val="0064583A"/>
    <w:rsid w:val="0064732E"/>
    <w:rsid w:val="00647A18"/>
    <w:rsid w:val="00647C24"/>
    <w:rsid w:val="006503CF"/>
    <w:rsid w:val="00651548"/>
    <w:rsid w:val="00651956"/>
    <w:rsid w:val="0065439A"/>
    <w:rsid w:val="00656F41"/>
    <w:rsid w:val="00656FA8"/>
    <w:rsid w:val="00660D74"/>
    <w:rsid w:val="006616E6"/>
    <w:rsid w:val="00665A02"/>
    <w:rsid w:val="00666667"/>
    <w:rsid w:val="00666945"/>
    <w:rsid w:val="00666D19"/>
    <w:rsid w:val="00667703"/>
    <w:rsid w:val="006678C9"/>
    <w:rsid w:val="006701F9"/>
    <w:rsid w:val="006709A4"/>
    <w:rsid w:val="0067132B"/>
    <w:rsid w:val="006719CB"/>
    <w:rsid w:val="00672A27"/>
    <w:rsid w:val="006737C1"/>
    <w:rsid w:val="00675082"/>
    <w:rsid w:val="00675FD4"/>
    <w:rsid w:val="006801BF"/>
    <w:rsid w:val="0068079E"/>
    <w:rsid w:val="00680B5A"/>
    <w:rsid w:val="00682B69"/>
    <w:rsid w:val="00682C14"/>
    <w:rsid w:val="00684853"/>
    <w:rsid w:val="00684E24"/>
    <w:rsid w:val="00686665"/>
    <w:rsid w:val="00687104"/>
    <w:rsid w:val="00690CCB"/>
    <w:rsid w:val="00690E06"/>
    <w:rsid w:val="00690E33"/>
    <w:rsid w:val="00691541"/>
    <w:rsid w:val="006923EE"/>
    <w:rsid w:val="0069262F"/>
    <w:rsid w:val="00692C56"/>
    <w:rsid w:val="00692EC1"/>
    <w:rsid w:val="006933AD"/>
    <w:rsid w:val="00693E89"/>
    <w:rsid w:val="00694615"/>
    <w:rsid w:val="00694BC2"/>
    <w:rsid w:val="00695448"/>
    <w:rsid w:val="006961BA"/>
    <w:rsid w:val="00696908"/>
    <w:rsid w:val="00697C2A"/>
    <w:rsid w:val="006A0866"/>
    <w:rsid w:val="006A0DC2"/>
    <w:rsid w:val="006A1080"/>
    <w:rsid w:val="006A1984"/>
    <w:rsid w:val="006A4591"/>
    <w:rsid w:val="006A5310"/>
    <w:rsid w:val="006A6222"/>
    <w:rsid w:val="006A723B"/>
    <w:rsid w:val="006B0574"/>
    <w:rsid w:val="006B06D4"/>
    <w:rsid w:val="006B1196"/>
    <w:rsid w:val="006B148C"/>
    <w:rsid w:val="006B14D1"/>
    <w:rsid w:val="006B18BF"/>
    <w:rsid w:val="006B3AD4"/>
    <w:rsid w:val="006B4808"/>
    <w:rsid w:val="006B7E0F"/>
    <w:rsid w:val="006C032F"/>
    <w:rsid w:val="006C0DFA"/>
    <w:rsid w:val="006C1083"/>
    <w:rsid w:val="006C212A"/>
    <w:rsid w:val="006C3F00"/>
    <w:rsid w:val="006C42C6"/>
    <w:rsid w:val="006C4F42"/>
    <w:rsid w:val="006C54E1"/>
    <w:rsid w:val="006C7103"/>
    <w:rsid w:val="006C79D7"/>
    <w:rsid w:val="006D0589"/>
    <w:rsid w:val="006D1D0A"/>
    <w:rsid w:val="006D25FB"/>
    <w:rsid w:val="006D3180"/>
    <w:rsid w:val="006D3B64"/>
    <w:rsid w:val="006D3DA7"/>
    <w:rsid w:val="006D493C"/>
    <w:rsid w:val="006D733B"/>
    <w:rsid w:val="006D7A58"/>
    <w:rsid w:val="006E1178"/>
    <w:rsid w:val="006E38AF"/>
    <w:rsid w:val="006E39AD"/>
    <w:rsid w:val="006E4D24"/>
    <w:rsid w:val="006E590A"/>
    <w:rsid w:val="006E62EA"/>
    <w:rsid w:val="006E6525"/>
    <w:rsid w:val="006E6AEE"/>
    <w:rsid w:val="006E7992"/>
    <w:rsid w:val="006F0224"/>
    <w:rsid w:val="006F0A14"/>
    <w:rsid w:val="006F108F"/>
    <w:rsid w:val="006F1727"/>
    <w:rsid w:val="006F2720"/>
    <w:rsid w:val="006F2975"/>
    <w:rsid w:val="006F2D32"/>
    <w:rsid w:val="006F31F6"/>
    <w:rsid w:val="006F32B5"/>
    <w:rsid w:val="006F6247"/>
    <w:rsid w:val="00700230"/>
    <w:rsid w:val="00700403"/>
    <w:rsid w:val="00700433"/>
    <w:rsid w:val="00700A1E"/>
    <w:rsid w:val="007014DA"/>
    <w:rsid w:val="00701A95"/>
    <w:rsid w:val="00702074"/>
    <w:rsid w:val="00702BD0"/>
    <w:rsid w:val="00703577"/>
    <w:rsid w:val="007035A9"/>
    <w:rsid w:val="00704999"/>
    <w:rsid w:val="007055FC"/>
    <w:rsid w:val="00705668"/>
    <w:rsid w:val="0070587F"/>
    <w:rsid w:val="00705A29"/>
    <w:rsid w:val="00706CBE"/>
    <w:rsid w:val="00707328"/>
    <w:rsid w:val="00710921"/>
    <w:rsid w:val="00711997"/>
    <w:rsid w:val="00712170"/>
    <w:rsid w:val="007121B0"/>
    <w:rsid w:val="007125C1"/>
    <w:rsid w:val="007127D3"/>
    <w:rsid w:val="00713ACF"/>
    <w:rsid w:val="00713C87"/>
    <w:rsid w:val="007144C6"/>
    <w:rsid w:val="00715247"/>
    <w:rsid w:val="00717B36"/>
    <w:rsid w:val="00717FD7"/>
    <w:rsid w:val="0072029B"/>
    <w:rsid w:val="00721934"/>
    <w:rsid w:val="00721EC8"/>
    <w:rsid w:val="00722590"/>
    <w:rsid w:val="00723A98"/>
    <w:rsid w:val="00723FB8"/>
    <w:rsid w:val="007244D1"/>
    <w:rsid w:val="0072467F"/>
    <w:rsid w:val="00724997"/>
    <w:rsid w:val="00725210"/>
    <w:rsid w:val="0072603B"/>
    <w:rsid w:val="007262AA"/>
    <w:rsid w:val="00726ACA"/>
    <w:rsid w:val="0073171A"/>
    <w:rsid w:val="00732B4A"/>
    <w:rsid w:val="007334E4"/>
    <w:rsid w:val="00734C2B"/>
    <w:rsid w:val="00735542"/>
    <w:rsid w:val="00735820"/>
    <w:rsid w:val="007376EC"/>
    <w:rsid w:val="007378F6"/>
    <w:rsid w:val="00740854"/>
    <w:rsid w:val="00740B93"/>
    <w:rsid w:val="00741A9C"/>
    <w:rsid w:val="00741D6B"/>
    <w:rsid w:val="00744E38"/>
    <w:rsid w:val="00745D6A"/>
    <w:rsid w:val="00746B84"/>
    <w:rsid w:val="00746D51"/>
    <w:rsid w:val="00747DB4"/>
    <w:rsid w:val="00750997"/>
    <w:rsid w:val="0075385C"/>
    <w:rsid w:val="007542DE"/>
    <w:rsid w:val="00754453"/>
    <w:rsid w:val="007560B5"/>
    <w:rsid w:val="00761DB9"/>
    <w:rsid w:val="00762EB2"/>
    <w:rsid w:val="00763798"/>
    <w:rsid w:val="007666B8"/>
    <w:rsid w:val="00767455"/>
    <w:rsid w:val="00767AF6"/>
    <w:rsid w:val="00771B22"/>
    <w:rsid w:val="0077267A"/>
    <w:rsid w:val="007735BC"/>
    <w:rsid w:val="0077389D"/>
    <w:rsid w:val="00774CBB"/>
    <w:rsid w:val="007751F4"/>
    <w:rsid w:val="00775A38"/>
    <w:rsid w:val="00775E29"/>
    <w:rsid w:val="00777669"/>
    <w:rsid w:val="00780529"/>
    <w:rsid w:val="00781A32"/>
    <w:rsid w:val="00781B6E"/>
    <w:rsid w:val="007826E8"/>
    <w:rsid w:val="0078485C"/>
    <w:rsid w:val="00784AE1"/>
    <w:rsid w:val="0078660B"/>
    <w:rsid w:val="00786812"/>
    <w:rsid w:val="007877E4"/>
    <w:rsid w:val="00787E67"/>
    <w:rsid w:val="00790664"/>
    <w:rsid w:val="00790859"/>
    <w:rsid w:val="00790CEB"/>
    <w:rsid w:val="00791698"/>
    <w:rsid w:val="007918A5"/>
    <w:rsid w:val="00792012"/>
    <w:rsid w:val="007920D5"/>
    <w:rsid w:val="00792447"/>
    <w:rsid w:val="0079274C"/>
    <w:rsid w:val="00792DE5"/>
    <w:rsid w:val="007931E9"/>
    <w:rsid w:val="00796E21"/>
    <w:rsid w:val="00797C0E"/>
    <w:rsid w:val="007A0D22"/>
    <w:rsid w:val="007A207D"/>
    <w:rsid w:val="007A2597"/>
    <w:rsid w:val="007A2CE3"/>
    <w:rsid w:val="007A3C1D"/>
    <w:rsid w:val="007A4282"/>
    <w:rsid w:val="007A43FF"/>
    <w:rsid w:val="007A4D96"/>
    <w:rsid w:val="007A5714"/>
    <w:rsid w:val="007A6948"/>
    <w:rsid w:val="007A7A92"/>
    <w:rsid w:val="007B05D3"/>
    <w:rsid w:val="007B1AF9"/>
    <w:rsid w:val="007B1F64"/>
    <w:rsid w:val="007B3804"/>
    <w:rsid w:val="007B3ACB"/>
    <w:rsid w:val="007B3BB9"/>
    <w:rsid w:val="007B43A5"/>
    <w:rsid w:val="007B4839"/>
    <w:rsid w:val="007B4E5B"/>
    <w:rsid w:val="007B51F5"/>
    <w:rsid w:val="007B644F"/>
    <w:rsid w:val="007B7B9D"/>
    <w:rsid w:val="007C0A37"/>
    <w:rsid w:val="007C171C"/>
    <w:rsid w:val="007C2D59"/>
    <w:rsid w:val="007C400C"/>
    <w:rsid w:val="007C713D"/>
    <w:rsid w:val="007D0ABD"/>
    <w:rsid w:val="007D1BE6"/>
    <w:rsid w:val="007D24EF"/>
    <w:rsid w:val="007D27E7"/>
    <w:rsid w:val="007D2E4B"/>
    <w:rsid w:val="007D30A9"/>
    <w:rsid w:val="007D3F8D"/>
    <w:rsid w:val="007D3F8F"/>
    <w:rsid w:val="007D4D3C"/>
    <w:rsid w:val="007D500C"/>
    <w:rsid w:val="007D7C5E"/>
    <w:rsid w:val="007E0B4D"/>
    <w:rsid w:val="007E162F"/>
    <w:rsid w:val="007E1935"/>
    <w:rsid w:val="007E1B75"/>
    <w:rsid w:val="007E21DD"/>
    <w:rsid w:val="007E3FCC"/>
    <w:rsid w:val="007E45BA"/>
    <w:rsid w:val="007E5636"/>
    <w:rsid w:val="007E563E"/>
    <w:rsid w:val="007F02BD"/>
    <w:rsid w:val="007F2D6F"/>
    <w:rsid w:val="007F347A"/>
    <w:rsid w:val="007F3DE8"/>
    <w:rsid w:val="007F4BCB"/>
    <w:rsid w:val="007F4FD9"/>
    <w:rsid w:val="007F54C2"/>
    <w:rsid w:val="007F65D0"/>
    <w:rsid w:val="007F6CEE"/>
    <w:rsid w:val="0080016D"/>
    <w:rsid w:val="00800319"/>
    <w:rsid w:val="00800F22"/>
    <w:rsid w:val="00800FC0"/>
    <w:rsid w:val="00801CF3"/>
    <w:rsid w:val="00802579"/>
    <w:rsid w:val="00803689"/>
    <w:rsid w:val="00803CE4"/>
    <w:rsid w:val="0080570D"/>
    <w:rsid w:val="00805EE8"/>
    <w:rsid w:val="00806225"/>
    <w:rsid w:val="0081037B"/>
    <w:rsid w:val="00810AC4"/>
    <w:rsid w:val="00811D26"/>
    <w:rsid w:val="00813ED5"/>
    <w:rsid w:val="008149AD"/>
    <w:rsid w:val="00814ACE"/>
    <w:rsid w:val="00815D2F"/>
    <w:rsid w:val="008207C1"/>
    <w:rsid w:val="0082080A"/>
    <w:rsid w:val="0082229E"/>
    <w:rsid w:val="0082261C"/>
    <w:rsid w:val="00822712"/>
    <w:rsid w:val="00823D5B"/>
    <w:rsid w:val="008245F9"/>
    <w:rsid w:val="008246D5"/>
    <w:rsid w:val="00825E62"/>
    <w:rsid w:val="0082617B"/>
    <w:rsid w:val="00826C32"/>
    <w:rsid w:val="00826CED"/>
    <w:rsid w:val="00826F4A"/>
    <w:rsid w:val="0083155C"/>
    <w:rsid w:val="008318AD"/>
    <w:rsid w:val="00833623"/>
    <w:rsid w:val="0083406A"/>
    <w:rsid w:val="0083456C"/>
    <w:rsid w:val="00834D3A"/>
    <w:rsid w:val="008350BE"/>
    <w:rsid w:val="00835D33"/>
    <w:rsid w:val="00841257"/>
    <w:rsid w:val="008427D4"/>
    <w:rsid w:val="00842D8B"/>
    <w:rsid w:val="00846D9E"/>
    <w:rsid w:val="0085011E"/>
    <w:rsid w:val="008502DE"/>
    <w:rsid w:val="008526B8"/>
    <w:rsid w:val="00853267"/>
    <w:rsid w:val="00853403"/>
    <w:rsid w:val="00854286"/>
    <w:rsid w:val="00854360"/>
    <w:rsid w:val="00855FFD"/>
    <w:rsid w:val="008560DB"/>
    <w:rsid w:val="00860398"/>
    <w:rsid w:val="00860C6F"/>
    <w:rsid w:val="0086153B"/>
    <w:rsid w:val="00862AFA"/>
    <w:rsid w:val="00862C3C"/>
    <w:rsid w:val="008637F9"/>
    <w:rsid w:val="00863AA0"/>
    <w:rsid w:val="00864875"/>
    <w:rsid w:val="00864E1D"/>
    <w:rsid w:val="00865EE9"/>
    <w:rsid w:val="00866A77"/>
    <w:rsid w:val="00871E17"/>
    <w:rsid w:val="00876269"/>
    <w:rsid w:val="0087673D"/>
    <w:rsid w:val="008815EB"/>
    <w:rsid w:val="00883B30"/>
    <w:rsid w:val="008848D6"/>
    <w:rsid w:val="008860E5"/>
    <w:rsid w:val="00886B38"/>
    <w:rsid w:val="00887589"/>
    <w:rsid w:val="00887C20"/>
    <w:rsid w:val="00890FE3"/>
    <w:rsid w:val="00893332"/>
    <w:rsid w:val="008934B1"/>
    <w:rsid w:val="00893F2A"/>
    <w:rsid w:val="008947E0"/>
    <w:rsid w:val="00896C7C"/>
    <w:rsid w:val="0089709F"/>
    <w:rsid w:val="008977F1"/>
    <w:rsid w:val="008A00D9"/>
    <w:rsid w:val="008A011C"/>
    <w:rsid w:val="008A01B2"/>
    <w:rsid w:val="008A1154"/>
    <w:rsid w:val="008A16DF"/>
    <w:rsid w:val="008A222E"/>
    <w:rsid w:val="008A3686"/>
    <w:rsid w:val="008A4744"/>
    <w:rsid w:val="008A4F3C"/>
    <w:rsid w:val="008A5E02"/>
    <w:rsid w:val="008B32E5"/>
    <w:rsid w:val="008B3F49"/>
    <w:rsid w:val="008B47F9"/>
    <w:rsid w:val="008B5294"/>
    <w:rsid w:val="008C166B"/>
    <w:rsid w:val="008C3139"/>
    <w:rsid w:val="008C3A8E"/>
    <w:rsid w:val="008C447C"/>
    <w:rsid w:val="008C49E7"/>
    <w:rsid w:val="008C4BA3"/>
    <w:rsid w:val="008C55B9"/>
    <w:rsid w:val="008C59D5"/>
    <w:rsid w:val="008C6712"/>
    <w:rsid w:val="008C71DE"/>
    <w:rsid w:val="008C7EE2"/>
    <w:rsid w:val="008D0209"/>
    <w:rsid w:val="008D0879"/>
    <w:rsid w:val="008D1673"/>
    <w:rsid w:val="008D1BF9"/>
    <w:rsid w:val="008D2925"/>
    <w:rsid w:val="008D3D97"/>
    <w:rsid w:val="008D468F"/>
    <w:rsid w:val="008D5128"/>
    <w:rsid w:val="008D6A50"/>
    <w:rsid w:val="008E0DCC"/>
    <w:rsid w:val="008E0EC4"/>
    <w:rsid w:val="008E1275"/>
    <w:rsid w:val="008E135D"/>
    <w:rsid w:val="008E420C"/>
    <w:rsid w:val="008E47EC"/>
    <w:rsid w:val="008E4A6A"/>
    <w:rsid w:val="008E4EEF"/>
    <w:rsid w:val="008E59F7"/>
    <w:rsid w:val="008E5E16"/>
    <w:rsid w:val="008E65B3"/>
    <w:rsid w:val="008F0656"/>
    <w:rsid w:val="008F20E0"/>
    <w:rsid w:val="008F2232"/>
    <w:rsid w:val="008F4A00"/>
    <w:rsid w:val="008F51A0"/>
    <w:rsid w:val="008F51D8"/>
    <w:rsid w:val="008F5A14"/>
    <w:rsid w:val="008F602B"/>
    <w:rsid w:val="00900D38"/>
    <w:rsid w:val="009017C4"/>
    <w:rsid w:val="009036E7"/>
    <w:rsid w:val="009039EB"/>
    <w:rsid w:val="00903ACF"/>
    <w:rsid w:val="0090440F"/>
    <w:rsid w:val="009044BF"/>
    <w:rsid w:val="00904F9C"/>
    <w:rsid w:val="009100F6"/>
    <w:rsid w:val="009107D5"/>
    <w:rsid w:val="00911341"/>
    <w:rsid w:val="00911BDA"/>
    <w:rsid w:val="00915B6A"/>
    <w:rsid w:val="00915CCB"/>
    <w:rsid w:val="00915DB6"/>
    <w:rsid w:val="009164A7"/>
    <w:rsid w:val="0091696C"/>
    <w:rsid w:val="00916FB3"/>
    <w:rsid w:val="00917099"/>
    <w:rsid w:val="009173CB"/>
    <w:rsid w:val="00922ED8"/>
    <w:rsid w:val="00922FD1"/>
    <w:rsid w:val="00926C36"/>
    <w:rsid w:val="009272EA"/>
    <w:rsid w:val="00927577"/>
    <w:rsid w:val="00930216"/>
    <w:rsid w:val="00930B00"/>
    <w:rsid w:val="009318ED"/>
    <w:rsid w:val="009320A8"/>
    <w:rsid w:val="00932630"/>
    <w:rsid w:val="00932FCC"/>
    <w:rsid w:val="00934677"/>
    <w:rsid w:val="00935901"/>
    <w:rsid w:val="009364FC"/>
    <w:rsid w:val="0093690F"/>
    <w:rsid w:val="00943A7D"/>
    <w:rsid w:val="00943E21"/>
    <w:rsid w:val="00945B2A"/>
    <w:rsid w:val="00950387"/>
    <w:rsid w:val="00951F4C"/>
    <w:rsid w:val="00953E29"/>
    <w:rsid w:val="00954E44"/>
    <w:rsid w:val="009557B6"/>
    <w:rsid w:val="00957628"/>
    <w:rsid w:val="00957CE6"/>
    <w:rsid w:val="0096031B"/>
    <w:rsid w:val="00960324"/>
    <w:rsid w:val="009609C5"/>
    <w:rsid w:val="00960DAB"/>
    <w:rsid w:val="00960ED4"/>
    <w:rsid w:val="00961CBB"/>
    <w:rsid w:val="00963F95"/>
    <w:rsid w:val="009650BD"/>
    <w:rsid w:val="00965674"/>
    <w:rsid w:val="009662E3"/>
    <w:rsid w:val="00966631"/>
    <w:rsid w:val="00966C1B"/>
    <w:rsid w:val="009675DD"/>
    <w:rsid w:val="0096763A"/>
    <w:rsid w:val="0096795F"/>
    <w:rsid w:val="00971779"/>
    <w:rsid w:val="00971BC2"/>
    <w:rsid w:val="0097213C"/>
    <w:rsid w:val="0097228C"/>
    <w:rsid w:val="00972417"/>
    <w:rsid w:val="009725AF"/>
    <w:rsid w:val="00972D3F"/>
    <w:rsid w:val="00973A19"/>
    <w:rsid w:val="0097516D"/>
    <w:rsid w:val="00975E96"/>
    <w:rsid w:val="0097773F"/>
    <w:rsid w:val="0097787A"/>
    <w:rsid w:val="00977E5D"/>
    <w:rsid w:val="009808BA"/>
    <w:rsid w:val="009808D8"/>
    <w:rsid w:val="009815FD"/>
    <w:rsid w:val="009818AE"/>
    <w:rsid w:val="0098372C"/>
    <w:rsid w:val="00983859"/>
    <w:rsid w:val="00983EAD"/>
    <w:rsid w:val="0098438E"/>
    <w:rsid w:val="009851DA"/>
    <w:rsid w:val="00985801"/>
    <w:rsid w:val="00986E15"/>
    <w:rsid w:val="00990A51"/>
    <w:rsid w:val="009924B2"/>
    <w:rsid w:val="009937EE"/>
    <w:rsid w:val="00995D2D"/>
    <w:rsid w:val="00997EAD"/>
    <w:rsid w:val="009A046C"/>
    <w:rsid w:val="009A0C64"/>
    <w:rsid w:val="009A1125"/>
    <w:rsid w:val="009A18C1"/>
    <w:rsid w:val="009A2C5C"/>
    <w:rsid w:val="009A2E18"/>
    <w:rsid w:val="009A389F"/>
    <w:rsid w:val="009A3C51"/>
    <w:rsid w:val="009A4465"/>
    <w:rsid w:val="009A55D5"/>
    <w:rsid w:val="009A6152"/>
    <w:rsid w:val="009A6E54"/>
    <w:rsid w:val="009B2E7A"/>
    <w:rsid w:val="009B3535"/>
    <w:rsid w:val="009B3708"/>
    <w:rsid w:val="009B37DB"/>
    <w:rsid w:val="009B40EA"/>
    <w:rsid w:val="009B4E6B"/>
    <w:rsid w:val="009B50A4"/>
    <w:rsid w:val="009B6BDD"/>
    <w:rsid w:val="009B6E73"/>
    <w:rsid w:val="009C1B8E"/>
    <w:rsid w:val="009C2800"/>
    <w:rsid w:val="009C2F81"/>
    <w:rsid w:val="009C336B"/>
    <w:rsid w:val="009C5B68"/>
    <w:rsid w:val="009C75F0"/>
    <w:rsid w:val="009D02E0"/>
    <w:rsid w:val="009D1354"/>
    <w:rsid w:val="009D3F61"/>
    <w:rsid w:val="009D466F"/>
    <w:rsid w:val="009D7048"/>
    <w:rsid w:val="009D7AB7"/>
    <w:rsid w:val="009E0AF6"/>
    <w:rsid w:val="009E1658"/>
    <w:rsid w:val="009E1CA6"/>
    <w:rsid w:val="009E1ED2"/>
    <w:rsid w:val="009E27A1"/>
    <w:rsid w:val="009E34DE"/>
    <w:rsid w:val="009E380A"/>
    <w:rsid w:val="009E3891"/>
    <w:rsid w:val="009E3D25"/>
    <w:rsid w:val="009E504C"/>
    <w:rsid w:val="009E5EF9"/>
    <w:rsid w:val="009E6775"/>
    <w:rsid w:val="009F0FBD"/>
    <w:rsid w:val="009F2533"/>
    <w:rsid w:val="009F3132"/>
    <w:rsid w:val="009F385E"/>
    <w:rsid w:val="009F3C98"/>
    <w:rsid w:val="009F3EA6"/>
    <w:rsid w:val="009F43AA"/>
    <w:rsid w:val="009F440F"/>
    <w:rsid w:val="009F4C8A"/>
    <w:rsid w:val="009F4E05"/>
    <w:rsid w:val="009F6320"/>
    <w:rsid w:val="009F6858"/>
    <w:rsid w:val="009F6F81"/>
    <w:rsid w:val="00A00548"/>
    <w:rsid w:val="00A00BCC"/>
    <w:rsid w:val="00A00FE1"/>
    <w:rsid w:val="00A029FA"/>
    <w:rsid w:val="00A02BA0"/>
    <w:rsid w:val="00A02CE8"/>
    <w:rsid w:val="00A02E69"/>
    <w:rsid w:val="00A03BA2"/>
    <w:rsid w:val="00A06738"/>
    <w:rsid w:val="00A06F63"/>
    <w:rsid w:val="00A10952"/>
    <w:rsid w:val="00A10FEB"/>
    <w:rsid w:val="00A11597"/>
    <w:rsid w:val="00A1275E"/>
    <w:rsid w:val="00A13BB5"/>
    <w:rsid w:val="00A170DB"/>
    <w:rsid w:val="00A173B2"/>
    <w:rsid w:val="00A200DA"/>
    <w:rsid w:val="00A21C17"/>
    <w:rsid w:val="00A21D10"/>
    <w:rsid w:val="00A221DA"/>
    <w:rsid w:val="00A235BD"/>
    <w:rsid w:val="00A25D80"/>
    <w:rsid w:val="00A300C5"/>
    <w:rsid w:val="00A323F6"/>
    <w:rsid w:val="00A324B2"/>
    <w:rsid w:val="00A32FD5"/>
    <w:rsid w:val="00A33DFD"/>
    <w:rsid w:val="00A35B16"/>
    <w:rsid w:val="00A37031"/>
    <w:rsid w:val="00A37479"/>
    <w:rsid w:val="00A377C6"/>
    <w:rsid w:val="00A4097A"/>
    <w:rsid w:val="00A42AFF"/>
    <w:rsid w:val="00A42D49"/>
    <w:rsid w:val="00A43A7C"/>
    <w:rsid w:val="00A43C54"/>
    <w:rsid w:val="00A4504F"/>
    <w:rsid w:val="00A45BD4"/>
    <w:rsid w:val="00A46AA1"/>
    <w:rsid w:val="00A46DA7"/>
    <w:rsid w:val="00A51972"/>
    <w:rsid w:val="00A52115"/>
    <w:rsid w:val="00A52840"/>
    <w:rsid w:val="00A54C42"/>
    <w:rsid w:val="00A54E05"/>
    <w:rsid w:val="00A55F58"/>
    <w:rsid w:val="00A564EC"/>
    <w:rsid w:val="00A57142"/>
    <w:rsid w:val="00A573CB"/>
    <w:rsid w:val="00A579B2"/>
    <w:rsid w:val="00A57B36"/>
    <w:rsid w:val="00A57B82"/>
    <w:rsid w:val="00A57D77"/>
    <w:rsid w:val="00A60340"/>
    <w:rsid w:val="00A609B2"/>
    <w:rsid w:val="00A60BAD"/>
    <w:rsid w:val="00A614E0"/>
    <w:rsid w:val="00A6323A"/>
    <w:rsid w:val="00A63BF9"/>
    <w:rsid w:val="00A63DE4"/>
    <w:rsid w:val="00A64F34"/>
    <w:rsid w:val="00A662DC"/>
    <w:rsid w:val="00A664B8"/>
    <w:rsid w:val="00A66F31"/>
    <w:rsid w:val="00A67B6B"/>
    <w:rsid w:val="00A7155A"/>
    <w:rsid w:val="00A71F20"/>
    <w:rsid w:val="00A71F21"/>
    <w:rsid w:val="00A71F32"/>
    <w:rsid w:val="00A720FA"/>
    <w:rsid w:val="00A721E1"/>
    <w:rsid w:val="00A7648D"/>
    <w:rsid w:val="00A76872"/>
    <w:rsid w:val="00A77652"/>
    <w:rsid w:val="00A80C2E"/>
    <w:rsid w:val="00A81761"/>
    <w:rsid w:val="00A81C77"/>
    <w:rsid w:val="00A82099"/>
    <w:rsid w:val="00A82DF0"/>
    <w:rsid w:val="00A82E8E"/>
    <w:rsid w:val="00A82F5E"/>
    <w:rsid w:val="00A8589A"/>
    <w:rsid w:val="00A864B4"/>
    <w:rsid w:val="00A91436"/>
    <w:rsid w:val="00A91A43"/>
    <w:rsid w:val="00A93D94"/>
    <w:rsid w:val="00A93FC0"/>
    <w:rsid w:val="00A94C78"/>
    <w:rsid w:val="00A95330"/>
    <w:rsid w:val="00A95755"/>
    <w:rsid w:val="00A96D15"/>
    <w:rsid w:val="00A971A7"/>
    <w:rsid w:val="00A975F8"/>
    <w:rsid w:val="00AA0B00"/>
    <w:rsid w:val="00AA1752"/>
    <w:rsid w:val="00AA1A74"/>
    <w:rsid w:val="00AA1C02"/>
    <w:rsid w:val="00AA2366"/>
    <w:rsid w:val="00AA5FC7"/>
    <w:rsid w:val="00AA6965"/>
    <w:rsid w:val="00AA6CA0"/>
    <w:rsid w:val="00AA770F"/>
    <w:rsid w:val="00AA7B1D"/>
    <w:rsid w:val="00AB0272"/>
    <w:rsid w:val="00AB1488"/>
    <w:rsid w:val="00AB27F2"/>
    <w:rsid w:val="00AB2F89"/>
    <w:rsid w:val="00AB4461"/>
    <w:rsid w:val="00AB4CFA"/>
    <w:rsid w:val="00AB4D34"/>
    <w:rsid w:val="00AB6816"/>
    <w:rsid w:val="00AB68BC"/>
    <w:rsid w:val="00AB75B7"/>
    <w:rsid w:val="00AC13DA"/>
    <w:rsid w:val="00AC6889"/>
    <w:rsid w:val="00AC729B"/>
    <w:rsid w:val="00AC7574"/>
    <w:rsid w:val="00AD21F5"/>
    <w:rsid w:val="00AD241F"/>
    <w:rsid w:val="00AD29F1"/>
    <w:rsid w:val="00AD3AB0"/>
    <w:rsid w:val="00AD41FB"/>
    <w:rsid w:val="00AD685C"/>
    <w:rsid w:val="00AD6A85"/>
    <w:rsid w:val="00AE0068"/>
    <w:rsid w:val="00AE109E"/>
    <w:rsid w:val="00AE1BF0"/>
    <w:rsid w:val="00AE2335"/>
    <w:rsid w:val="00AE2560"/>
    <w:rsid w:val="00AE25B7"/>
    <w:rsid w:val="00AE2D38"/>
    <w:rsid w:val="00AE5800"/>
    <w:rsid w:val="00AE5A57"/>
    <w:rsid w:val="00AE7BCE"/>
    <w:rsid w:val="00AF05CB"/>
    <w:rsid w:val="00AF1D99"/>
    <w:rsid w:val="00AF273B"/>
    <w:rsid w:val="00AF365E"/>
    <w:rsid w:val="00AF3822"/>
    <w:rsid w:val="00AF3D02"/>
    <w:rsid w:val="00AF40E0"/>
    <w:rsid w:val="00AF42CD"/>
    <w:rsid w:val="00AF4500"/>
    <w:rsid w:val="00AF4FF0"/>
    <w:rsid w:val="00AF7A58"/>
    <w:rsid w:val="00B00624"/>
    <w:rsid w:val="00B00A5C"/>
    <w:rsid w:val="00B00FFC"/>
    <w:rsid w:val="00B0115B"/>
    <w:rsid w:val="00B01485"/>
    <w:rsid w:val="00B016E6"/>
    <w:rsid w:val="00B02E0A"/>
    <w:rsid w:val="00B0390A"/>
    <w:rsid w:val="00B039E6"/>
    <w:rsid w:val="00B05818"/>
    <w:rsid w:val="00B06E9C"/>
    <w:rsid w:val="00B0753F"/>
    <w:rsid w:val="00B12012"/>
    <w:rsid w:val="00B12B06"/>
    <w:rsid w:val="00B139AC"/>
    <w:rsid w:val="00B13C48"/>
    <w:rsid w:val="00B157DB"/>
    <w:rsid w:val="00B15C53"/>
    <w:rsid w:val="00B16E31"/>
    <w:rsid w:val="00B176EE"/>
    <w:rsid w:val="00B17AB7"/>
    <w:rsid w:val="00B20F75"/>
    <w:rsid w:val="00B21FCF"/>
    <w:rsid w:val="00B22790"/>
    <w:rsid w:val="00B2305E"/>
    <w:rsid w:val="00B261DC"/>
    <w:rsid w:val="00B26424"/>
    <w:rsid w:val="00B26557"/>
    <w:rsid w:val="00B3036C"/>
    <w:rsid w:val="00B305E6"/>
    <w:rsid w:val="00B30E1B"/>
    <w:rsid w:val="00B32ED4"/>
    <w:rsid w:val="00B33044"/>
    <w:rsid w:val="00B345F6"/>
    <w:rsid w:val="00B400DD"/>
    <w:rsid w:val="00B42446"/>
    <w:rsid w:val="00B43528"/>
    <w:rsid w:val="00B43D7A"/>
    <w:rsid w:val="00B44C3B"/>
    <w:rsid w:val="00B45113"/>
    <w:rsid w:val="00B4582C"/>
    <w:rsid w:val="00B47490"/>
    <w:rsid w:val="00B4778D"/>
    <w:rsid w:val="00B526B0"/>
    <w:rsid w:val="00B546D8"/>
    <w:rsid w:val="00B55F00"/>
    <w:rsid w:val="00B560B7"/>
    <w:rsid w:val="00B56FD7"/>
    <w:rsid w:val="00B5709B"/>
    <w:rsid w:val="00B5731F"/>
    <w:rsid w:val="00B579F9"/>
    <w:rsid w:val="00B61238"/>
    <w:rsid w:val="00B61554"/>
    <w:rsid w:val="00B62534"/>
    <w:rsid w:val="00B62B46"/>
    <w:rsid w:val="00B63010"/>
    <w:rsid w:val="00B632E3"/>
    <w:rsid w:val="00B63BAF"/>
    <w:rsid w:val="00B63C26"/>
    <w:rsid w:val="00B63D3C"/>
    <w:rsid w:val="00B6413E"/>
    <w:rsid w:val="00B647BA"/>
    <w:rsid w:val="00B65769"/>
    <w:rsid w:val="00B65F11"/>
    <w:rsid w:val="00B6601B"/>
    <w:rsid w:val="00B663BF"/>
    <w:rsid w:val="00B6696F"/>
    <w:rsid w:val="00B675C3"/>
    <w:rsid w:val="00B6783F"/>
    <w:rsid w:val="00B70D92"/>
    <w:rsid w:val="00B71375"/>
    <w:rsid w:val="00B71FC4"/>
    <w:rsid w:val="00B73543"/>
    <w:rsid w:val="00B73949"/>
    <w:rsid w:val="00B73B4E"/>
    <w:rsid w:val="00B74563"/>
    <w:rsid w:val="00B75C79"/>
    <w:rsid w:val="00B77BC5"/>
    <w:rsid w:val="00B77D44"/>
    <w:rsid w:val="00B8131A"/>
    <w:rsid w:val="00B81955"/>
    <w:rsid w:val="00B81AEC"/>
    <w:rsid w:val="00B828EA"/>
    <w:rsid w:val="00B8298E"/>
    <w:rsid w:val="00B846A7"/>
    <w:rsid w:val="00B86855"/>
    <w:rsid w:val="00B86A64"/>
    <w:rsid w:val="00B86CBC"/>
    <w:rsid w:val="00B9036A"/>
    <w:rsid w:val="00B907BE"/>
    <w:rsid w:val="00B919A7"/>
    <w:rsid w:val="00B91ECC"/>
    <w:rsid w:val="00B9289F"/>
    <w:rsid w:val="00B92E22"/>
    <w:rsid w:val="00B9407E"/>
    <w:rsid w:val="00B94599"/>
    <w:rsid w:val="00B96768"/>
    <w:rsid w:val="00B96AE4"/>
    <w:rsid w:val="00B96C8C"/>
    <w:rsid w:val="00BA10EC"/>
    <w:rsid w:val="00BA1A4D"/>
    <w:rsid w:val="00BA1E72"/>
    <w:rsid w:val="00BA3701"/>
    <w:rsid w:val="00BA460A"/>
    <w:rsid w:val="00BA4865"/>
    <w:rsid w:val="00BA60D8"/>
    <w:rsid w:val="00BA6FEA"/>
    <w:rsid w:val="00BA7847"/>
    <w:rsid w:val="00BA7D0D"/>
    <w:rsid w:val="00BB1050"/>
    <w:rsid w:val="00BB37F9"/>
    <w:rsid w:val="00BB443A"/>
    <w:rsid w:val="00BB5668"/>
    <w:rsid w:val="00BB5A8A"/>
    <w:rsid w:val="00BB5BF5"/>
    <w:rsid w:val="00BB5E41"/>
    <w:rsid w:val="00BB7D70"/>
    <w:rsid w:val="00BC0F15"/>
    <w:rsid w:val="00BC1823"/>
    <w:rsid w:val="00BC3F53"/>
    <w:rsid w:val="00BC416E"/>
    <w:rsid w:val="00BC55FA"/>
    <w:rsid w:val="00BC590B"/>
    <w:rsid w:val="00BC5F92"/>
    <w:rsid w:val="00BD047C"/>
    <w:rsid w:val="00BD1D58"/>
    <w:rsid w:val="00BD1D9C"/>
    <w:rsid w:val="00BD405C"/>
    <w:rsid w:val="00BD41EC"/>
    <w:rsid w:val="00BD4773"/>
    <w:rsid w:val="00BD5433"/>
    <w:rsid w:val="00BD576E"/>
    <w:rsid w:val="00BE00C5"/>
    <w:rsid w:val="00BE016E"/>
    <w:rsid w:val="00BE07EB"/>
    <w:rsid w:val="00BE2634"/>
    <w:rsid w:val="00BE2782"/>
    <w:rsid w:val="00BE3688"/>
    <w:rsid w:val="00BE3A87"/>
    <w:rsid w:val="00BE3C3E"/>
    <w:rsid w:val="00BE40E8"/>
    <w:rsid w:val="00BE4AB4"/>
    <w:rsid w:val="00BE5165"/>
    <w:rsid w:val="00BE549E"/>
    <w:rsid w:val="00BE6775"/>
    <w:rsid w:val="00BE6CB7"/>
    <w:rsid w:val="00BE7A9B"/>
    <w:rsid w:val="00BF00AC"/>
    <w:rsid w:val="00BF046A"/>
    <w:rsid w:val="00BF0A24"/>
    <w:rsid w:val="00BF1F27"/>
    <w:rsid w:val="00BF1F65"/>
    <w:rsid w:val="00BF25B9"/>
    <w:rsid w:val="00BF2B10"/>
    <w:rsid w:val="00BF442C"/>
    <w:rsid w:val="00BF460A"/>
    <w:rsid w:val="00BF482A"/>
    <w:rsid w:val="00BF5907"/>
    <w:rsid w:val="00BF6E83"/>
    <w:rsid w:val="00C009D6"/>
    <w:rsid w:val="00C01EBC"/>
    <w:rsid w:val="00C02F5B"/>
    <w:rsid w:val="00C040B7"/>
    <w:rsid w:val="00C04608"/>
    <w:rsid w:val="00C05613"/>
    <w:rsid w:val="00C05D96"/>
    <w:rsid w:val="00C062C2"/>
    <w:rsid w:val="00C06A49"/>
    <w:rsid w:val="00C06B99"/>
    <w:rsid w:val="00C06FFC"/>
    <w:rsid w:val="00C10AD0"/>
    <w:rsid w:val="00C12054"/>
    <w:rsid w:val="00C12511"/>
    <w:rsid w:val="00C12646"/>
    <w:rsid w:val="00C13A4D"/>
    <w:rsid w:val="00C13AA3"/>
    <w:rsid w:val="00C140B9"/>
    <w:rsid w:val="00C144DA"/>
    <w:rsid w:val="00C159FF"/>
    <w:rsid w:val="00C160D2"/>
    <w:rsid w:val="00C16641"/>
    <w:rsid w:val="00C17C91"/>
    <w:rsid w:val="00C20647"/>
    <w:rsid w:val="00C20800"/>
    <w:rsid w:val="00C20C1F"/>
    <w:rsid w:val="00C20DC1"/>
    <w:rsid w:val="00C2146E"/>
    <w:rsid w:val="00C232D8"/>
    <w:rsid w:val="00C249EB"/>
    <w:rsid w:val="00C24AD9"/>
    <w:rsid w:val="00C24EE8"/>
    <w:rsid w:val="00C257AB"/>
    <w:rsid w:val="00C25D3D"/>
    <w:rsid w:val="00C26141"/>
    <w:rsid w:val="00C278F4"/>
    <w:rsid w:val="00C27B8E"/>
    <w:rsid w:val="00C3003D"/>
    <w:rsid w:val="00C30CC8"/>
    <w:rsid w:val="00C30FA0"/>
    <w:rsid w:val="00C31BE0"/>
    <w:rsid w:val="00C32C49"/>
    <w:rsid w:val="00C33BCF"/>
    <w:rsid w:val="00C34849"/>
    <w:rsid w:val="00C34F51"/>
    <w:rsid w:val="00C404B3"/>
    <w:rsid w:val="00C40C84"/>
    <w:rsid w:val="00C413D4"/>
    <w:rsid w:val="00C42523"/>
    <w:rsid w:val="00C43881"/>
    <w:rsid w:val="00C43F50"/>
    <w:rsid w:val="00C44AAB"/>
    <w:rsid w:val="00C44D71"/>
    <w:rsid w:val="00C44E4B"/>
    <w:rsid w:val="00C45665"/>
    <w:rsid w:val="00C46287"/>
    <w:rsid w:val="00C46510"/>
    <w:rsid w:val="00C4735A"/>
    <w:rsid w:val="00C47938"/>
    <w:rsid w:val="00C5000B"/>
    <w:rsid w:val="00C50044"/>
    <w:rsid w:val="00C5123E"/>
    <w:rsid w:val="00C52385"/>
    <w:rsid w:val="00C52C85"/>
    <w:rsid w:val="00C54673"/>
    <w:rsid w:val="00C55509"/>
    <w:rsid w:val="00C57ADB"/>
    <w:rsid w:val="00C6090B"/>
    <w:rsid w:val="00C60A26"/>
    <w:rsid w:val="00C610F1"/>
    <w:rsid w:val="00C6211C"/>
    <w:rsid w:val="00C6424F"/>
    <w:rsid w:val="00C65AE8"/>
    <w:rsid w:val="00C66AE1"/>
    <w:rsid w:val="00C66E87"/>
    <w:rsid w:val="00C672C9"/>
    <w:rsid w:val="00C6733C"/>
    <w:rsid w:val="00C673F4"/>
    <w:rsid w:val="00C71915"/>
    <w:rsid w:val="00C71B67"/>
    <w:rsid w:val="00C7208E"/>
    <w:rsid w:val="00C727DE"/>
    <w:rsid w:val="00C74AD8"/>
    <w:rsid w:val="00C74D61"/>
    <w:rsid w:val="00C75B9F"/>
    <w:rsid w:val="00C75D0E"/>
    <w:rsid w:val="00C763C6"/>
    <w:rsid w:val="00C766CD"/>
    <w:rsid w:val="00C7689C"/>
    <w:rsid w:val="00C76B23"/>
    <w:rsid w:val="00C809D2"/>
    <w:rsid w:val="00C80D90"/>
    <w:rsid w:val="00C81346"/>
    <w:rsid w:val="00C81A82"/>
    <w:rsid w:val="00C82B6B"/>
    <w:rsid w:val="00C8431A"/>
    <w:rsid w:val="00C8462D"/>
    <w:rsid w:val="00C84650"/>
    <w:rsid w:val="00C86C66"/>
    <w:rsid w:val="00C87025"/>
    <w:rsid w:val="00C87D52"/>
    <w:rsid w:val="00C9199D"/>
    <w:rsid w:val="00C91ADF"/>
    <w:rsid w:val="00C91B74"/>
    <w:rsid w:val="00C91E82"/>
    <w:rsid w:val="00C93843"/>
    <w:rsid w:val="00C93A6F"/>
    <w:rsid w:val="00C94F6A"/>
    <w:rsid w:val="00C9503A"/>
    <w:rsid w:val="00C95527"/>
    <w:rsid w:val="00C95602"/>
    <w:rsid w:val="00C95681"/>
    <w:rsid w:val="00C971E7"/>
    <w:rsid w:val="00C973CF"/>
    <w:rsid w:val="00CA0823"/>
    <w:rsid w:val="00CA0FC7"/>
    <w:rsid w:val="00CA1B2B"/>
    <w:rsid w:val="00CA2167"/>
    <w:rsid w:val="00CA25B6"/>
    <w:rsid w:val="00CA32F3"/>
    <w:rsid w:val="00CA4404"/>
    <w:rsid w:val="00CA45A2"/>
    <w:rsid w:val="00CA5E76"/>
    <w:rsid w:val="00CA5EAD"/>
    <w:rsid w:val="00CA63AA"/>
    <w:rsid w:val="00CA6BAA"/>
    <w:rsid w:val="00CB00B6"/>
    <w:rsid w:val="00CB0282"/>
    <w:rsid w:val="00CB02D9"/>
    <w:rsid w:val="00CB12CA"/>
    <w:rsid w:val="00CB213E"/>
    <w:rsid w:val="00CB321A"/>
    <w:rsid w:val="00CB5881"/>
    <w:rsid w:val="00CB6536"/>
    <w:rsid w:val="00CC0FC3"/>
    <w:rsid w:val="00CC1686"/>
    <w:rsid w:val="00CC1845"/>
    <w:rsid w:val="00CC3381"/>
    <w:rsid w:val="00CC5475"/>
    <w:rsid w:val="00CC633D"/>
    <w:rsid w:val="00CD0305"/>
    <w:rsid w:val="00CD03C2"/>
    <w:rsid w:val="00CD2954"/>
    <w:rsid w:val="00CD2EA3"/>
    <w:rsid w:val="00CD3972"/>
    <w:rsid w:val="00CD3D07"/>
    <w:rsid w:val="00CD4CCD"/>
    <w:rsid w:val="00CD599B"/>
    <w:rsid w:val="00CD69D5"/>
    <w:rsid w:val="00CD7409"/>
    <w:rsid w:val="00CE0A12"/>
    <w:rsid w:val="00CE1F96"/>
    <w:rsid w:val="00CE25BF"/>
    <w:rsid w:val="00CE33DC"/>
    <w:rsid w:val="00CE3C9B"/>
    <w:rsid w:val="00CE4355"/>
    <w:rsid w:val="00CE45AD"/>
    <w:rsid w:val="00CE4E9A"/>
    <w:rsid w:val="00CE5147"/>
    <w:rsid w:val="00CE56DA"/>
    <w:rsid w:val="00CE70A0"/>
    <w:rsid w:val="00CF0294"/>
    <w:rsid w:val="00CF03D8"/>
    <w:rsid w:val="00CF0E96"/>
    <w:rsid w:val="00CF1E82"/>
    <w:rsid w:val="00CF21A3"/>
    <w:rsid w:val="00CF3A54"/>
    <w:rsid w:val="00CF4AF6"/>
    <w:rsid w:val="00CF4B0D"/>
    <w:rsid w:val="00CF5013"/>
    <w:rsid w:val="00CF7672"/>
    <w:rsid w:val="00CF79B8"/>
    <w:rsid w:val="00CF7E6F"/>
    <w:rsid w:val="00D0028D"/>
    <w:rsid w:val="00D003DD"/>
    <w:rsid w:val="00D01CBA"/>
    <w:rsid w:val="00D02F52"/>
    <w:rsid w:val="00D036E7"/>
    <w:rsid w:val="00D03D58"/>
    <w:rsid w:val="00D04BD8"/>
    <w:rsid w:val="00D04FCD"/>
    <w:rsid w:val="00D05A3B"/>
    <w:rsid w:val="00D05D9F"/>
    <w:rsid w:val="00D06580"/>
    <w:rsid w:val="00D06B4A"/>
    <w:rsid w:val="00D07D63"/>
    <w:rsid w:val="00D10248"/>
    <w:rsid w:val="00D10373"/>
    <w:rsid w:val="00D10883"/>
    <w:rsid w:val="00D10B22"/>
    <w:rsid w:val="00D10C6C"/>
    <w:rsid w:val="00D10FC0"/>
    <w:rsid w:val="00D113E1"/>
    <w:rsid w:val="00D11922"/>
    <w:rsid w:val="00D12BBB"/>
    <w:rsid w:val="00D13AE3"/>
    <w:rsid w:val="00D15B31"/>
    <w:rsid w:val="00D16932"/>
    <w:rsid w:val="00D169A4"/>
    <w:rsid w:val="00D16CB4"/>
    <w:rsid w:val="00D1799B"/>
    <w:rsid w:val="00D17A85"/>
    <w:rsid w:val="00D20253"/>
    <w:rsid w:val="00D20B1F"/>
    <w:rsid w:val="00D23EE0"/>
    <w:rsid w:val="00D2679B"/>
    <w:rsid w:val="00D26B51"/>
    <w:rsid w:val="00D27951"/>
    <w:rsid w:val="00D30B06"/>
    <w:rsid w:val="00D31252"/>
    <w:rsid w:val="00D3133E"/>
    <w:rsid w:val="00D31DE5"/>
    <w:rsid w:val="00D33386"/>
    <w:rsid w:val="00D33732"/>
    <w:rsid w:val="00D33F31"/>
    <w:rsid w:val="00D3485A"/>
    <w:rsid w:val="00D35475"/>
    <w:rsid w:val="00D354E1"/>
    <w:rsid w:val="00D36BDB"/>
    <w:rsid w:val="00D41546"/>
    <w:rsid w:val="00D422D0"/>
    <w:rsid w:val="00D452BD"/>
    <w:rsid w:val="00D460DF"/>
    <w:rsid w:val="00D476EA"/>
    <w:rsid w:val="00D47C3B"/>
    <w:rsid w:val="00D509A3"/>
    <w:rsid w:val="00D536D8"/>
    <w:rsid w:val="00D54741"/>
    <w:rsid w:val="00D549C8"/>
    <w:rsid w:val="00D54F4D"/>
    <w:rsid w:val="00D5569B"/>
    <w:rsid w:val="00D629B7"/>
    <w:rsid w:val="00D63835"/>
    <w:rsid w:val="00D63950"/>
    <w:rsid w:val="00D6572A"/>
    <w:rsid w:val="00D65E31"/>
    <w:rsid w:val="00D71A45"/>
    <w:rsid w:val="00D72329"/>
    <w:rsid w:val="00D723BD"/>
    <w:rsid w:val="00D74717"/>
    <w:rsid w:val="00D749D0"/>
    <w:rsid w:val="00D75C15"/>
    <w:rsid w:val="00D7755E"/>
    <w:rsid w:val="00D775AD"/>
    <w:rsid w:val="00D77737"/>
    <w:rsid w:val="00D77B8E"/>
    <w:rsid w:val="00D8079C"/>
    <w:rsid w:val="00D82359"/>
    <w:rsid w:val="00D82A70"/>
    <w:rsid w:val="00D831B2"/>
    <w:rsid w:val="00D8374E"/>
    <w:rsid w:val="00D846E5"/>
    <w:rsid w:val="00D868EF"/>
    <w:rsid w:val="00D8753C"/>
    <w:rsid w:val="00D87CC3"/>
    <w:rsid w:val="00D90510"/>
    <w:rsid w:val="00D90A66"/>
    <w:rsid w:val="00D92D16"/>
    <w:rsid w:val="00D932D1"/>
    <w:rsid w:val="00D93ED3"/>
    <w:rsid w:val="00D96638"/>
    <w:rsid w:val="00D97A00"/>
    <w:rsid w:val="00DA0128"/>
    <w:rsid w:val="00DA20A2"/>
    <w:rsid w:val="00DA23B4"/>
    <w:rsid w:val="00DA2DAE"/>
    <w:rsid w:val="00DA3165"/>
    <w:rsid w:val="00DA3390"/>
    <w:rsid w:val="00DA60EB"/>
    <w:rsid w:val="00DA71F6"/>
    <w:rsid w:val="00DA7A86"/>
    <w:rsid w:val="00DB01E7"/>
    <w:rsid w:val="00DB0600"/>
    <w:rsid w:val="00DB0C0B"/>
    <w:rsid w:val="00DB17AE"/>
    <w:rsid w:val="00DB3CDD"/>
    <w:rsid w:val="00DB7D98"/>
    <w:rsid w:val="00DC06DC"/>
    <w:rsid w:val="00DC0F32"/>
    <w:rsid w:val="00DC23A8"/>
    <w:rsid w:val="00DC2CE0"/>
    <w:rsid w:val="00DC3704"/>
    <w:rsid w:val="00DC4659"/>
    <w:rsid w:val="00DC51D0"/>
    <w:rsid w:val="00DD118B"/>
    <w:rsid w:val="00DD11A1"/>
    <w:rsid w:val="00DD209C"/>
    <w:rsid w:val="00DD24CF"/>
    <w:rsid w:val="00DD2874"/>
    <w:rsid w:val="00DD3E8E"/>
    <w:rsid w:val="00DD4A4E"/>
    <w:rsid w:val="00DD590D"/>
    <w:rsid w:val="00DD5C5E"/>
    <w:rsid w:val="00DD788D"/>
    <w:rsid w:val="00DE0019"/>
    <w:rsid w:val="00DE109C"/>
    <w:rsid w:val="00DE16A0"/>
    <w:rsid w:val="00DE1F14"/>
    <w:rsid w:val="00DE2503"/>
    <w:rsid w:val="00DE3481"/>
    <w:rsid w:val="00DE3E44"/>
    <w:rsid w:val="00DE4D74"/>
    <w:rsid w:val="00DE65F2"/>
    <w:rsid w:val="00DE6704"/>
    <w:rsid w:val="00DE6E3A"/>
    <w:rsid w:val="00DF03E7"/>
    <w:rsid w:val="00DF0BAB"/>
    <w:rsid w:val="00DF2B37"/>
    <w:rsid w:val="00DF4541"/>
    <w:rsid w:val="00DF5032"/>
    <w:rsid w:val="00DF56C1"/>
    <w:rsid w:val="00DF63D8"/>
    <w:rsid w:val="00DF6BB7"/>
    <w:rsid w:val="00E02579"/>
    <w:rsid w:val="00E025CF"/>
    <w:rsid w:val="00E02A19"/>
    <w:rsid w:val="00E02CD8"/>
    <w:rsid w:val="00E03A29"/>
    <w:rsid w:val="00E03D8E"/>
    <w:rsid w:val="00E049DB"/>
    <w:rsid w:val="00E06BEE"/>
    <w:rsid w:val="00E07584"/>
    <w:rsid w:val="00E10316"/>
    <w:rsid w:val="00E11A4A"/>
    <w:rsid w:val="00E1232D"/>
    <w:rsid w:val="00E132F0"/>
    <w:rsid w:val="00E133A9"/>
    <w:rsid w:val="00E13745"/>
    <w:rsid w:val="00E13A21"/>
    <w:rsid w:val="00E13CF4"/>
    <w:rsid w:val="00E13EEA"/>
    <w:rsid w:val="00E142E0"/>
    <w:rsid w:val="00E14F80"/>
    <w:rsid w:val="00E16242"/>
    <w:rsid w:val="00E16400"/>
    <w:rsid w:val="00E16EAE"/>
    <w:rsid w:val="00E16ED6"/>
    <w:rsid w:val="00E17888"/>
    <w:rsid w:val="00E2019F"/>
    <w:rsid w:val="00E22483"/>
    <w:rsid w:val="00E244C7"/>
    <w:rsid w:val="00E251BB"/>
    <w:rsid w:val="00E25624"/>
    <w:rsid w:val="00E27FA0"/>
    <w:rsid w:val="00E30732"/>
    <w:rsid w:val="00E3128B"/>
    <w:rsid w:val="00E312C3"/>
    <w:rsid w:val="00E3180C"/>
    <w:rsid w:val="00E31A3E"/>
    <w:rsid w:val="00E31C13"/>
    <w:rsid w:val="00E33BAC"/>
    <w:rsid w:val="00E343BF"/>
    <w:rsid w:val="00E344FB"/>
    <w:rsid w:val="00E34F2B"/>
    <w:rsid w:val="00E358EC"/>
    <w:rsid w:val="00E3596D"/>
    <w:rsid w:val="00E37185"/>
    <w:rsid w:val="00E3757D"/>
    <w:rsid w:val="00E37A65"/>
    <w:rsid w:val="00E400CD"/>
    <w:rsid w:val="00E4041F"/>
    <w:rsid w:val="00E4066A"/>
    <w:rsid w:val="00E4084F"/>
    <w:rsid w:val="00E418DE"/>
    <w:rsid w:val="00E43AFB"/>
    <w:rsid w:val="00E43E9E"/>
    <w:rsid w:val="00E44F3C"/>
    <w:rsid w:val="00E47125"/>
    <w:rsid w:val="00E47E03"/>
    <w:rsid w:val="00E5115A"/>
    <w:rsid w:val="00E5181C"/>
    <w:rsid w:val="00E53223"/>
    <w:rsid w:val="00E54CE6"/>
    <w:rsid w:val="00E5555E"/>
    <w:rsid w:val="00E56E59"/>
    <w:rsid w:val="00E57251"/>
    <w:rsid w:val="00E57A50"/>
    <w:rsid w:val="00E603AA"/>
    <w:rsid w:val="00E616EE"/>
    <w:rsid w:val="00E623E5"/>
    <w:rsid w:val="00E62960"/>
    <w:rsid w:val="00E62AC9"/>
    <w:rsid w:val="00E63C08"/>
    <w:rsid w:val="00E6592E"/>
    <w:rsid w:val="00E65A47"/>
    <w:rsid w:val="00E65A90"/>
    <w:rsid w:val="00E668C9"/>
    <w:rsid w:val="00E6695A"/>
    <w:rsid w:val="00E71191"/>
    <w:rsid w:val="00E71290"/>
    <w:rsid w:val="00E717C9"/>
    <w:rsid w:val="00E7365D"/>
    <w:rsid w:val="00E7391A"/>
    <w:rsid w:val="00E740FC"/>
    <w:rsid w:val="00E74AD2"/>
    <w:rsid w:val="00E74D3A"/>
    <w:rsid w:val="00E75C3A"/>
    <w:rsid w:val="00E764F2"/>
    <w:rsid w:val="00E7724E"/>
    <w:rsid w:val="00E8030B"/>
    <w:rsid w:val="00E80FB7"/>
    <w:rsid w:val="00E82B9B"/>
    <w:rsid w:val="00E83457"/>
    <w:rsid w:val="00E8398B"/>
    <w:rsid w:val="00E84DF9"/>
    <w:rsid w:val="00E86311"/>
    <w:rsid w:val="00E867B2"/>
    <w:rsid w:val="00E879C7"/>
    <w:rsid w:val="00E87F7C"/>
    <w:rsid w:val="00E93FD7"/>
    <w:rsid w:val="00E947C0"/>
    <w:rsid w:val="00E94EAB"/>
    <w:rsid w:val="00E96640"/>
    <w:rsid w:val="00E96C00"/>
    <w:rsid w:val="00E97570"/>
    <w:rsid w:val="00EA0365"/>
    <w:rsid w:val="00EA083D"/>
    <w:rsid w:val="00EA0BFF"/>
    <w:rsid w:val="00EA1CA0"/>
    <w:rsid w:val="00EA2790"/>
    <w:rsid w:val="00EA302C"/>
    <w:rsid w:val="00EA3A82"/>
    <w:rsid w:val="00EA3C05"/>
    <w:rsid w:val="00EA4209"/>
    <w:rsid w:val="00EA6FC5"/>
    <w:rsid w:val="00EA7959"/>
    <w:rsid w:val="00EB0134"/>
    <w:rsid w:val="00EB1B9C"/>
    <w:rsid w:val="00EB4809"/>
    <w:rsid w:val="00EB5B02"/>
    <w:rsid w:val="00EB61AD"/>
    <w:rsid w:val="00EB6FE2"/>
    <w:rsid w:val="00EC0047"/>
    <w:rsid w:val="00EC08C5"/>
    <w:rsid w:val="00EC1344"/>
    <w:rsid w:val="00EC27BB"/>
    <w:rsid w:val="00EC4CE2"/>
    <w:rsid w:val="00EC5271"/>
    <w:rsid w:val="00EC71F0"/>
    <w:rsid w:val="00EC7C55"/>
    <w:rsid w:val="00EC7C6B"/>
    <w:rsid w:val="00ED0356"/>
    <w:rsid w:val="00ED0988"/>
    <w:rsid w:val="00ED0CD4"/>
    <w:rsid w:val="00ED1314"/>
    <w:rsid w:val="00ED17C1"/>
    <w:rsid w:val="00ED310D"/>
    <w:rsid w:val="00ED5455"/>
    <w:rsid w:val="00ED54C3"/>
    <w:rsid w:val="00ED5724"/>
    <w:rsid w:val="00ED633B"/>
    <w:rsid w:val="00ED6426"/>
    <w:rsid w:val="00ED65B0"/>
    <w:rsid w:val="00ED6F31"/>
    <w:rsid w:val="00ED7438"/>
    <w:rsid w:val="00ED795F"/>
    <w:rsid w:val="00ED7A01"/>
    <w:rsid w:val="00EE0103"/>
    <w:rsid w:val="00EE05A8"/>
    <w:rsid w:val="00EE1D44"/>
    <w:rsid w:val="00EE247E"/>
    <w:rsid w:val="00EE4464"/>
    <w:rsid w:val="00EE473B"/>
    <w:rsid w:val="00EE4F10"/>
    <w:rsid w:val="00EE6A98"/>
    <w:rsid w:val="00EE77E0"/>
    <w:rsid w:val="00EE7F49"/>
    <w:rsid w:val="00EF04E2"/>
    <w:rsid w:val="00EF0FE2"/>
    <w:rsid w:val="00EF1936"/>
    <w:rsid w:val="00EF3AD0"/>
    <w:rsid w:val="00EF3E67"/>
    <w:rsid w:val="00EF498A"/>
    <w:rsid w:val="00EF54D7"/>
    <w:rsid w:val="00EF55D9"/>
    <w:rsid w:val="00EF61F0"/>
    <w:rsid w:val="00EF7620"/>
    <w:rsid w:val="00F00A68"/>
    <w:rsid w:val="00F01350"/>
    <w:rsid w:val="00F031BA"/>
    <w:rsid w:val="00F04602"/>
    <w:rsid w:val="00F04E0E"/>
    <w:rsid w:val="00F05EDF"/>
    <w:rsid w:val="00F05F80"/>
    <w:rsid w:val="00F06079"/>
    <w:rsid w:val="00F065C0"/>
    <w:rsid w:val="00F065D1"/>
    <w:rsid w:val="00F07443"/>
    <w:rsid w:val="00F07596"/>
    <w:rsid w:val="00F07B03"/>
    <w:rsid w:val="00F10309"/>
    <w:rsid w:val="00F10502"/>
    <w:rsid w:val="00F117E5"/>
    <w:rsid w:val="00F118B4"/>
    <w:rsid w:val="00F11B51"/>
    <w:rsid w:val="00F11C2C"/>
    <w:rsid w:val="00F12903"/>
    <w:rsid w:val="00F12E1D"/>
    <w:rsid w:val="00F14493"/>
    <w:rsid w:val="00F14B28"/>
    <w:rsid w:val="00F1572C"/>
    <w:rsid w:val="00F15796"/>
    <w:rsid w:val="00F167F5"/>
    <w:rsid w:val="00F176EA"/>
    <w:rsid w:val="00F179B0"/>
    <w:rsid w:val="00F20217"/>
    <w:rsid w:val="00F20899"/>
    <w:rsid w:val="00F211CB"/>
    <w:rsid w:val="00F21692"/>
    <w:rsid w:val="00F21EF6"/>
    <w:rsid w:val="00F21F8F"/>
    <w:rsid w:val="00F225F1"/>
    <w:rsid w:val="00F226DE"/>
    <w:rsid w:val="00F241C8"/>
    <w:rsid w:val="00F24430"/>
    <w:rsid w:val="00F24942"/>
    <w:rsid w:val="00F24B95"/>
    <w:rsid w:val="00F24D60"/>
    <w:rsid w:val="00F26E86"/>
    <w:rsid w:val="00F30CC9"/>
    <w:rsid w:val="00F34816"/>
    <w:rsid w:val="00F34B0C"/>
    <w:rsid w:val="00F35D7F"/>
    <w:rsid w:val="00F36522"/>
    <w:rsid w:val="00F36F22"/>
    <w:rsid w:val="00F372C1"/>
    <w:rsid w:val="00F4052B"/>
    <w:rsid w:val="00F406D2"/>
    <w:rsid w:val="00F40EE3"/>
    <w:rsid w:val="00F4167C"/>
    <w:rsid w:val="00F41FBC"/>
    <w:rsid w:val="00F427CE"/>
    <w:rsid w:val="00F42D58"/>
    <w:rsid w:val="00F433D2"/>
    <w:rsid w:val="00F44120"/>
    <w:rsid w:val="00F4522F"/>
    <w:rsid w:val="00F454EE"/>
    <w:rsid w:val="00F5129D"/>
    <w:rsid w:val="00F53D1D"/>
    <w:rsid w:val="00F54BAA"/>
    <w:rsid w:val="00F556C5"/>
    <w:rsid w:val="00F55B00"/>
    <w:rsid w:val="00F56D9C"/>
    <w:rsid w:val="00F57779"/>
    <w:rsid w:val="00F60563"/>
    <w:rsid w:val="00F612D8"/>
    <w:rsid w:val="00F61F2B"/>
    <w:rsid w:val="00F637B2"/>
    <w:rsid w:val="00F63D10"/>
    <w:rsid w:val="00F63EBC"/>
    <w:rsid w:val="00F64143"/>
    <w:rsid w:val="00F64B7B"/>
    <w:rsid w:val="00F660B9"/>
    <w:rsid w:val="00F66D21"/>
    <w:rsid w:val="00F702B8"/>
    <w:rsid w:val="00F70724"/>
    <w:rsid w:val="00F70881"/>
    <w:rsid w:val="00F70FBD"/>
    <w:rsid w:val="00F7315C"/>
    <w:rsid w:val="00F74FB5"/>
    <w:rsid w:val="00F75CAF"/>
    <w:rsid w:val="00F768C0"/>
    <w:rsid w:val="00F76FEF"/>
    <w:rsid w:val="00F776A7"/>
    <w:rsid w:val="00F77E0A"/>
    <w:rsid w:val="00F80392"/>
    <w:rsid w:val="00F82244"/>
    <w:rsid w:val="00F82BC6"/>
    <w:rsid w:val="00F8390E"/>
    <w:rsid w:val="00F83B3F"/>
    <w:rsid w:val="00F83CB3"/>
    <w:rsid w:val="00F85761"/>
    <w:rsid w:val="00F8622F"/>
    <w:rsid w:val="00F87D77"/>
    <w:rsid w:val="00F914BE"/>
    <w:rsid w:val="00F91986"/>
    <w:rsid w:val="00F93241"/>
    <w:rsid w:val="00F94346"/>
    <w:rsid w:val="00F946B3"/>
    <w:rsid w:val="00F95162"/>
    <w:rsid w:val="00F95995"/>
    <w:rsid w:val="00F965D6"/>
    <w:rsid w:val="00F97744"/>
    <w:rsid w:val="00F979F3"/>
    <w:rsid w:val="00FA09F7"/>
    <w:rsid w:val="00FA0B6B"/>
    <w:rsid w:val="00FA0D7D"/>
    <w:rsid w:val="00FA0E14"/>
    <w:rsid w:val="00FA1E26"/>
    <w:rsid w:val="00FA234B"/>
    <w:rsid w:val="00FA24BB"/>
    <w:rsid w:val="00FA3465"/>
    <w:rsid w:val="00FA4E5F"/>
    <w:rsid w:val="00FA73FD"/>
    <w:rsid w:val="00FB0181"/>
    <w:rsid w:val="00FB21A3"/>
    <w:rsid w:val="00FB5DF2"/>
    <w:rsid w:val="00FB6747"/>
    <w:rsid w:val="00FC0977"/>
    <w:rsid w:val="00FC136B"/>
    <w:rsid w:val="00FC2475"/>
    <w:rsid w:val="00FC2B18"/>
    <w:rsid w:val="00FC37BA"/>
    <w:rsid w:val="00FC3AAF"/>
    <w:rsid w:val="00FC3D5B"/>
    <w:rsid w:val="00FC48CB"/>
    <w:rsid w:val="00FC4DF9"/>
    <w:rsid w:val="00FD0CDC"/>
    <w:rsid w:val="00FD248E"/>
    <w:rsid w:val="00FD2A23"/>
    <w:rsid w:val="00FD4527"/>
    <w:rsid w:val="00FD4612"/>
    <w:rsid w:val="00FD5506"/>
    <w:rsid w:val="00FD5C17"/>
    <w:rsid w:val="00FD79CB"/>
    <w:rsid w:val="00FD7E8F"/>
    <w:rsid w:val="00FE06C1"/>
    <w:rsid w:val="00FE108C"/>
    <w:rsid w:val="00FE31C7"/>
    <w:rsid w:val="00FE33A7"/>
    <w:rsid w:val="00FE4B49"/>
    <w:rsid w:val="00FE68A8"/>
    <w:rsid w:val="00FE6F93"/>
    <w:rsid w:val="00FE7066"/>
    <w:rsid w:val="00FF165C"/>
    <w:rsid w:val="00FF3B40"/>
    <w:rsid w:val="00FF4C51"/>
    <w:rsid w:val="00FF5D67"/>
    <w:rsid w:val="00FF7180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4000"/>
  <w15:chartTrackingRefBased/>
  <w15:docId w15:val="{214191C3-7349-CC46-9499-80A7AB3C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46D8"/>
    <w:pPr>
      <w:pBdr>
        <w:top w:val="nil"/>
        <w:left w:val="nil"/>
        <w:bottom w:val="nil"/>
        <w:right w:val="nil"/>
        <w:between w:val="nil"/>
      </w:pBdr>
      <w:tabs>
        <w:tab w:val="left" w:pos="900"/>
      </w:tabs>
      <w:spacing w:line="276" w:lineRule="auto"/>
    </w:pPr>
    <w:rPr>
      <w:rFonts w:ascii="Helvetica" w:eastAsia="Times" w:hAnsi="Helvetica" w:cs="Times New Roman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AEB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54AEB"/>
    <w:pPr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54AEB"/>
    <w:pPr>
      <w:outlineLvl w:val="2"/>
    </w:pPr>
    <w:rPr>
      <w:b w:val="0"/>
      <w:bCs w:val="0"/>
      <w:i/>
      <w:i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148C"/>
    <w:pPr>
      <w:keepNext/>
      <w:keepLines/>
      <w:tabs>
        <w:tab w:val="clear" w:pos="900"/>
        <w:tab w:val="left" w:pos="450"/>
      </w:tabs>
      <w:spacing w:before="40"/>
      <w:outlineLvl w:val="3"/>
    </w:pPr>
    <w:rPr>
      <w:rFonts w:asciiTheme="majorHAnsi" w:eastAsiaTheme="majorEastAsia" w:hAnsiTheme="majorHAnsi" w:cstheme="majorBidi"/>
      <w:i/>
      <w:iCs/>
      <w:color w:val="auto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B148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B148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B148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B148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B148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AEB"/>
    <w:rPr>
      <w:rFonts w:ascii="Helvetica" w:eastAsia="Times" w:hAnsi="Helvetic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4AEB"/>
    <w:rPr>
      <w:rFonts w:ascii="Helvetica" w:eastAsia="Times" w:hAnsi="Helvetica" w:cs="Times New Roman"/>
      <w:b/>
      <w:bCs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9F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FA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Heading1"/>
    <w:next w:val="Normal"/>
    <w:link w:val="TitleChar"/>
    <w:uiPriority w:val="10"/>
    <w:qFormat/>
    <w:rsid w:val="00A029FA"/>
  </w:style>
  <w:style w:type="character" w:customStyle="1" w:styleId="TitleChar">
    <w:name w:val="Title Char"/>
    <w:basedOn w:val="DefaultParagraphFont"/>
    <w:link w:val="Title"/>
    <w:uiPriority w:val="10"/>
    <w:rsid w:val="00A029FA"/>
    <w:rPr>
      <w:rFonts w:ascii="Times New Roman" w:hAnsi="Times New Roman" w:cs="Times New Roman"/>
      <w:b/>
      <w:bCs/>
      <w:sz w:val="32"/>
      <w:szCs w:val="32"/>
    </w:rPr>
  </w:style>
  <w:style w:type="character" w:styleId="Hyperlink">
    <w:name w:val="Hyperlink"/>
    <w:rsid w:val="00A029F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029FA"/>
    <w:pPr>
      <w:widowControl w:val="0"/>
      <w:suppressAutoHyphens/>
      <w:jc w:val="both"/>
    </w:pPr>
    <w:rPr>
      <w:rFonts w:ascii="Times New Roman" w:eastAsia="Times New Roman" w:hAnsi="Times New Roman" w:cs="Times New Roman"/>
      <w:lang w:eastAsia="ar-SA"/>
    </w:rPr>
  </w:style>
  <w:style w:type="character" w:styleId="LineNumber">
    <w:name w:val="line number"/>
    <w:basedOn w:val="DefaultParagraphFont"/>
    <w:uiPriority w:val="99"/>
    <w:semiHidden/>
    <w:unhideWhenUsed/>
    <w:rsid w:val="008B32E5"/>
    <w:rPr>
      <w:rFonts w:ascii="Helvetica" w:hAnsi="Helvetica"/>
      <w:sz w:val="1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29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29FA"/>
  </w:style>
  <w:style w:type="character" w:customStyle="1" w:styleId="Heading3Char">
    <w:name w:val="Heading 3 Char"/>
    <w:basedOn w:val="DefaultParagraphFont"/>
    <w:link w:val="Heading3"/>
    <w:uiPriority w:val="9"/>
    <w:rsid w:val="00054AEB"/>
    <w:rPr>
      <w:rFonts w:ascii="Helvetica" w:eastAsia="Times" w:hAnsi="Helvetica" w:cs="Times New Roman"/>
      <w:i/>
      <w:iCs/>
      <w:color w:val="000000"/>
      <w:sz w:val="22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8543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3C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A3C25"/>
  </w:style>
  <w:style w:type="character" w:customStyle="1" w:styleId="CommentTextChar">
    <w:name w:val="Comment Text Char"/>
    <w:basedOn w:val="DefaultParagraphFont"/>
    <w:link w:val="CommentText"/>
    <w:uiPriority w:val="99"/>
    <w:rsid w:val="004A3C25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C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C25"/>
    <w:rPr>
      <w:rFonts w:ascii="Times New Roman" w:hAnsi="Times New Roman" w:cs="Times New Roman"/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rsid w:val="006B06D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10055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100559"/>
    <w:rPr>
      <w:rFonts w:ascii="Times" w:eastAsia="Times" w:hAnsi="Times" w:cs="Times"/>
      <w:color w:val="000000"/>
      <w:sz w:val="20"/>
      <w:szCs w:val="20"/>
    </w:rPr>
  </w:style>
  <w:style w:type="character" w:styleId="FootnoteReference">
    <w:name w:val="footnote reference"/>
    <w:basedOn w:val="DefaultParagraphFont"/>
    <w:unhideWhenUsed/>
    <w:rsid w:val="0010055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5A2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5A29"/>
    <w:rPr>
      <w:rFonts w:ascii="Times" w:eastAsia="Times" w:hAnsi="Times" w:cs="Times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5A29"/>
    <w:rPr>
      <w:vertAlign w:val="superscript"/>
    </w:rPr>
  </w:style>
  <w:style w:type="paragraph" w:styleId="Bibliography">
    <w:name w:val="Bibliography"/>
    <w:basedOn w:val="Normal"/>
    <w:next w:val="Normal"/>
    <w:unhideWhenUsed/>
    <w:qFormat/>
    <w:rsid w:val="00705A29"/>
    <w:pPr>
      <w:tabs>
        <w:tab w:val="left" w:pos="380"/>
        <w:tab w:val="left" w:pos="500"/>
      </w:tabs>
      <w:spacing w:after="240" w:line="240" w:lineRule="auto"/>
      <w:ind w:left="384" w:hanging="384"/>
    </w:pPr>
  </w:style>
  <w:style w:type="character" w:customStyle="1" w:styleId="UnresolvedMention3">
    <w:name w:val="Unresolved Mention3"/>
    <w:basedOn w:val="DefaultParagraphFont"/>
    <w:uiPriority w:val="99"/>
    <w:rsid w:val="007C713D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rsid w:val="007B4E5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1">
    <w:name w:val="p1"/>
    <w:basedOn w:val="Normal"/>
    <w:rsid w:val="001B70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eastAsiaTheme="minorHAnsi" w:cstheme="minorBidi"/>
      <w:color w:val="auto"/>
      <w:sz w:val="11"/>
      <w:szCs w:val="11"/>
    </w:rPr>
  </w:style>
  <w:style w:type="paragraph" w:styleId="Footer">
    <w:name w:val="footer"/>
    <w:basedOn w:val="Normal"/>
    <w:link w:val="FooterChar"/>
    <w:uiPriority w:val="99"/>
    <w:unhideWhenUsed/>
    <w:rsid w:val="006C1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83"/>
    <w:rPr>
      <w:rFonts w:ascii="Times" w:eastAsia="Times" w:hAnsi="Times" w:cs="Times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6C1083"/>
  </w:style>
  <w:style w:type="paragraph" w:styleId="TOC1">
    <w:name w:val="toc 1"/>
    <w:basedOn w:val="Normal"/>
    <w:next w:val="Normal"/>
    <w:autoRedefine/>
    <w:uiPriority w:val="39"/>
    <w:unhideWhenUsed/>
    <w:rsid w:val="00D11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192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1922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2B10ED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2B10ED"/>
    <w:rPr>
      <w:rFonts w:ascii="Times New Roman" w:eastAsia="Times New Roman" w:hAnsi="Times New Roman" w:cs="Times New Roman"/>
      <w:lang w:eastAsia="ar-SA"/>
    </w:rPr>
  </w:style>
  <w:style w:type="character" w:styleId="UnresolvedMention">
    <w:name w:val="Unresolved Mention"/>
    <w:basedOn w:val="DefaultParagraphFont"/>
    <w:uiPriority w:val="99"/>
    <w:rsid w:val="00F176E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A34D8"/>
    <w:rPr>
      <w:rFonts w:ascii="Times" w:eastAsia="Times" w:hAnsi="Times" w:cs="Time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2644F1"/>
    <w:pPr>
      <w:tabs>
        <w:tab w:val="clear" w:pos="90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4F1"/>
    <w:rPr>
      <w:rFonts w:ascii="Helvetica" w:eastAsia="Times" w:hAnsi="Helvetica" w:cs="Times New Roman"/>
      <w:color w:val="000000"/>
    </w:rPr>
  </w:style>
  <w:style w:type="table" w:styleId="TableGrid">
    <w:name w:val="Table Grid"/>
    <w:basedOn w:val="TableNormal"/>
    <w:uiPriority w:val="39"/>
    <w:rsid w:val="00DA23B4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7391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B14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4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48C"/>
    <w:rPr>
      <w:rFonts w:eastAsiaTheme="majorEastAsia" w:cstheme="majorBidi"/>
      <w:color w:val="272727" w:themeColor="text1" w:themeTint="D8"/>
    </w:rPr>
  </w:style>
  <w:style w:type="paragraph" w:styleId="BodyText">
    <w:name w:val="Body Text"/>
    <w:basedOn w:val="Normal"/>
    <w:link w:val="BodyTextChar"/>
    <w:qFormat/>
    <w:rsid w:val="006B14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before="180" w:after="180" w:line="240" w:lineRule="auto"/>
    </w:pPr>
    <w:rPr>
      <w:rFonts w:asciiTheme="minorHAnsi" w:eastAsia="SimSun" w:hAnsiTheme="minorHAnsi" w:cstheme="minorBidi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B148C"/>
    <w:rPr>
      <w:rFonts w:eastAsia="SimSun"/>
    </w:rPr>
  </w:style>
  <w:style w:type="paragraph" w:customStyle="1" w:styleId="FirstParagraph">
    <w:name w:val="First Paragraph"/>
    <w:basedOn w:val="BodyText"/>
    <w:next w:val="BodyText"/>
    <w:qFormat/>
    <w:rsid w:val="006B148C"/>
  </w:style>
  <w:style w:type="paragraph" w:customStyle="1" w:styleId="Compact">
    <w:name w:val="Compact"/>
    <w:basedOn w:val="BodyText"/>
    <w:qFormat/>
    <w:rsid w:val="006B148C"/>
    <w:pPr>
      <w:spacing w:before="36" w:after="36"/>
    </w:pPr>
  </w:style>
  <w:style w:type="paragraph" w:styleId="Subtitle">
    <w:name w:val="Subtitle"/>
    <w:basedOn w:val="Title"/>
    <w:next w:val="BodyText"/>
    <w:link w:val="SubtitleChar"/>
    <w:uiPriority w:val="11"/>
    <w:qFormat/>
    <w:rsid w:val="006B148C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after="80" w:line="240" w:lineRule="auto"/>
      <w:contextualSpacing/>
      <w:jc w:val="center"/>
      <w:outlineLvl w:val="9"/>
    </w:pPr>
    <w:rPr>
      <w:rFonts w:asciiTheme="majorHAnsi" w:eastAsiaTheme="majorEastAsia" w:hAnsiTheme="majorHAnsi" w:cstheme="majorBidi"/>
      <w:b w:val="0"/>
      <w:bCs w:val="0"/>
      <w:color w:val="auto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148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rsid w:val="006B148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after="80" w:line="240" w:lineRule="auto"/>
      <w:contextualSpacing/>
      <w:jc w:val="center"/>
      <w:outlineLvl w:val="9"/>
    </w:pPr>
    <w:rPr>
      <w:rFonts w:asciiTheme="majorHAnsi" w:eastAsiaTheme="majorEastAsia" w:hAnsiTheme="majorHAnsi" w:cstheme="majorBidi"/>
      <w:b w:val="0"/>
      <w:bCs w:val="0"/>
      <w:color w:val="auto"/>
      <w:sz w:val="24"/>
      <w:szCs w:val="24"/>
    </w:rPr>
  </w:style>
  <w:style w:type="paragraph" w:styleId="Date">
    <w:name w:val="Date"/>
    <w:basedOn w:val="Title"/>
    <w:next w:val="BodyText"/>
    <w:link w:val="DateChar"/>
    <w:qFormat/>
    <w:rsid w:val="006B148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after="80" w:line="240" w:lineRule="auto"/>
      <w:contextualSpacing/>
      <w:jc w:val="center"/>
      <w:outlineLvl w:val="9"/>
    </w:pPr>
    <w:rPr>
      <w:rFonts w:asciiTheme="majorHAnsi" w:eastAsiaTheme="majorEastAsia" w:hAnsiTheme="majorHAnsi" w:cstheme="majorBidi"/>
      <w:b w:val="0"/>
      <w:bCs w:val="0"/>
      <w:color w:val="auto"/>
      <w:sz w:val="24"/>
      <w:szCs w:val="24"/>
    </w:rPr>
  </w:style>
  <w:style w:type="character" w:customStyle="1" w:styleId="DateChar">
    <w:name w:val="Date Char"/>
    <w:basedOn w:val="DefaultParagraphFont"/>
    <w:link w:val="Date"/>
    <w:rsid w:val="006B148C"/>
    <w:rPr>
      <w:rFonts w:asciiTheme="majorHAnsi" w:eastAsiaTheme="majorEastAsia" w:hAnsiTheme="majorHAnsi" w:cstheme="majorBidi"/>
    </w:rPr>
  </w:style>
  <w:style w:type="paragraph" w:customStyle="1" w:styleId="AbstractTitle">
    <w:name w:val="Abstract Title"/>
    <w:basedOn w:val="Normal"/>
    <w:next w:val="Abstract"/>
    <w:qFormat/>
    <w:rsid w:val="006B148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before="300" w:line="240" w:lineRule="auto"/>
      <w:jc w:val="center"/>
    </w:pPr>
    <w:rPr>
      <w:rFonts w:asciiTheme="minorHAnsi" w:eastAsia="SimSun" w:hAnsiTheme="minorHAnsi" w:cstheme="minorBidi"/>
      <w:b/>
      <w:color w:val="auto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B148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before="100" w:after="300" w:line="240" w:lineRule="auto"/>
    </w:pPr>
    <w:rPr>
      <w:rFonts w:asciiTheme="minorHAnsi" w:eastAsia="SimSun" w:hAnsiTheme="minorHAnsi" w:cstheme="minorBidi"/>
      <w:color w:val="auto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6B148C"/>
    <w:pPr>
      <w:spacing w:before="100" w:after="100"/>
      <w:ind w:left="480" w:right="480"/>
    </w:p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6B14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before="100" w:after="100"/>
      <w:ind w:left="480" w:right="480"/>
    </w:pPr>
    <w:rPr>
      <w:rFonts w:asciiTheme="minorHAnsi" w:eastAsia="SimSun" w:hAnsiTheme="minorHAnsi" w:cstheme="minorBidi"/>
      <w:color w:val="auto"/>
      <w:sz w:val="24"/>
      <w:szCs w:val="24"/>
    </w:rPr>
  </w:style>
  <w:style w:type="table" w:customStyle="1" w:styleId="Table">
    <w:name w:val="Table"/>
    <w:semiHidden/>
    <w:unhideWhenUsed/>
    <w:qFormat/>
    <w:rsid w:val="006B148C"/>
    <w:pPr>
      <w:spacing w:after="200"/>
    </w:pPr>
    <w:rPr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6B148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line="240" w:lineRule="auto"/>
    </w:pPr>
    <w:rPr>
      <w:rFonts w:asciiTheme="minorHAnsi" w:eastAsia="SimSun" w:hAnsiTheme="minorHAnsi" w:cstheme="minorBidi"/>
      <w:b/>
      <w:color w:val="auto"/>
      <w:sz w:val="24"/>
      <w:szCs w:val="24"/>
    </w:rPr>
  </w:style>
  <w:style w:type="paragraph" w:customStyle="1" w:styleId="Definition">
    <w:name w:val="Definition"/>
    <w:basedOn w:val="Normal"/>
    <w:rsid w:val="006B14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after="200" w:line="240" w:lineRule="auto"/>
    </w:pPr>
    <w:rPr>
      <w:rFonts w:asciiTheme="minorHAnsi" w:eastAsia="SimSun" w:hAnsiTheme="minorHAnsi" w:cstheme="minorBidi"/>
      <w:color w:val="auto"/>
      <w:sz w:val="24"/>
      <w:szCs w:val="24"/>
    </w:rPr>
  </w:style>
  <w:style w:type="paragraph" w:styleId="Caption">
    <w:name w:val="caption"/>
    <w:basedOn w:val="Normal"/>
    <w:link w:val="CaptionChar"/>
    <w:rsid w:val="006B14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after="120" w:line="240" w:lineRule="auto"/>
    </w:pPr>
    <w:rPr>
      <w:rFonts w:asciiTheme="minorHAnsi" w:eastAsia="SimSun" w:hAnsiTheme="minorHAnsi" w:cstheme="minorBidi"/>
      <w:i/>
      <w:color w:val="auto"/>
      <w:sz w:val="24"/>
      <w:szCs w:val="24"/>
    </w:rPr>
  </w:style>
  <w:style w:type="paragraph" w:customStyle="1" w:styleId="TableCaption">
    <w:name w:val="Table Caption"/>
    <w:basedOn w:val="Caption"/>
    <w:rsid w:val="006B148C"/>
    <w:pPr>
      <w:keepNext/>
    </w:pPr>
  </w:style>
  <w:style w:type="paragraph" w:customStyle="1" w:styleId="ImageCaption">
    <w:name w:val="Image Caption"/>
    <w:basedOn w:val="Caption"/>
    <w:rsid w:val="006B148C"/>
  </w:style>
  <w:style w:type="paragraph" w:customStyle="1" w:styleId="Figure">
    <w:name w:val="Figure"/>
    <w:basedOn w:val="Normal"/>
    <w:rsid w:val="006B14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after="200" w:line="240" w:lineRule="auto"/>
    </w:pPr>
    <w:rPr>
      <w:rFonts w:asciiTheme="minorHAnsi" w:eastAsia="SimSun" w:hAnsiTheme="minorHAnsi" w:cstheme="minorBidi"/>
      <w:color w:val="auto"/>
      <w:sz w:val="24"/>
      <w:szCs w:val="24"/>
    </w:rPr>
  </w:style>
  <w:style w:type="paragraph" w:customStyle="1" w:styleId="CaptionedFigure">
    <w:name w:val="Captioned Figure"/>
    <w:basedOn w:val="Figure"/>
    <w:rsid w:val="006B148C"/>
    <w:pPr>
      <w:keepNext/>
    </w:pPr>
  </w:style>
  <w:style w:type="character" w:customStyle="1" w:styleId="CaptionChar">
    <w:name w:val="Caption Char"/>
    <w:basedOn w:val="DefaultParagraphFont"/>
    <w:link w:val="Caption"/>
    <w:rsid w:val="006B148C"/>
    <w:rPr>
      <w:rFonts w:eastAsia="SimSun"/>
      <w:i/>
    </w:rPr>
  </w:style>
  <w:style w:type="character" w:customStyle="1" w:styleId="VerbatimChar">
    <w:name w:val="Verbatim Char"/>
    <w:basedOn w:val="CaptionChar"/>
    <w:link w:val="SourceCode"/>
    <w:rsid w:val="006B148C"/>
    <w:rPr>
      <w:rFonts w:ascii="Consolas" w:eastAsia="SimSun" w:hAnsi="Consolas"/>
      <w:i/>
      <w:sz w:val="22"/>
    </w:rPr>
  </w:style>
  <w:style w:type="character" w:customStyle="1" w:styleId="SectionNumber">
    <w:name w:val="Section Number"/>
    <w:basedOn w:val="CaptionChar"/>
    <w:rsid w:val="006B148C"/>
    <w:rPr>
      <w:rFonts w:eastAsia="SimSun"/>
      <w:i/>
    </w:rPr>
  </w:style>
  <w:style w:type="paragraph" w:styleId="TOCHeading">
    <w:name w:val="TOC Heading"/>
    <w:basedOn w:val="Heading1"/>
    <w:next w:val="BodyText"/>
    <w:uiPriority w:val="39"/>
    <w:unhideWhenUsed/>
    <w:qFormat/>
    <w:rsid w:val="006B148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spacing w:before="240" w:after="8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40"/>
      <w:szCs w:val="40"/>
    </w:rPr>
  </w:style>
  <w:style w:type="paragraph" w:customStyle="1" w:styleId="SourceCode">
    <w:name w:val="Source Code"/>
    <w:basedOn w:val="Normal"/>
    <w:link w:val="VerbatimChar"/>
    <w:rsid w:val="006B148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900"/>
      </w:tabs>
      <w:wordWrap w:val="0"/>
      <w:spacing w:after="200" w:line="240" w:lineRule="auto"/>
    </w:pPr>
    <w:rPr>
      <w:rFonts w:ascii="Consolas" w:eastAsia="SimSun" w:hAnsi="Consolas" w:cstheme="minorBidi"/>
      <w:i/>
      <w:color w:val="auto"/>
      <w:szCs w:val="24"/>
    </w:rPr>
  </w:style>
  <w:style w:type="character" w:customStyle="1" w:styleId="KeywordTok">
    <w:name w:val="KeywordTok"/>
    <w:basedOn w:val="VerbatimChar"/>
    <w:rsid w:val="006B148C"/>
    <w:rPr>
      <w:rFonts w:ascii="Consolas" w:eastAsia="SimSun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6B148C"/>
    <w:rPr>
      <w:rFonts w:ascii="Consolas" w:eastAsia="SimSun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6B148C"/>
    <w:rPr>
      <w:rFonts w:ascii="Consolas" w:eastAsia="SimSun" w:hAnsi="Consolas"/>
      <w:i/>
      <w:color w:val="40A070"/>
      <w:sz w:val="22"/>
    </w:rPr>
  </w:style>
  <w:style w:type="character" w:customStyle="1" w:styleId="BaseNTok">
    <w:name w:val="BaseNTok"/>
    <w:basedOn w:val="VerbatimChar"/>
    <w:rsid w:val="006B148C"/>
    <w:rPr>
      <w:rFonts w:ascii="Consolas" w:eastAsia="SimSun" w:hAnsi="Consolas"/>
      <w:i/>
      <w:color w:val="40A070"/>
      <w:sz w:val="22"/>
    </w:rPr>
  </w:style>
  <w:style w:type="character" w:customStyle="1" w:styleId="FloatTok">
    <w:name w:val="FloatTok"/>
    <w:basedOn w:val="VerbatimChar"/>
    <w:rsid w:val="006B148C"/>
    <w:rPr>
      <w:rFonts w:ascii="Consolas" w:eastAsia="SimSun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6B148C"/>
    <w:rPr>
      <w:rFonts w:ascii="Consolas" w:eastAsia="SimSun" w:hAnsi="Consolas"/>
      <w:i/>
      <w:color w:val="880000"/>
      <w:sz w:val="22"/>
    </w:rPr>
  </w:style>
  <w:style w:type="character" w:customStyle="1" w:styleId="CharTok">
    <w:name w:val="CharTok"/>
    <w:basedOn w:val="VerbatimChar"/>
    <w:rsid w:val="006B148C"/>
    <w:rPr>
      <w:rFonts w:ascii="Consolas" w:eastAsia="SimSun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6B148C"/>
    <w:rPr>
      <w:rFonts w:ascii="Consolas" w:eastAsia="SimSun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6B148C"/>
    <w:rPr>
      <w:rFonts w:ascii="Consolas" w:eastAsia="SimSun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6B148C"/>
    <w:rPr>
      <w:rFonts w:ascii="Consolas" w:eastAsia="SimSun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6B148C"/>
    <w:rPr>
      <w:rFonts w:ascii="Consolas" w:eastAsia="SimSun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6B148C"/>
    <w:rPr>
      <w:rFonts w:ascii="Consolas" w:eastAsia="SimSun" w:hAnsi="Consolas"/>
      <w:b/>
      <w:i/>
      <w:color w:val="008000"/>
      <w:sz w:val="22"/>
    </w:rPr>
  </w:style>
  <w:style w:type="character" w:customStyle="1" w:styleId="CommentTok">
    <w:name w:val="CommentTok"/>
    <w:basedOn w:val="VerbatimChar"/>
    <w:rsid w:val="006B148C"/>
    <w:rPr>
      <w:rFonts w:ascii="Consolas" w:eastAsia="SimSun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6B148C"/>
    <w:rPr>
      <w:rFonts w:ascii="Consolas" w:eastAsia="SimSun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6B148C"/>
    <w:rPr>
      <w:rFonts w:ascii="Consolas" w:eastAsia="SimSun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6B148C"/>
    <w:rPr>
      <w:rFonts w:ascii="Consolas" w:eastAsia="SimSun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6B148C"/>
    <w:rPr>
      <w:rFonts w:ascii="Consolas" w:eastAsia="SimSun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6B148C"/>
    <w:rPr>
      <w:rFonts w:ascii="Consolas" w:eastAsia="SimSun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6B148C"/>
    <w:rPr>
      <w:rFonts w:ascii="Consolas" w:eastAsia="SimSun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6B148C"/>
    <w:rPr>
      <w:rFonts w:ascii="Consolas" w:eastAsia="SimSun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sid w:val="006B148C"/>
    <w:rPr>
      <w:rFonts w:ascii="Consolas" w:eastAsia="SimSun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6B148C"/>
    <w:rPr>
      <w:rFonts w:ascii="Consolas" w:eastAsia="SimSun" w:hAnsi="Consolas"/>
      <w:i/>
      <w:color w:val="008000"/>
      <w:sz w:val="22"/>
    </w:rPr>
  </w:style>
  <w:style w:type="character" w:customStyle="1" w:styleId="ExtensionTok">
    <w:name w:val="ExtensionTok"/>
    <w:basedOn w:val="VerbatimChar"/>
    <w:rsid w:val="006B148C"/>
    <w:rPr>
      <w:rFonts w:ascii="Consolas" w:eastAsia="SimSun" w:hAnsi="Consolas"/>
      <w:i/>
      <w:sz w:val="22"/>
    </w:rPr>
  </w:style>
  <w:style w:type="character" w:customStyle="1" w:styleId="PreprocessorTok">
    <w:name w:val="PreprocessorTok"/>
    <w:basedOn w:val="VerbatimChar"/>
    <w:rsid w:val="006B148C"/>
    <w:rPr>
      <w:rFonts w:ascii="Consolas" w:eastAsia="SimSun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6B148C"/>
    <w:rPr>
      <w:rFonts w:ascii="Consolas" w:eastAsia="SimSun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6B148C"/>
    <w:rPr>
      <w:rFonts w:ascii="Consolas" w:eastAsia="SimSun" w:hAnsi="Consolas"/>
      <w:i/>
      <w:sz w:val="22"/>
    </w:rPr>
  </w:style>
  <w:style w:type="character" w:customStyle="1" w:styleId="InformationTok">
    <w:name w:val="InformationTok"/>
    <w:basedOn w:val="VerbatimChar"/>
    <w:rsid w:val="006B148C"/>
    <w:rPr>
      <w:rFonts w:ascii="Consolas" w:eastAsia="SimSun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6B148C"/>
    <w:rPr>
      <w:rFonts w:ascii="Consolas" w:eastAsia="SimSun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6B148C"/>
    <w:rPr>
      <w:rFonts w:ascii="Consolas" w:eastAsia="SimSun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6B148C"/>
    <w:rPr>
      <w:rFonts w:ascii="Consolas" w:eastAsia="SimSun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sid w:val="006B148C"/>
    <w:rPr>
      <w:rFonts w:ascii="Consolas" w:eastAsia="SimSun" w:hAnsi="Consolas"/>
      <w:i/>
      <w:sz w:val="22"/>
    </w:rPr>
  </w:style>
  <w:style w:type="character" w:styleId="PlaceholderText">
    <w:name w:val="Placeholder Text"/>
    <w:basedOn w:val="DefaultParagraphFont"/>
    <w:rsid w:val="006B14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8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8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3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9851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9A72BC-0ECF-FE48-A153-161A2765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Srinath, Ramanujan</dc:creator>
  <cp:keywords/>
  <dc:description/>
  <cp:lastModifiedBy>Draco Xu</cp:lastModifiedBy>
  <cp:revision>115</cp:revision>
  <dcterms:created xsi:type="dcterms:W3CDTF">2025-06-11T20:23:00Z</dcterms:created>
  <dcterms:modified xsi:type="dcterms:W3CDTF">2025-06-25T04:55:00Z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zotero-version="7.0.6"&gt;&lt;session id="UIz2lLXs"/&gt;&lt;style id="http://www.zotero.org/styles/neuron" hasBibliography="1" bibliographyStyleHasBeenSet="1"/&gt;&lt;prefs&gt;&lt;pref name="fieldType" value="Field"/&gt;&lt;pref name="automaticJournalAbbreviatio</vt:lpwstr>
  </property>
  <property fmtid="{D5CDD505-2E9C-101B-9397-08002B2CF9AE}" pid="3" name="ZOTERO_PREF_2">
    <vt:lpwstr>ns" value="true"/&gt;&lt;pref name="dontAskDelayCitationUpdates" value="true"/&gt;&lt;/prefs&gt;&lt;/data&gt;</vt:lpwstr>
  </property>
</Properties>
</file>